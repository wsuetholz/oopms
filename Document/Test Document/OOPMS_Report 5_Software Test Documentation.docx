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ajorEastAsia" w:hAnsi="Calibri" w:cs="Calibri"/>
          <w:caps/>
          <w:sz w:val="24"/>
          <w:szCs w:val="24"/>
          <w:lang w:eastAsia="en-US"/>
          <w:rPrChange w:id="0" w:author="DuyNgo" w:date="2012-07-19T21:21:00Z">
            <w:rPr>
              <w:rFonts w:eastAsiaTheme="majorEastAsia" w:cstheme="minorHAnsi"/>
              <w:caps/>
              <w:sz w:val="24"/>
              <w:szCs w:val="24"/>
              <w:lang w:eastAsia="en-US"/>
            </w:rPr>
          </w:rPrChange>
        </w:rPr>
        <w:id w:val="642621628"/>
        <w:docPartObj>
          <w:docPartGallery w:val="Cover Pages"/>
          <w:docPartUnique/>
        </w:docPartObj>
      </w:sdtPr>
      <w:sdtEndPr>
        <w:rPr>
          <w:rFonts w:eastAsiaTheme="minorHAnsi"/>
          <w:caps w:val="0"/>
          <w:rPrChange w:id="1" w:author="DuyNgo" w:date="2012-07-19T21:21:00Z">
            <w:rPr/>
          </w:rPrChange>
        </w:rPr>
      </w:sdtEndPr>
      <w:sdtContent>
        <w:tbl>
          <w:tblPr>
            <w:tblW w:w="5000" w:type="pct"/>
            <w:jc w:val="center"/>
            <w:tblLook w:val="04A0" w:firstRow="1" w:lastRow="0" w:firstColumn="1" w:lastColumn="0" w:noHBand="0" w:noVBand="1"/>
          </w:tblPr>
          <w:tblGrid>
            <w:gridCol w:w="10138"/>
          </w:tblGrid>
          <w:tr w:rsidR="00130471" w:rsidRPr="00F43289" w:rsidTr="00190524">
            <w:trPr>
              <w:trHeight w:val="2880"/>
              <w:jc w:val="center"/>
            </w:trPr>
            <w:tc>
              <w:tcPr>
                <w:tcW w:w="5000" w:type="pct"/>
              </w:tcPr>
              <w:p w:rsidR="00130471" w:rsidRPr="00F43289" w:rsidRDefault="00130471" w:rsidP="00DC4B9B">
                <w:pPr>
                  <w:pStyle w:val="NoSpacing"/>
                  <w:jc w:val="center"/>
                  <w:rPr>
                    <w:rFonts w:ascii="Calibri" w:eastAsiaTheme="majorEastAsia" w:hAnsi="Calibri" w:cs="Calibri"/>
                    <w:caps/>
                    <w:sz w:val="24"/>
                    <w:szCs w:val="24"/>
                    <w:rPrChange w:id="2" w:author="DuyNgo" w:date="2012-07-19T21:21:00Z">
                      <w:rPr>
                        <w:rFonts w:eastAsiaTheme="majorEastAsia" w:cstheme="minorHAnsi"/>
                        <w:caps/>
                        <w:sz w:val="24"/>
                        <w:szCs w:val="24"/>
                      </w:rPr>
                    </w:rPrChange>
                  </w:rPr>
                </w:pPr>
                <w:r w:rsidRPr="00F43289">
                  <w:rPr>
                    <w:rFonts w:ascii="Calibri" w:hAnsi="Calibri" w:cs="Calibri"/>
                    <w:b/>
                    <w:noProof/>
                    <w:sz w:val="24"/>
                    <w:szCs w:val="24"/>
                    <w:rPrChange w:id="3" w:author="DuyNgo" w:date="2012-07-19T21:21:00Z">
                      <w:rPr>
                        <w:rFonts w:cstheme="minorHAnsi"/>
                        <w:b/>
                        <w:noProof/>
                        <w:sz w:val="24"/>
                        <w:szCs w:val="24"/>
                      </w:rPr>
                    </w:rPrChange>
                  </w:rPr>
                  <w:drawing>
                    <wp:anchor distT="0" distB="0" distL="114300" distR="114300" simplePos="0" relativeHeight="251659264" behindDoc="0" locked="0" layoutInCell="1" allowOverlap="1" wp14:anchorId="23FAF3C2" wp14:editId="6D66115F">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3289">
                  <w:rPr>
                    <w:rFonts w:ascii="Calibri" w:eastAsiaTheme="majorEastAsia" w:hAnsi="Calibri" w:cs="Calibri"/>
                    <w:b/>
                    <w:caps/>
                    <w:sz w:val="24"/>
                    <w:szCs w:val="24"/>
                    <w:lang w:eastAsia="en-US"/>
                    <w:rPrChange w:id="4" w:author="DuyNgo" w:date="2012-07-19T21:21:00Z">
                      <w:rPr>
                        <w:rFonts w:eastAsiaTheme="majorEastAsia" w:cstheme="minorHAnsi"/>
                        <w:b/>
                        <w:caps/>
                        <w:sz w:val="24"/>
                        <w:szCs w:val="24"/>
                        <w:lang w:eastAsia="en-US"/>
                      </w:rPr>
                    </w:rPrChange>
                  </w:rPr>
                  <w:t>Ministry of education and training</w:t>
                </w:r>
              </w:p>
            </w:tc>
          </w:tr>
          <w:tr w:rsidR="00130471" w:rsidRPr="00F43289" w:rsidTr="00190524">
            <w:trPr>
              <w:trHeight w:val="1440"/>
              <w:jc w:val="center"/>
            </w:trPr>
            <w:sdt>
              <w:sdtPr>
                <w:rPr>
                  <w:rFonts w:ascii="Calibri" w:eastAsiaTheme="majorEastAsia" w:hAnsi="Calibri" w:cs="Calibri"/>
                  <w:sz w:val="24"/>
                  <w:szCs w:val="24"/>
                  <w:rPrChange w:id="5" w:author="DuyNgo" w:date="2012-07-19T21:21:00Z">
                    <w:rPr>
                      <w:rFonts w:eastAsiaTheme="majorEastAsia" w:cstheme="minorHAnsi"/>
                      <w:sz w:val="24"/>
                      <w:szCs w:val="24"/>
                    </w:rPr>
                  </w:rPrChange>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rPr>
                  <w:rPrChange w:id="6" w:author="DuyNgo" w:date="2012-07-19T21:21:00Z">
                    <w:rPr/>
                  </w:rPrChange>
                </w:rPr>
              </w:sdtEndPr>
              <w:sdtContent>
                <w:tc>
                  <w:tcPr>
                    <w:tcW w:w="5000" w:type="pct"/>
                    <w:tcBorders>
                      <w:bottom w:val="single" w:sz="4" w:space="0" w:color="4F81BD" w:themeColor="accent1"/>
                    </w:tcBorders>
                    <w:vAlign w:val="center"/>
                  </w:tcPr>
                  <w:p w:rsidR="00130471" w:rsidRPr="00F43289" w:rsidRDefault="00130471" w:rsidP="00DC4B9B">
                    <w:pPr>
                      <w:pStyle w:val="NoSpacing"/>
                      <w:jc w:val="center"/>
                      <w:rPr>
                        <w:rFonts w:ascii="Calibri" w:eastAsiaTheme="majorEastAsia" w:hAnsi="Calibri" w:cs="Calibri"/>
                        <w:sz w:val="24"/>
                        <w:szCs w:val="24"/>
                        <w:rPrChange w:id="7" w:author="DuyNgo" w:date="2012-07-19T21:21:00Z">
                          <w:rPr>
                            <w:rFonts w:eastAsiaTheme="majorEastAsia" w:cstheme="minorHAnsi"/>
                            <w:sz w:val="24"/>
                            <w:szCs w:val="24"/>
                          </w:rPr>
                        </w:rPrChange>
                      </w:rPr>
                    </w:pPr>
                    <w:r w:rsidRPr="00F43289">
                      <w:rPr>
                        <w:rFonts w:ascii="Calibri" w:eastAsiaTheme="majorEastAsia" w:hAnsi="Calibri" w:cs="Calibri"/>
                        <w:sz w:val="24"/>
                        <w:szCs w:val="24"/>
                        <w:rPrChange w:id="8" w:author="DuyNgo" w:date="2012-07-19T21:21:00Z">
                          <w:rPr>
                            <w:rFonts w:eastAsiaTheme="majorEastAsia" w:cstheme="minorHAnsi"/>
                            <w:sz w:val="24"/>
                            <w:szCs w:val="24"/>
                          </w:rPr>
                        </w:rPrChange>
                      </w:rPr>
                      <w:t xml:space="preserve">     </w:t>
                    </w:r>
                  </w:p>
                </w:tc>
              </w:sdtContent>
            </w:sdt>
          </w:tr>
          <w:tr w:rsidR="00130471" w:rsidRPr="00F43289" w:rsidTr="00190524">
            <w:trPr>
              <w:trHeight w:val="720"/>
              <w:jc w:val="center"/>
            </w:trPr>
            <w:sdt>
              <w:sdtPr>
                <w:rPr>
                  <w:rFonts w:ascii="Calibri" w:eastAsiaTheme="majorEastAsia" w:hAnsi="Calibri" w:cs="Calibri"/>
                  <w:sz w:val="24"/>
                  <w:szCs w:val="24"/>
                  <w:rPrChange w:id="9" w:author="DuyNgo" w:date="2012-07-19T21:21:00Z">
                    <w:rPr>
                      <w:rFonts w:eastAsiaTheme="majorEastAsia" w:cstheme="minorHAnsi"/>
                      <w:sz w:val="24"/>
                      <w:szCs w:val="24"/>
                    </w:rPr>
                  </w:rPrChange>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rPr>
                  <w:rPrChange w:id="10" w:author="DuyNgo" w:date="2012-07-19T21:21:00Z">
                    <w:rPr/>
                  </w:rPrChange>
                </w:rPr>
              </w:sdtEndPr>
              <w:sdtContent>
                <w:tc>
                  <w:tcPr>
                    <w:tcW w:w="5000" w:type="pct"/>
                    <w:tcBorders>
                      <w:top w:val="single" w:sz="4" w:space="0" w:color="4F81BD" w:themeColor="accent1"/>
                    </w:tcBorders>
                    <w:vAlign w:val="center"/>
                  </w:tcPr>
                  <w:p w:rsidR="00130471" w:rsidRPr="00F43289" w:rsidRDefault="00130471" w:rsidP="00DC4B9B">
                    <w:pPr>
                      <w:pStyle w:val="NoSpacing"/>
                      <w:jc w:val="center"/>
                      <w:rPr>
                        <w:rFonts w:ascii="Calibri" w:eastAsiaTheme="majorEastAsia" w:hAnsi="Calibri" w:cs="Calibri"/>
                        <w:sz w:val="24"/>
                        <w:szCs w:val="24"/>
                        <w:rPrChange w:id="11" w:author="DuyNgo" w:date="2012-07-19T21:21:00Z">
                          <w:rPr>
                            <w:rFonts w:eastAsiaTheme="majorEastAsia" w:cstheme="minorHAnsi"/>
                            <w:sz w:val="24"/>
                            <w:szCs w:val="24"/>
                          </w:rPr>
                        </w:rPrChange>
                      </w:rPr>
                    </w:pPr>
                    <w:r w:rsidRPr="00F43289">
                      <w:rPr>
                        <w:rFonts w:ascii="Calibri" w:eastAsiaTheme="majorEastAsia" w:hAnsi="Calibri" w:cs="Calibri"/>
                        <w:sz w:val="24"/>
                        <w:szCs w:val="24"/>
                        <w:rPrChange w:id="12" w:author="DuyNgo" w:date="2012-07-19T21:21:00Z">
                          <w:rPr>
                            <w:rFonts w:eastAsiaTheme="majorEastAsia" w:cstheme="minorHAnsi"/>
                            <w:sz w:val="24"/>
                            <w:szCs w:val="24"/>
                          </w:rPr>
                        </w:rPrChange>
                      </w:rPr>
                      <w:t xml:space="preserve">     </w:t>
                    </w:r>
                  </w:p>
                </w:tc>
              </w:sdtContent>
            </w:sdt>
          </w:tr>
          <w:tr w:rsidR="00130471" w:rsidRPr="00F43289" w:rsidTr="00190524">
            <w:trPr>
              <w:trHeight w:val="360"/>
              <w:jc w:val="center"/>
            </w:trPr>
            <w:tc>
              <w:tcPr>
                <w:tcW w:w="5000" w:type="pct"/>
                <w:vAlign w:val="center"/>
              </w:tcPr>
              <w:p w:rsidR="00130471" w:rsidRPr="00F43289" w:rsidRDefault="00130471" w:rsidP="00DC4B9B">
                <w:pPr>
                  <w:pStyle w:val="NoSpacing"/>
                  <w:jc w:val="center"/>
                  <w:rPr>
                    <w:rFonts w:ascii="Calibri" w:hAnsi="Calibri" w:cs="Calibri"/>
                    <w:sz w:val="24"/>
                    <w:szCs w:val="24"/>
                    <w:rPrChange w:id="13" w:author="DuyNgo" w:date="2012-07-19T21:21:00Z">
                      <w:rPr>
                        <w:rFonts w:cstheme="minorHAnsi"/>
                        <w:sz w:val="24"/>
                        <w:szCs w:val="24"/>
                      </w:rPr>
                    </w:rPrChange>
                  </w:rPr>
                </w:pPr>
              </w:p>
            </w:tc>
          </w:tr>
          <w:tr w:rsidR="00130471" w:rsidRPr="00F43289" w:rsidTr="00190524">
            <w:trPr>
              <w:trHeight w:val="360"/>
              <w:jc w:val="center"/>
            </w:trPr>
            <w:tc>
              <w:tcPr>
                <w:tcW w:w="5000" w:type="pct"/>
                <w:vAlign w:val="center"/>
              </w:tcPr>
              <w:p w:rsidR="00130471" w:rsidRPr="00F43289" w:rsidRDefault="00130471" w:rsidP="00DC4B9B">
                <w:pPr>
                  <w:pStyle w:val="NoSpacing"/>
                  <w:rPr>
                    <w:rFonts w:ascii="Calibri" w:hAnsi="Calibri" w:cs="Calibri"/>
                    <w:b/>
                    <w:bCs/>
                    <w:sz w:val="24"/>
                    <w:szCs w:val="24"/>
                    <w:rPrChange w:id="14" w:author="DuyNgo" w:date="2012-07-19T21:21:00Z">
                      <w:rPr>
                        <w:rFonts w:cstheme="minorHAnsi"/>
                        <w:b/>
                        <w:bCs/>
                        <w:sz w:val="24"/>
                        <w:szCs w:val="24"/>
                      </w:rPr>
                    </w:rPrChange>
                  </w:rPr>
                </w:pPr>
              </w:p>
            </w:tc>
          </w:tr>
          <w:tr w:rsidR="00130471" w:rsidRPr="00F43289" w:rsidTr="00190524">
            <w:trPr>
              <w:trHeight w:val="360"/>
              <w:jc w:val="center"/>
            </w:trPr>
            <w:tc>
              <w:tcPr>
                <w:tcW w:w="5000" w:type="pct"/>
                <w:vAlign w:val="center"/>
              </w:tcPr>
              <w:p w:rsidR="00130471" w:rsidRPr="00F43289" w:rsidRDefault="00130471" w:rsidP="00DC4B9B">
                <w:pPr>
                  <w:pStyle w:val="NoSpacing"/>
                  <w:jc w:val="center"/>
                  <w:rPr>
                    <w:rFonts w:ascii="Calibri" w:hAnsi="Calibri" w:cs="Calibri"/>
                    <w:b/>
                    <w:bCs/>
                    <w:sz w:val="24"/>
                    <w:szCs w:val="24"/>
                    <w:rPrChange w:id="15" w:author="DuyNgo" w:date="2012-07-19T21:21:00Z">
                      <w:rPr>
                        <w:rFonts w:cstheme="minorHAnsi"/>
                        <w:b/>
                        <w:bCs/>
                        <w:sz w:val="24"/>
                        <w:szCs w:val="24"/>
                      </w:rPr>
                    </w:rPrChange>
                  </w:rPr>
                </w:pPr>
              </w:p>
              <w:p w:rsidR="00130471" w:rsidRPr="00F43289" w:rsidRDefault="00236404" w:rsidP="00DC4B9B">
                <w:pPr>
                  <w:pStyle w:val="NoSpacing"/>
                  <w:jc w:val="center"/>
                  <w:rPr>
                    <w:rFonts w:ascii="Calibri" w:hAnsi="Calibri" w:cs="Calibri"/>
                    <w:b/>
                    <w:bCs/>
                    <w:sz w:val="24"/>
                    <w:szCs w:val="24"/>
                    <w:rPrChange w:id="16" w:author="DuyNgo" w:date="2012-07-19T21:21:00Z">
                      <w:rPr>
                        <w:rFonts w:cstheme="minorHAnsi"/>
                        <w:b/>
                        <w:bCs/>
                        <w:sz w:val="24"/>
                        <w:szCs w:val="24"/>
                      </w:rPr>
                    </w:rPrChange>
                  </w:rPr>
                </w:pPr>
                <w:r w:rsidRPr="00F43289">
                  <w:rPr>
                    <w:rFonts w:ascii="Calibri" w:hAnsi="Calibri" w:cs="Calibri"/>
                    <w:b/>
                    <w:bCs/>
                    <w:sz w:val="24"/>
                    <w:szCs w:val="24"/>
                    <w:rPrChange w:id="17" w:author="DuyNgo" w:date="2012-07-19T21:21:00Z">
                      <w:rPr>
                        <w:rFonts w:cstheme="minorHAnsi"/>
                        <w:b/>
                        <w:bCs/>
                        <w:sz w:val="24"/>
                        <w:szCs w:val="24"/>
                      </w:rPr>
                    </w:rPrChange>
                  </w:rPr>
                  <w:t>OOPMS</w:t>
                </w:r>
              </w:p>
              <w:p w:rsidR="00236404" w:rsidRPr="00F43289" w:rsidRDefault="00236404" w:rsidP="00DC4B9B">
                <w:pPr>
                  <w:pStyle w:val="NoSpacing"/>
                  <w:jc w:val="center"/>
                  <w:rPr>
                    <w:rFonts w:ascii="Calibri" w:hAnsi="Calibri" w:cs="Calibri"/>
                    <w:b/>
                    <w:bCs/>
                    <w:sz w:val="24"/>
                    <w:szCs w:val="24"/>
                    <w:rPrChange w:id="18" w:author="DuyNgo" w:date="2012-07-19T21:21:00Z">
                      <w:rPr>
                        <w:rFonts w:cstheme="minorHAnsi"/>
                        <w:b/>
                        <w:bCs/>
                        <w:sz w:val="24"/>
                        <w:szCs w:val="24"/>
                      </w:rPr>
                    </w:rPrChange>
                  </w:rPr>
                </w:pPr>
              </w:p>
              <w:p w:rsidR="00130471" w:rsidRPr="00F43289" w:rsidRDefault="00236404" w:rsidP="00DC4B9B">
                <w:pPr>
                  <w:pStyle w:val="NoSpacing"/>
                  <w:jc w:val="center"/>
                  <w:rPr>
                    <w:rFonts w:ascii="Calibri" w:hAnsi="Calibri" w:cs="Calibri"/>
                    <w:b/>
                    <w:bCs/>
                    <w:sz w:val="24"/>
                    <w:szCs w:val="24"/>
                    <w:rPrChange w:id="19" w:author="DuyNgo" w:date="2012-07-19T21:21:00Z">
                      <w:rPr>
                        <w:rFonts w:cstheme="minorHAnsi"/>
                        <w:b/>
                        <w:bCs/>
                        <w:sz w:val="24"/>
                        <w:szCs w:val="24"/>
                      </w:rPr>
                    </w:rPrChange>
                  </w:rPr>
                </w:pPr>
                <w:r w:rsidRPr="00F43289">
                  <w:rPr>
                    <w:rFonts w:ascii="Calibri" w:hAnsi="Calibri" w:cs="Calibri"/>
                    <w:b/>
                    <w:bCs/>
                    <w:sz w:val="24"/>
                    <w:szCs w:val="24"/>
                    <w:rPrChange w:id="20" w:author="DuyNgo" w:date="2012-07-19T21:21:00Z">
                      <w:rPr>
                        <w:rFonts w:cstheme="minorHAnsi"/>
                        <w:b/>
                        <w:bCs/>
                        <w:sz w:val="24"/>
                        <w:szCs w:val="24"/>
                      </w:rPr>
                    </w:rPrChange>
                  </w:rPr>
                  <w:t>Ngo Duc Duy</w:t>
                </w:r>
              </w:p>
              <w:p w:rsidR="00130471" w:rsidRPr="00F43289" w:rsidRDefault="00236404" w:rsidP="00DC4B9B">
                <w:pPr>
                  <w:pStyle w:val="NoSpacing"/>
                  <w:jc w:val="center"/>
                  <w:rPr>
                    <w:rFonts w:ascii="Calibri" w:hAnsi="Calibri" w:cs="Calibri"/>
                    <w:b/>
                    <w:bCs/>
                    <w:sz w:val="24"/>
                    <w:szCs w:val="24"/>
                    <w:rPrChange w:id="21" w:author="DuyNgo" w:date="2012-07-19T21:21:00Z">
                      <w:rPr>
                        <w:rFonts w:cstheme="minorHAnsi"/>
                        <w:b/>
                        <w:bCs/>
                        <w:sz w:val="24"/>
                        <w:szCs w:val="24"/>
                      </w:rPr>
                    </w:rPrChange>
                  </w:rPr>
                </w:pPr>
                <w:proofErr w:type="spellStart"/>
                <w:r w:rsidRPr="00F43289">
                  <w:rPr>
                    <w:rFonts w:ascii="Calibri" w:hAnsi="Calibri" w:cs="Calibri"/>
                    <w:b/>
                    <w:bCs/>
                    <w:sz w:val="24"/>
                    <w:szCs w:val="24"/>
                    <w:rPrChange w:id="22" w:author="DuyNgo" w:date="2012-07-19T21:21:00Z">
                      <w:rPr>
                        <w:rFonts w:cstheme="minorHAnsi"/>
                        <w:b/>
                        <w:bCs/>
                        <w:sz w:val="24"/>
                        <w:szCs w:val="24"/>
                      </w:rPr>
                    </w:rPrChange>
                  </w:rPr>
                  <w:t>Manh</w:t>
                </w:r>
                <w:proofErr w:type="spellEnd"/>
                <w:r w:rsidRPr="00F43289">
                  <w:rPr>
                    <w:rFonts w:ascii="Calibri" w:hAnsi="Calibri" w:cs="Calibri"/>
                    <w:b/>
                    <w:bCs/>
                    <w:sz w:val="24"/>
                    <w:szCs w:val="24"/>
                    <w:rPrChange w:id="23" w:author="DuyNgo" w:date="2012-07-19T21:21:00Z">
                      <w:rPr>
                        <w:rFonts w:cstheme="minorHAnsi"/>
                        <w:b/>
                        <w:bCs/>
                        <w:sz w:val="24"/>
                        <w:szCs w:val="24"/>
                      </w:rPr>
                    </w:rPrChange>
                  </w:rPr>
                  <w:t xml:space="preserve"> Hoang Truong</w:t>
                </w:r>
              </w:p>
              <w:p w:rsidR="00130471" w:rsidRPr="00F43289" w:rsidRDefault="00236404" w:rsidP="00DC4B9B">
                <w:pPr>
                  <w:pStyle w:val="NoSpacing"/>
                  <w:jc w:val="center"/>
                  <w:rPr>
                    <w:rFonts w:ascii="Calibri" w:hAnsi="Calibri" w:cs="Calibri"/>
                    <w:b/>
                    <w:bCs/>
                    <w:sz w:val="24"/>
                    <w:szCs w:val="24"/>
                    <w:rPrChange w:id="24" w:author="DuyNgo" w:date="2012-07-19T21:21:00Z">
                      <w:rPr>
                        <w:rFonts w:cstheme="minorHAnsi"/>
                        <w:b/>
                        <w:bCs/>
                        <w:sz w:val="24"/>
                        <w:szCs w:val="24"/>
                      </w:rPr>
                    </w:rPrChange>
                  </w:rPr>
                </w:pPr>
                <w:r w:rsidRPr="00F43289">
                  <w:rPr>
                    <w:rFonts w:ascii="Calibri" w:hAnsi="Calibri" w:cs="Calibri"/>
                    <w:b/>
                    <w:bCs/>
                    <w:sz w:val="24"/>
                    <w:szCs w:val="24"/>
                    <w:rPrChange w:id="25" w:author="DuyNgo" w:date="2012-07-19T21:21:00Z">
                      <w:rPr>
                        <w:rFonts w:cstheme="minorHAnsi"/>
                        <w:b/>
                        <w:bCs/>
                        <w:sz w:val="24"/>
                        <w:szCs w:val="24"/>
                      </w:rPr>
                    </w:rPrChange>
                  </w:rPr>
                  <w:t xml:space="preserve">Pham Nguyen Truong </w:t>
                </w:r>
                <w:proofErr w:type="spellStart"/>
                <w:r w:rsidRPr="00F43289">
                  <w:rPr>
                    <w:rFonts w:ascii="Calibri" w:hAnsi="Calibri" w:cs="Calibri"/>
                    <w:b/>
                    <w:bCs/>
                    <w:sz w:val="24"/>
                    <w:szCs w:val="24"/>
                    <w:rPrChange w:id="26" w:author="DuyNgo" w:date="2012-07-19T21:21:00Z">
                      <w:rPr>
                        <w:rFonts w:cstheme="minorHAnsi"/>
                        <w:b/>
                        <w:bCs/>
                        <w:sz w:val="24"/>
                        <w:szCs w:val="24"/>
                      </w:rPr>
                    </w:rPrChange>
                  </w:rPr>
                  <w:t>Giang</w:t>
                </w:r>
                <w:proofErr w:type="spellEnd"/>
              </w:p>
              <w:p w:rsidR="00130471" w:rsidRPr="00F43289" w:rsidRDefault="00236404" w:rsidP="00DC4B9B">
                <w:pPr>
                  <w:pStyle w:val="NoSpacing"/>
                  <w:jc w:val="center"/>
                  <w:rPr>
                    <w:rFonts w:ascii="Calibri" w:hAnsi="Calibri" w:cs="Calibri"/>
                    <w:b/>
                    <w:bCs/>
                    <w:sz w:val="24"/>
                    <w:szCs w:val="24"/>
                    <w:rPrChange w:id="27" w:author="DuyNgo" w:date="2012-07-19T21:21:00Z">
                      <w:rPr>
                        <w:rFonts w:cstheme="minorHAnsi"/>
                        <w:b/>
                        <w:bCs/>
                        <w:sz w:val="24"/>
                        <w:szCs w:val="24"/>
                      </w:rPr>
                    </w:rPrChange>
                  </w:rPr>
                </w:pPr>
                <w:r w:rsidRPr="00F43289">
                  <w:rPr>
                    <w:rFonts w:ascii="Calibri" w:hAnsi="Calibri" w:cs="Calibri"/>
                    <w:b/>
                    <w:bCs/>
                    <w:sz w:val="24"/>
                    <w:szCs w:val="24"/>
                    <w:rPrChange w:id="28" w:author="DuyNgo" w:date="2012-07-19T21:21:00Z">
                      <w:rPr>
                        <w:rFonts w:cstheme="minorHAnsi"/>
                        <w:b/>
                        <w:bCs/>
                        <w:sz w:val="24"/>
                        <w:szCs w:val="24"/>
                      </w:rPr>
                    </w:rPrChange>
                  </w:rPr>
                  <w:t>To Cong Thanh Hai</w:t>
                </w:r>
              </w:p>
              <w:p w:rsidR="00236404" w:rsidRPr="00F43289" w:rsidRDefault="00236404" w:rsidP="00DC4B9B">
                <w:pPr>
                  <w:pStyle w:val="NoSpacing"/>
                  <w:jc w:val="center"/>
                  <w:rPr>
                    <w:rFonts w:ascii="Calibri" w:hAnsi="Calibri" w:cs="Calibri"/>
                    <w:b/>
                    <w:bCs/>
                    <w:sz w:val="24"/>
                    <w:szCs w:val="24"/>
                    <w:rPrChange w:id="29" w:author="DuyNgo" w:date="2012-07-19T21:21:00Z">
                      <w:rPr>
                        <w:rFonts w:cstheme="minorHAnsi"/>
                        <w:b/>
                        <w:bCs/>
                        <w:sz w:val="24"/>
                        <w:szCs w:val="24"/>
                      </w:rPr>
                    </w:rPrChange>
                  </w:rPr>
                </w:pPr>
              </w:p>
              <w:p w:rsidR="00236404" w:rsidRPr="00F43289" w:rsidRDefault="00236404" w:rsidP="00DC4B9B">
                <w:pPr>
                  <w:pStyle w:val="NoSpacing"/>
                  <w:jc w:val="center"/>
                  <w:rPr>
                    <w:rFonts w:ascii="Calibri" w:hAnsi="Calibri" w:cs="Calibri"/>
                    <w:b/>
                    <w:bCs/>
                    <w:sz w:val="24"/>
                    <w:szCs w:val="24"/>
                    <w:rPrChange w:id="30" w:author="DuyNgo" w:date="2012-07-19T21:21:00Z">
                      <w:rPr>
                        <w:rFonts w:cstheme="minorHAnsi"/>
                        <w:b/>
                        <w:bCs/>
                        <w:sz w:val="24"/>
                        <w:szCs w:val="24"/>
                      </w:rPr>
                    </w:rPrChange>
                  </w:rPr>
                </w:pPr>
                <w:r w:rsidRPr="00F43289">
                  <w:rPr>
                    <w:rFonts w:ascii="Calibri" w:hAnsi="Calibri" w:cs="Calibri"/>
                    <w:b/>
                    <w:bCs/>
                    <w:sz w:val="24"/>
                    <w:szCs w:val="24"/>
                    <w:rPrChange w:id="31" w:author="DuyNgo" w:date="2012-07-19T21:21:00Z">
                      <w:rPr>
                        <w:rFonts w:cstheme="minorHAnsi"/>
                        <w:b/>
                        <w:bCs/>
                        <w:sz w:val="24"/>
                        <w:szCs w:val="24"/>
                      </w:rPr>
                    </w:rPrChange>
                  </w:rPr>
                  <w:t xml:space="preserve">Supervisor: Instructor Le Ngoc </w:t>
                </w:r>
                <w:proofErr w:type="spellStart"/>
                <w:r w:rsidRPr="00F43289">
                  <w:rPr>
                    <w:rFonts w:ascii="Calibri" w:hAnsi="Calibri" w:cs="Calibri"/>
                    <w:b/>
                    <w:bCs/>
                    <w:sz w:val="24"/>
                    <w:szCs w:val="24"/>
                    <w:rPrChange w:id="32" w:author="DuyNgo" w:date="2012-07-19T21:21:00Z">
                      <w:rPr>
                        <w:rFonts w:cstheme="minorHAnsi"/>
                        <w:b/>
                        <w:bCs/>
                        <w:sz w:val="24"/>
                        <w:szCs w:val="24"/>
                      </w:rPr>
                    </w:rPrChange>
                  </w:rPr>
                  <w:t>Thach</w:t>
                </w:r>
                <w:proofErr w:type="spellEnd"/>
              </w:p>
              <w:p w:rsidR="00130471" w:rsidRPr="00F43289" w:rsidRDefault="00130471" w:rsidP="00DC4B9B">
                <w:pPr>
                  <w:pStyle w:val="NoSpacing"/>
                  <w:jc w:val="center"/>
                  <w:rPr>
                    <w:rFonts w:ascii="Calibri" w:hAnsi="Calibri" w:cs="Calibri"/>
                    <w:b/>
                    <w:bCs/>
                    <w:sz w:val="24"/>
                    <w:szCs w:val="24"/>
                    <w:rPrChange w:id="33" w:author="DuyNgo" w:date="2012-07-19T21:21:00Z">
                      <w:rPr>
                        <w:rFonts w:cstheme="minorHAnsi"/>
                        <w:b/>
                        <w:bCs/>
                        <w:sz w:val="24"/>
                        <w:szCs w:val="24"/>
                      </w:rPr>
                    </w:rPrChange>
                  </w:rPr>
                </w:pPr>
              </w:p>
              <w:p w:rsidR="00130471" w:rsidRPr="00F43289" w:rsidRDefault="00130471" w:rsidP="00DC4B9B">
                <w:pPr>
                  <w:pStyle w:val="NoSpacing"/>
                  <w:jc w:val="center"/>
                  <w:rPr>
                    <w:rFonts w:ascii="Calibri" w:hAnsi="Calibri" w:cs="Calibri"/>
                    <w:b/>
                    <w:bCs/>
                    <w:sz w:val="24"/>
                    <w:szCs w:val="24"/>
                    <w:rPrChange w:id="34" w:author="DuyNgo" w:date="2012-07-19T21:21:00Z">
                      <w:rPr>
                        <w:rFonts w:cstheme="minorHAnsi"/>
                        <w:b/>
                        <w:bCs/>
                        <w:sz w:val="24"/>
                        <w:szCs w:val="24"/>
                      </w:rPr>
                    </w:rPrChange>
                  </w:rPr>
                </w:pPr>
              </w:p>
              <w:p w:rsidR="00130471" w:rsidRPr="00F43289" w:rsidRDefault="00130471" w:rsidP="00DC4B9B">
                <w:pPr>
                  <w:pStyle w:val="NoSpacing"/>
                  <w:jc w:val="center"/>
                  <w:rPr>
                    <w:rFonts w:ascii="Calibri" w:hAnsi="Calibri" w:cs="Calibri"/>
                    <w:b/>
                    <w:bCs/>
                    <w:sz w:val="24"/>
                    <w:szCs w:val="24"/>
                    <w:rPrChange w:id="35" w:author="DuyNgo" w:date="2012-07-19T21:21:00Z">
                      <w:rPr>
                        <w:rFonts w:cstheme="minorHAnsi"/>
                        <w:b/>
                        <w:bCs/>
                        <w:sz w:val="24"/>
                        <w:szCs w:val="24"/>
                      </w:rPr>
                    </w:rPrChange>
                  </w:rPr>
                </w:pPr>
              </w:p>
              <w:p w:rsidR="00130471" w:rsidRPr="00F43289" w:rsidRDefault="00130471" w:rsidP="00DC4B9B">
                <w:pPr>
                  <w:pStyle w:val="NoSpacing"/>
                  <w:jc w:val="center"/>
                  <w:rPr>
                    <w:rFonts w:ascii="Calibri" w:hAnsi="Calibri" w:cs="Calibri"/>
                    <w:b/>
                    <w:bCs/>
                    <w:sz w:val="24"/>
                    <w:szCs w:val="24"/>
                    <w:rPrChange w:id="36" w:author="DuyNgo" w:date="2012-07-19T21:21:00Z">
                      <w:rPr>
                        <w:rFonts w:cstheme="minorHAnsi"/>
                        <w:b/>
                        <w:bCs/>
                        <w:sz w:val="24"/>
                        <w:szCs w:val="24"/>
                      </w:rPr>
                    </w:rPrChange>
                  </w:rPr>
                </w:pPr>
              </w:p>
              <w:p w:rsidR="00130471" w:rsidRPr="00F43289" w:rsidRDefault="00130471" w:rsidP="00DC4B9B">
                <w:pPr>
                  <w:pStyle w:val="NoSpacing"/>
                  <w:jc w:val="center"/>
                  <w:rPr>
                    <w:rFonts w:ascii="Calibri" w:hAnsi="Calibri" w:cs="Calibri"/>
                    <w:b/>
                    <w:bCs/>
                    <w:sz w:val="24"/>
                    <w:szCs w:val="24"/>
                    <w:rPrChange w:id="37" w:author="DuyNgo" w:date="2012-07-19T21:21:00Z">
                      <w:rPr>
                        <w:rFonts w:cstheme="minorHAnsi"/>
                        <w:b/>
                        <w:bCs/>
                        <w:sz w:val="24"/>
                        <w:szCs w:val="24"/>
                      </w:rPr>
                    </w:rPrChange>
                  </w:rPr>
                </w:pPr>
              </w:p>
              <w:p w:rsidR="00130471" w:rsidRPr="00F43289" w:rsidRDefault="00130471" w:rsidP="00DC4B9B">
                <w:pPr>
                  <w:pStyle w:val="NoSpacing"/>
                  <w:jc w:val="center"/>
                  <w:rPr>
                    <w:rFonts w:ascii="Calibri" w:hAnsi="Calibri" w:cs="Calibri"/>
                    <w:b/>
                    <w:bCs/>
                    <w:sz w:val="24"/>
                    <w:szCs w:val="24"/>
                    <w:rPrChange w:id="38" w:author="DuyNgo" w:date="2012-07-19T21:21:00Z">
                      <w:rPr>
                        <w:rFonts w:cstheme="minorHAnsi"/>
                        <w:b/>
                        <w:bCs/>
                        <w:sz w:val="24"/>
                        <w:szCs w:val="24"/>
                      </w:rPr>
                    </w:rPrChange>
                  </w:rPr>
                </w:pPr>
                <w:r w:rsidRPr="00F43289">
                  <w:rPr>
                    <w:rFonts w:ascii="Calibri" w:hAnsi="Calibri" w:cs="Calibri"/>
                    <w:b/>
                    <w:bCs/>
                    <w:sz w:val="24"/>
                    <w:szCs w:val="24"/>
                    <w:rPrChange w:id="39" w:author="DuyNgo" w:date="2012-07-19T21:21:00Z">
                      <w:rPr>
                        <w:rFonts w:cstheme="minorHAnsi"/>
                        <w:b/>
                        <w:bCs/>
                        <w:sz w:val="24"/>
                        <w:szCs w:val="24"/>
                      </w:rPr>
                    </w:rPrChange>
                  </w:rPr>
                  <w:t xml:space="preserve">Ho Chi Minh, </w:t>
                </w:r>
                <w:r w:rsidR="00236404" w:rsidRPr="00F43289">
                  <w:rPr>
                    <w:rFonts w:ascii="Calibri" w:hAnsi="Calibri" w:cs="Calibri"/>
                    <w:b/>
                    <w:bCs/>
                    <w:sz w:val="24"/>
                    <w:szCs w:val="24"/>
                    <w:rPrChange w:id="40" w:author="DuyNgo" w:date="2012-07-19T21:21:00Z">
                      <w:rPr>
                        <w:rFonts w:cstheme="minorHAnsi"/>
                        <w:b/>
                        <w:bCs/>
                        <w:sz w:val="24"/>
                        <w:szCs w:val="24"/>
                      </w:rPr>
                    </w:rPrChange>
                  </w:rPr>
                  <w:t>17 July</w:t>
                </w:r>
                <w:r w:rsidRPr="00F43289">
                  <w:rPr>
                    <w:rFonts w:ascii="Calibri" w:hAnsi="Calibri" w:cs="Calibri"/>
                    <w:b/>
                    <w:bCs/>
                    <w:sz w:val="24"/>
                    <w:szCs w:val="24"/>
                    <w:rPrChange w:id="41" w:author="DuyNgo" w:date="2012-07-19T21:21:00Z">
                      <w:rPr>
                        <w:rFonts w:cstheme="minorHAnsi"/>
                        <w:b/>
                        <w:bCs/>
                        <w:sz w:val="24"/>
                        <w:szCs w:val="24"/>
                      </w:rPr>
                    </w:rPrChange>
                  </w:rPr>
                  <w:t>, 2012</w:t>
                </w:r>
              </w:p>
            </w:tc>
          </w:tr>
          <w:tr w:rsidR="00236404" w:rsidRPr="00F43289" w:rsidTr="00190524">
            <w:trPr>
              <w:trHeight w:val="360"/>
              <w:jc w:val="center"/>
            </w:trPr>
            <w:tc>
              <w:tcPr>
                <w:tcW w:w="5000" w:type="pct"/>
                <w:vAlign w:val="center"/>
              </w:tcPr>
              <w:p w:rsidR="00236404" w:rsidRPr="00F43289" w:rsidRDefault="00236404" w:rsidP="00DC4B9B">
                <w:pPr>
                  <w:pStyle w:val="NoSpacing"/>
                  <w:jc w:val="center"/>
                  <w:rPr>
                    <w:rFonts w:ascii="Calibri" w:hAnsi="Calibri" w:cs="Calibri"/>
                    <w:b/>
                    <w:bCs/>
                    <w:sz w:val="24"/>
                    <w:szCs w:val="24"/>
                    <w:rPrChange w:id="42" w:author="DuyNgo" w:date="2012-07-19T21:21:00Z">
                      <w:rPr>
                        <w:rFonts w:cstheme="minorHAnsi"/>
                        <w:b/>
                        <w:bCs/>
                        <w:sz w:val="24"/>
                        <w:szCs w:val="24"/>
                      </w:rPr>
                    </w:rPrChange>
                  </w:rPr>
                </w:pPr>
              </w:p>
            </w:tc>
          </w:tr>
          <w:tr w:rsidR="00236404" w:rsidRPr="00F43289" w:rsidTr="00190524">
            <w:trPr>
              <w:trHeight w:val="360"/>
              <w:jc w:val="center"/>
            </w:trPr>
            <w:tc>
              <w:tcPr>
                <w:tcW w:w="5000" w:type="pct"/>
                <w:vAlign w:val="center"/>
              </w:tcPr>
              <w:p w:rsidR="00236404" w:rsidRPr="00F43289" w:rsidRDefault="00236404" w:rsidP="00DC4B9B">
                <w:pPr>
                  <w:pStyle w:val="NoSpacing"/>
                  <w:jc w:val="center"/>
                  <w:rPr>
                    <w:rFonts w:ascii="Calibri" w:hAnsi="Calibri" w:cs="Calibri"/>
                    <w:b/>
                    <w:bCs/>
                    <w:sz w:val="24"/>
                    <w:szCs w:val="24"/>
                    <w:rPrChange w:id="43" w:author="DuyNgo" w:date="2012-07-19T21:21:00Z">
                      <w:rPr>
                        <w:rFonts w:cstheme="minorHAnsi"/>
                        <w:b/>
                        <w:bCs/>
                        <w:sz w:val="24"/>
                        <w:szCs w:val="24"/>
                      </w:rPr>
                    </w:rPrChange>
                  </w:rPr>
                </w:pPr>
              </w:p>
            </w:tc>
          </w:tr>
        </w:tbl>
        <w:p w:rsidR="00130471" w:rsidRPr="00F43289" w:rsidRDefault="00130471" w:rsidP="00DC4B9B">
          <w:pPr>
            <w:spacing w:after="0"/>
            <w:rPr>
              <w:rFonts w:ascii="Calibri" w:hAnsi="Calibri" w:cs="Calibri"/>
              <w:sz w:val="24"/>
              <w:szCs w:val="24"/>
              <w:rPrChange w:id="44" w:author="DuyNgo" w:date="2012-07-19T21:21:00Z">
                <w:rPr>
                  <w:rFonts w:cstheme="minorHAnsi"/>
                  <w:sz w:val="24"/>
                  <w:szCs w:val="24"/>
                </w:rPr>
              </w:rPrChange>
            </w:rPr>
          </w:pPr>
        </w:p>
        <w:p w:rsidR="00130471" w:rsidRPr="00F43289" w:rsidRDefault="0013310D" w:rsidP="00DC4B9B">
          <w:pPr>
            <w:spacing w:after="0"/>
            <w:rPr>
              <w:rFonts w:ascii="Calibri" w:hAnsi="Calibri" w:cs="Calibri"/>
              <w:sz w:val="24"/>
              <w:szCs w:val="24"/>
              <w:rPrChange w:id="45" w:author="DuyNgo" w:date="2012-07-19T21:21:00Z">
                <w:rPr>
                  <w:rFonts w:cstheme="minorHAnsi"/>
                  <w:sz w:val="24"/>
                  <w:szCs w:val="24"/>
                </w:rPr>
              </w:rPrChange>
            </w:rPr>
          </w:pPr>
        </w:p>
      </w:sdtContent>
    </w:sdt>
    <w:p w:rsidR="00130471" w:rsidRPr="00F43289" w:rsidRDefault="00130471" w:rsidP="00DC4B9B">
      <w:pPr>
        <w:spacing w:after="0"/>
        <w:rPr>
          <w:rFonts w:ascii="Calibri" w:hAnsi="Calibri" w:cs="Calibri"/>
          <w:sz w:val="24"/>
          <w:szCs w:val="24"/>
          <w:rPrChange w:id="46" w:author="DuyNgo" w:date="2012-07-19T21:21:00Z">
            <w:rPr>
              <w:rFonts w:cstheme="minorHAnsi"/>
              <w:sz w:val="24"/>
              <w:szCs w:val="24"/>
            </w:rPr>
          </w:rPrChange>
        </w:rPr>
      </w:pPr>
      <w:r w:rsidRPr="00F43289">
        <w:rPr>
          <w:rFonts w:ascii="Calibri" w:hAnsi="Calibri" w:cs="Calibri"/>
          <w:b/>
          <w:sz w:val="24"/>
          <w:szCs w:val="24"/>
          <w:rPrChange w:id="47" w:author="DuyNgo" w:date="2012-07-19T21:21:00Z">
            <w:rPr>
              <w:rFonts w:cstheme="minorHAnsi"/>
              <w:b/>
              <w:sz w:val="24"/>
              <w:szCs w:val="24"/>
            </w:rPr>
          </w:rPrChange>
        </w:rPr>
        <w:t>Record of Changes</w:t>
      </w:r>
    </w:p>
    <w:tbl>
      <w:tblPr>
        <w:tblStyle w:val="TableGrid"/>
        <w:tblW w:w="0" w:type="auto"/>
        <w:tblLook w:val="04A0" w:firstRow="1" w:lastRow="0" w:firstColumn="1" w:lastColumn="0" w:noHBand="0" w:noVBand="1"/>
      </w:tblPr>
      <w:tblGrid>
        <w:gridCol w:w="1375"/>
        <w:gridCol w:w="2160"/>
        <w:gridCol w:w="3060"/>
        <w:gridCol w:w="1305"/>
        <w:gridCol w:w="1953"/>
      </w:tblGrid>
      <w:tr w:rsidR="00130471" w:rsidRPr="00F43289" w:rsidTr="00190524">
        <w:tc>
          <w:tcPr>
            <w:tcW w:w="1278" w:type="dxa"/>
          </w:tcPr>
          <w:p w:rsidR="00130471" w:rsidRPr="00F43289" w:rsidRDefault="00130471" w:rsidP="00DC4B9B">
            <w:pPr>
              <w:jc w:val="center"/>
              <w:rPr>
                <w:rFonts w:ascii="Calibri" w:hAnsi="Calibri" w:cs="Calibri"/>
                <w:b/>
                <w:sz w:val="24"/>
                <w:szCs w:val="24"/>
                <w:rPrChange w:id="48" w:author="DuyNgo" w:date="2012-07-19T21:21:00Z">
                  <w:rPr>
                    <w:rFonts w:cstheme="minorHAnsi"/>
                    <w:b/>
                    <w:sz w:val="24"/>
                    <w:szCs w:val="24"/>
                  </w:rPr>
                </w:rPrChange>
              </w:rPr>
            </w:pPr>
            <w:r w:rsidRPr="00F43289">
              <w:rPr>
                <w:rFonts w:ascii="Calibri" w:hAnsi="Calibri" w:cs="Calibri"/>
                <w:b/>
                <w:sz w:val="24"/>
                <w:szCs w:val="24"/>
                <w:rPrChange w:id="49" w:author="DuyNgo" w:date="2012-07-19T21:21:00Z">
                  <w:rPr>
                    <w:rFonts w:cstheme="minorHAnsi"/>
                    <w:b/>
                    <w:sz w:val="24"/>
                    <w:szCs w:val="24"/>
                  </w:rPr>
                </w:rPrChange>
              </w:rPr>
              <w:t>Date</w:t>
            </w:r>
          </w:p>
        </w:tc>
        <w:tc>
          <w:tcPr>
            <w:tcW w:w="2160" w:type="dxa"/>
          </w:tcPr>
          <w:p w:rsidR="00130471" w:rsidRPr="00F43289" w:rsidRDefault="00130471" w:rsidP="00DC4B9B">
            <w:pPr>
              <w:jc w:val="center"/>
              <w:rPr>
                <w:rFonts w:ascii="Calibri" w:hAnsi="Calibri" w:cs="Calibri"/>
                <w:b/>
                <w:sz w:val="24"/>
                <w:szCs w:val="24"/>
                <w:rPrChange w:id="50" w:author="DuyNgo" w:date="2012-07-19T21:21:00Z">
                  <w:rPr>
                    <w:rFonts w:cstheme="minorHAnsi"/>
                    <w:b/>
                    <w:sz w:val="24"/>
                    <w:szCs w:val="24"/>
                  </w:rPr>
                </w:rPrChange>
              </w:rPr>
            </w:pPr>
            <w:r w:rsidRPr="00F43289">
              <w:rPr>
                <w:rFonts w:ascii="Calibri" w:hAnsi="Calibri" w:cs="Calibri"/>
                <w:b/>
                <w:sz w:val="24"/>
                <w:szCs w:val="24"/>
                <w:rPrChange w:id="51" w:author="DuyNgo" w:date="2012-07-19T21:21:00Z">
                  <w:rPr>
                    <w:rFonts w:cstheme="minorHAnsi"/>
                    <w:b/>
                    <w:sz w:val="24"/>
                    <w:szCs w:val="24"/>
                  </w:rPr>
                </w:rPrChange>
              </w:rPr>
              <w:t>Change Item</w:t>
            </w:r>
          </w:p>
        </w:tc>
        <w:tc>
          <w:tcPr>
            <w:tcW w:w="3060" w:type="dxa"/>
          </w:tcPr>
          <w:p w:rsidR="00130471" w:rsidRPr="00F43289" w:rsidRDefault="00130471" w:rsidP="00DC4B9B">
            <w:pPr>
              <w:jc w:val="center"/>
              <w:rPr>
                <w:rFonts w:ascii="Calibri" w:hAnsi="Calibri" w:cs="Calibri"/>
                <w:b/>
                <w:sz w:val="24"/>
                <w:szCs w:val="24"/>
                <w:rPrChange w:id="52" w:author="DuyNgo" w:date="2012-07-19T21:21:00Z">
                  <w:rPr>
                    <w:rFonts w:cstheme="minorHAnsi"/>
                    <w:b/>
                    <w:sz w:val="24"/>
                    <w:szCs w:val="24"/>
                  </w:rPr>
                </w:rPrChange>
              </w:rPr>
            </w:pPr>
            <w:r w:rsidRPr="00F43289">
              <w:rPr>
                <w:rFonts w:ascii="Calibri" w:hAnsi="Calibri" w:cs="Calibri"/>
                <w:b/>
                <w:sz w:val="24"/>
                <w:szCs w:val="24"/>
                <w:rPrChange w:id="53" w:author="DuyNgo" w:date="2012-07-19T21:21:00Z">
                  <w:rPr>
                    <w:rFonts w:cstheme="minorHAnsi"/>
                    <w:b/>
                    <w:sz w:val="24"/>
                    <w:szCs w:val="24"/>
                  </w:rPr>
                </w:rPrChange>
              </w:rPr>
              <w:t>Description</w:t>
            </w:r>
          </w:p>
        </w:tc>
        <w:tc>
          <w:tcPr>
            <w:tcW w:w="1305" w:type="dxa"/>
          </w:tcPr>
          <w:p w:rsidR="00130471" w:rsidRPr="00F43289" w:rsidRDefault="00130471" w:rsidP="00DC4B9B">
            <w:pPr>
              <w:jc w:val="center"/>
              <w:rPr>
                <w:rFonts w:ascii="Calibri" w:hAnsi="Calibri" w:cs="Calibri"/>
                <w:b/>
                <w:sz w:val="24"/>
                <w:szCs w:val="24"/>
                <w:rPrChange w:id="54" w:author="DuyNgo" w:date="2012-07-19T21:21:00Z">
                  <w:rPr>
                    <w:rFonts w:cstheme="minorHAnsi"/>
                    <w:b/>
                    <w:sz w:val="24"/>
                    <w:szCs w:val="24"/>
                  </w:rPr>
                </w:rPrChange>
              </w:rPr>
            </w:pPr>
            <w:r w:rsidRPr="00F43289">
              <w:rPr>
                <w:rFonts w:ascii="Calibri" w:hAnsi="Calibri" w:cs="Calibri"/>
                <w:b/>
                <w:sz w:val="24"/>
                <w:szCs w:val="24"/>
                <w:rPrChange w:id="55" w:author="DuyNgo" w:date="2012-07-19T21:21:00Z">
                  <w:rPr>
                    <w:rFonts w:cstheme="minorHAnsi"/>
                    <w:b/>
                    <w:sz w:val="24"/>
                    <w:szCs w:val="24"/>
                  </w:rPr>
                </w:rPrChange>
              </w:rPr>
              <w:t>By</w:t>
            </w:r>
          </w:p>
        </w:tc>
        <w:tc>
          <w:tcPr>
            <w:tcW w:w="1953" w:type="dxa"/>
          </w:tcPr>
          <w:p w:rsidR="00130471" w:rsidRPr="00F43289" w:rsidRDefault="00130471" w:rsidP="00DC4B9B">
            <w:pPr>
              <w:jc w:val="center"/>
              <w:rPr>
                <w:rFonts w:ascii="Calibri" w:hAnsi="Calibri" w:cs="Calibri"/>
                <w:b/>
                <w:sz w:val="24"/>
                <w:szCs w:val="24"/>
                <w:rPrChange w:id="56" w:author="DuyNgo" w:date="2012-07-19T21:21:00Z">
                  <w:rPr>
                    <w:rFonts w:cstheme="minorHAnsi"/>
                    <w:b/>
                    <w:sz w:val="24"/>
                    <w:szCs w:val="24"/>
                  </w:rPr>
                </w:rPrChange>
              </w:rPr>
            </w:pPr>
            <w:r w:rsidRPr="00F43289">
              <w:rPr>
                <w:rFonts w:ascii="Calibri" w:hAnsi="Calibri" w:cs="Calibri"/>
                <w:b/>
                <w:sz w:val="24"/>
                <w:szCs w:val="24"/>
                <w:rPrChange w:id="57" w:author="DuyNgo" w:date="2012-07-19T21:21:00Z">
                  <w:rPr>
                    <w:rFonts w:cstheme="minorHAnsi"/>
                    <w:b/>
                    <w:sz w:val="24"/>
                    <w:szCs w:val="24"/>
                  </w:rPr>
                </w:rPrChange>
              </w:rPr>
              <w:t>Version</w:t>
            </w:r>
          </w:p>
        </w:tc>
      </w:tr>
      <w:tr w:rsidR="00130471" w:rsidRPr="00F43289" w:rsidTr="00190524">
        <w:tc>
          <w:tcPr>
            <w:tcW w:w="1278" w:type="dxa"/>
          </w:tcPr>
          <w:p w:rsidR="00130471" w:rsidRPr="00F43289" w:rsidRDefault="00236404" w:rsidP="00DC4B9B">
            <w:pPr>
              <w:rPr>
                <w:rFonts w:ascii="Calibri" w:hAnsi="Calibri" w:cs="Calibri"/>
                <w:sz w:val="24"/>
                <w:szCs w:val="24"/>
                <w:rPrChange w:id="58" w:author="DuyNgo" w:date="2012-07-19T21:21:00Z">
                  <w:rPr>
                    <w:rFonts w:cstheme="minorHAnsi"/>
                    <w:sz w:val="24"/>
                    <w:szCs w:val="24"/>
                  </w:rPr>
                </w:rPrChange>
              </w:rPr>
            </w:pPr>
            <w:r w:rsidRPr="00F43289">
              <w:rPr>
                <w:rFonts w:ascii="Calibri" w:hAnsi="Calibri" w:cs="Calibri"/>
                <w:sz w:val="24"/>
                <w:szCs w:val="24"/>
                <w:rPrChange w:id="59" w:author="DuyNgo" w:date="2012-07-19T21:21:00Z">
                  <w:rPr>
                    <w:rFonts w:cstheme="minorHAnsi"/>
                    <w:sz w:val="24"/>
                    <w:szCs w:val="24"/>
                  </w:rPr>
                </w:rPrChange>
              </w:rPr>
              <w:t>17</w:t>
            </w:r>
            <w:r w:rsidR="00130471" w:rsidRPr="00F43289">
              <w:rPr>
                <w:rFonts w:ascii="Calibri" w:hAnsi="Calibri" w:cs="Calibri"/>
                <w:sz w:val="24"/>
                <w:szCs w:val="24"/>
                <w:rPrChange w:id="60" w:author="DuyNgo" w:date="2012-07-19T21:21:00Z">
                  <w:rPr>
                    <w:rFonts w:cstheme="minorHAnsi"/>
                    <w:sz w:val="24"/>
                    <w:szCs w:val="24"/>
                  </w:rPr>
                </w:rPrChange>
              </w:rPr>
              <w:t>/</w:t>
            </w:r>
            <w:r w:rsidRPr="00F43289">
              <w:rPr>
                <w:rFonts w:ascii="Calibri" w:hAnsi="Calibri" w:cs="Calibri"/>
                <w:sz w:val="24"/>
                <w:szCs w:val="24"/>
                <w:rPrChange w:id="61" w:author="DuyNgo" w:date="2012-07-19T21:21:00Z">
                  <w:rPr>
                    <w:rFonts w:cstheme="minorHAnsi"/>
                    <w:sz w:val="24"/>
                    <w:szCs w:val="24"/>
                  </w:rPr>
                </w:rPrChange>
              </w:rPr>
              <w:t>07</w:t>
            </w:r>
            <w:r w:rsidR="00130471" w:rsidRPr="00F43289">
              <w:rPr>
                <w:rFonts w:ascii="Calibri" w:hAnsi="Calibri" w:cs="Calibri"/>
                <w:sz w:val="24"/>
                <w:szCs w:val="24"/>
                <w:rPrChange w:id="62" w:author="DuyNgo" w:date="2012-07-19T21:21:00Z">
                  <w:rPr>
                    <w:rFonts w:cstheme="minorHAnsi"/>
                    <w:sz w:val="24"/>
                    <w:szCs w:val="24"/>
                  </w:rPr>
                </w:rPrChange>
              </w:rPr>
              <w:t>/2012</w:t>
            </w:r>
          </w:p>
        </w:tc>
        <w:tc>
          <w:tcPr>
            <w:tcW w:w="2160" w:type="dxa"/>
          </w:tcPr>
          <w:p w:rsidR="00130471" w:rsidRPr="00F43289" w:rsidRDefault="00130471" w:rsidP="00DC4B9B">
            <w:pPr>
              <w:rPr>
                <w:rFonts w:ascii="Calibri" w:hAnsi="Calibri" w:cs="Calibri"/>
                <w:sz w:val="24"/>
                <w:szCs w:val="24"/>
                <w:rPrChange w:id="63" w:author="DuyNgo" w:date="2012-07-19T21:21:00Z">
                  <w:rPr>
                    <w:rFonts w:cstheme="minorHAnsi"/>
                    <w:sz w:val="24"/>
                    <w:szCs w:val="24"/>
                  </w:rPr>
                </w:rPrChange>
              </w:rPr>
            </w:pPr>
            <w:r w:rsidRPr="00F43289">
              <w:rPr>
                <w:rFonts w:ascii="Calibri" w:hAnsi="Calibri" w:cs="Calibri"/>
                <w:sz w:val="24"/>
                <w:szCs w:val="24"/>
                <w:rPrChange w:id="64" w:author="DuyNgo" w:date="2012-07-19T21:21:00Z">
                  <w:rPr>
                    <w:rFonts w:cstheme="minorHAnsi"/>
                    <w:sz w:val="24"/>
                    <w:szCs w:val="24"/>
                  </w:rPr>
                </w:rPrChange>
              </w:rPr>
              <w:t>All</w:t>
            </w:r>
          </w:p>
        </w:tc>
        <w:tc>
          <w:tcPr>
            <w:tcW w:w="3060" w:type="dxa"/>
          </w:tcPr>
          <w:p w:rsidR="00130471" w:rsidRPr="00F43289" w:rsidRDefault="00130471" w:rsidP="00DC4B9B">
            <w:pPr>
              <w:rPr>
                <w:rFonts w:ascii="Calibri" w:hAnsi="Calibri" w:cs="Calibri"/>
                <w:sz w:val="24"/>
                <w:szCs w:val="24"/>
                <w:rPrChange w:id="65" w:author="DuyNgo" w:date="2012-07-19T21:21:00Z">
                  <w:rPr>
                    <w:rFonts w:cstheme="minorHAnsi"/>
                    <w:sz w:val="24"/>
                    <w:szCs w:val="24"/>
                  </w:rPr>
                </w:rPrChange>
              </w:rPr>
            </w:pPr>
            <w:r w:rsidRPr="00F43289">
              <w:rPr>
                <w:rFonts w:ascii="Calibri" w:hAnsi="Calibri" w:cs="Calibri"/>
                <w:sz w:val="24"/>
                <w:szCs w:val="24"/>
                <w:rPrChange w:id="66" w:author="DuyNgo" w:date="2012-07-19T21:21:00Z">
                  <w:rPr>
                    <w:rFonts w:cstheme="minorHAnsi"/>
                    <w:sz w:val="24"/>
                    <w:szCs w:val="24"/>
                  </w:rPr>
                </w:rPrChange>
              </w:rPr>
              <w:t>Create the document</w:t>
            </w:r>
          </w:p>
        </w:tc>
        <w:tc>
          <w:tcPr>
            <w:tcW w:w="1305" w:type="dxa"/>
          </w:tcPr>
          <w:p w:rsidR="00130471" w:rsidRPr="00F43289" w:rsidRDefault="00236404" w:rsidP="00DC4B9B">
            <w:pPr>
              <w:rPr>
                <w:rFonts w:ascii="Calibri" w:hAnsi="Calibri" w:cs="Calibri"/>
                <w:sz w:val="24"/>
                <w:szCs w:val="24"/>
                <w:rPrChange w:id="67" w:author="DuyNgo" w:date="2012-07-19T21:21:00Z">
                  <w:rPr>
                    <w:rFonts w:cstheme="minorHAnsi"/>
                    <w:sz w:val="24"/>
                    <w:szCs w:val="24"/>
                  </w:rPr>
                </w:rPrChange>
              </w:rPr>
            </w:pPr>
            <w:proofErr w:type="spellStart"/>
            <w:r w:rsidRPr="00F43289">
              <w:rPr>
                <w:rFonts w:ascii="Calibri" w:hAnsi="Calibri" w:cs="Calibri"/>
                <w:sz w:val="24"/>
                <w:szCs w:val="24"/>
                <w:rPrChange w:id="68" w:author="DuyNgo" w:date="2012-07-19T21:21:00Z">
                  <w:rPr>
                    <w:rFonts w:cstheme="minorHAnsi"/>
                    <w:sz w:val="24"/>
                    <w:szCs w:val="24"/>
                  </w:rPr>
                </w:rPrChange>
              </w:rPr>
              <w:t>DuyND</w:t>
            </w:r>
            <w:proofErr w:type="spellEnd"/>
          </w:p>
        </w:tc>
        <w:tc>
          <w:tcPr>
            <w:tcW w:w="1953" w:type="dxa"/>
          </w:tcPr>
          <w:p w:rsidR="00130471" w:rsidRPr="00F43289" w:rsidRDefault="00130471" w:rsidP="00DC4B9B">
            <w:pPr>
              <w:rPr>
                <w:rFonts w:ascii="Calibri" w:hAnsi="Calibri" w:cs="Calibri"/>
                <w:sz w:val="24"/>
                <w:szCs w:val="24"/>
                <w:rPrChange w:id="69" w:author="DuyNgo" w:date="2012-07-19T21:21:00Z">
                  <w:rPr>
                    <w:rFonts w:cstheme="minorHAnsi"/>
                    <w:sz w:val="24"/>
                    <w:szCs w:val="24"/>
                  </w:rPr>
                </w:rPrChange>
              </w:rPr>
            </w:pPr>
            <w:r w:rsidRPr="00F43289">
              <w:rPr>
                <w:rFonts w:ascii="Calibri" w:hAnsi="Calibri" w:cs="Calibri"/>
                <w:sz w:val="24"/>
                <w:szCs w:val="24"/>
                <w:rPrChange w:id="70" w:author="DuyNgo" w:date="2012-07-19T21:21:00Z">
                  <w:rPr>
                    <w:rFonts w:cstheme="minorHAnsi"/>
                    <w:sz w:val="24"/>
                    <w:szCs w:val="24"/>
                  </w:rPr>
                </w:rPrChange>
              </w:rPr>
              <w:t>0.1</w:t>
            </w:r>
          </w:p>
        </w:tc>
      </w:tr>
      <w:tr w:rsidR="00621CA8" w:rsidRPr="00F43289" w:rsidTr="00190524">
        <w:tc>
          <w:tcPr>
            <w:tcW w:w="1278" w:type="dxa"/>
          </w:tcPr>
          <w:p w:rsidR="00621CA8" w:rsidRPr="00F43289" w:rsidRDefault="00621CA8" w:rsidP="00DC4B9B">
            <w:pPr>
              <w:rPr>
                <w:rFonts w:ascii="Calibri" w:hAnsi="Calibri" w:cs="Calibri"/>
                <w:sz w:val="24"/>
                <w:szCs w:val="24"/>
                <w:rPrChange w:id="71" w:author="DuyNgo" w:date="2012-07-19T21:21:00Z">
                  <w:rPr>
                    <w:rFonts w:cstheme="minorHAnsi"/>
                    <w:sz w:val="24"/>
                    <w:szCs w:val="24"/>
                  </w:rPr>
                </w:rPrChange>
              </w:rPr>
            </w:pPr>
            <w:r w:rsidRPr="00F43289">
              <w:rPr>
                <w:rFonts w:ascii="Calibri" w:hAnsi="Calibri" w:cs="Calibri"/>
                <w:sz w:val="24"/>
                <w:szCs w:val="24"/>
                <w:rPrChange w:id="72" w:author="DuyNgo" w:date="2012-07-19T21:21:00Z">
                  <w:rPr>
                    <w:rFonts w:cstheme="minorHAnsi"/>
                    <w:sz w:val="24"/>
                    <w:szCs w:val="24"/>
                  </w:rPr>
                </w:rPrChange>
              </w:rPr>
              <w:t>19-07/2012</w:t>
            </w:r>
          </w:p>
        </w:tc>
        <w:tc>
          <w:tcPr>
            <w:tcW w:w="2160" w:type="dxa"/>
          </w:tcPr>
          <w:p w:rsidR="00621CA8" w:rsidRPr="00F43289" w:rsidRDefault="00621CA8" w:rsidP="00DC4B9B">
            <w:pPr>
              <w:rPr>
                <w:rFonts w:ascii="Calibri" w:hAnsi="Calibri" w:cs="Calibri"/>
                <w:sz w:val="24"/>
                <w:szCs w:val="24"/>
                <w:rPrChange w:id="73" w:author="DuyNgo" w:date="2012-07-19T21:21:00Z">
                  <w:rPr>
                    <w:rFonts w:cstheme="minorHAnsi"/>
                    <w:sz w:val="24"/>
                    <w:szCs w:val="24"/>
                  </w:rPr>
                </w:rPrChange>
              </w:rPr>
            </w:pPr>
            <w:r w:rsidRPr="00F43289">
              <w:rPr>
                <w:rFonts w:ascii="Calibri" w:hAnsi="Calibri" w:cs="Calibri"/>
                <w:sz w:val="24"/>
                <w:szCs w:val="24"/>
                <w:rPrChange w:id="74" w:author="DuyNgo" w:date="2012-07-19T21:21:00Z">
                  <w:rPr>
                    <w:rFonts w:cstheme="minorHAnsi"/>
                    <w:sz w:val="24"/>
                    <w:szCs w:val="24"/>
                  </w:rPr>
                </w:rPrChange>
              </w:rPr>
              <w:t>Test plan</w:t>
            </w:r>
          </w:p>
        </w:tc>
        <w:tc>
          <w:tcPr>
            <w:tcW w:w="3060" w:type="dxa"/>
          </w:tcPr>
          <w:p w:rsidR="00621CA8" w:rsidRPr="00F43289" w:rsidRDefault="00621CA8" w:rsidP="00DC4B9B">
            <w:pPr>
              <w:rPr>
                <w:rFonts w:ascii="Calibri" w:hAnsi="Calibri" w:cs="Calibri"/>
                <w:sz w:val="24"/>
                <w:szCs w:val="24"/>
                <w:rPrChange w:id="75" w:author="DuyNgo" w:date="2012-07-19T21:21:00Z">
                  <w:rPr>
                    <w:rFonts w:cstheme="minorHAnsi"/>
                    <w:sz w:val="24"/>
                    <w:szCs w:val="24"/>
                  </w:rPr>
                </w:rPrChange>
              </w:rPr>
            </w:pPr>
            <w:r w:rsidRPr="00F43289">
              <w:rPr>
                <w:rFonts w:ascii="Calibri" w:hAnsi="Calibri" w:cs="Calibri"/>
                <w:sz w:val="24"/>
                <w:szCs w:val="24"/>
                <w:rPrChange w:id="76" w:author="DuyNgo" w:date="2012-07-19T21:21:00Z">
                  <w:rPr>
                    <w:rFonts w:cstheme="minorHAnsi"/>
                    <w:sz w:val="24"/>
                    <w:szCs w:val="24"/>
                  </w:rPr>
                </w:rPrChange>
              </w:rPr>
              <w:t>Add information</w:t>
            </w:r>
          </w:p>
        </w:tc>
        <w:tc>
          <w:tcPr>
            <w:tcW w:w="1305" w:type="dxa"/>
          </w:tcPr>
          <w:p w:rsidR="00621CA8" w:rsidRPr="00F43289" w:rsidRDefault="00621CA8" w:rsidP="00DC4B9B">
            <w:pPr>
              <w:rPr>
                <w:rFonts w:ascii="Calibri" w:hAnsi="Calibri" w:cs="Calibri"/>
                <w:sz w:val="24"/>
                <w:szCs w:val="24"/>
                <w:rPrChange w:id="77" w:author="DuyNgo" w:date="2012-07-19T21:21:00Z">
                  <w:rPr>
                    <w:rFonts w:cstheme="minorHAnsi"/>
                    <w:sz w:val="24"/>
                    <w:szCs w:val="24"/>
                  </w:rPr>
                </w:rPrChange>
              </w:rPr>
            </w:pPr>
            <w:proofErr w:type="spellStart"/>
            <w:r w:rsidRPr="00F43289">
              <w:rPr>
                <w:rFonts w:ascii="Calibri" w:hAnsi="Calibri" w:cs="Calibri"/>
                <w:sz w:val="24"/>
                <w:szCs w:val="24"/>
                <w:rPrChange w:id="78" w:author="DuyNgo" w:date="2012-07-19T21:21:00Z">
                  <w:rPr>
                    <w:rFonts w:cstheme="minorHAnsi"/>
                    <w:sz w:val="24"/>
                    <w:szCs w:val="24"/>
                  </w:rPr>
                </w:rPrChange>
              </w:rPr>
              <w:t>DuyND</w:t>
            </w:r>
            <w:proofErr w:type="spellEnd"/>
          </w:p>
        </w:tc>
        <w:tc>
          <w:tcPr>
            <w:tcW w:w="1953" w:type="dxa"/>
          </w:tcPr>
          <w:p w:rsidR="00621CA8" w:rsidRPr="00F43289" w:rsidRDefault="00621CA8" w:rsidP="00DC4B9B">
            <w:pPr>
              <w:rPr>
                <w:rFonts w:ascii="Calibri" w:hAnsi="Calibri" w:cs="Calibri"/>
                <w:sz w:val="24"/>
                <w:szCs w:val="24"/>
                <w:rPrChange w:id="79" w:author="DuyNgo" w:date="2012-07-19T21:21:00Z">
                  <w:rPr>
                    <w:rFonts w:cstheme="minorHAnsi"/>
                    <w:sz w:val="24"/>
                    <w:szCs w:val="24"/>
                  </w:rPr>
                </w:rPrChange>
              </w:rPr>
            </w:pPr>
            <w:r w:rsidRPr="00F43289">
              <w:rPr>
                <w:rFonts w:ascii="Calibri" w:hAnsi="Calibri" w:cs="Calibri"/>
                <w:sz w:val="24"/>
                <w:szCs w:val="24"/>
                <w:rPrChange w:id="80" w:author="DuyNgo" w:date="2012-07-19T21:21:00Z">
                  <w:rPr>
                    <w:rFonts w:cstheme="minorHAnsi"/>
                    <w:sz w:val="24"/>
                    <w:szCs w:val="24"/>
                  </w:rPr>
                </w:rPrChange>
              </w:rPr>
              <w:t>0.2</w:t>
            </w:r>
          </w:p>
        </w:tc>
      </w:tr>
      <w:tr w:rsidR="00621CA8" w:rsidRPr="00F43289" w:rsidTr="00190524">
        <w:tc>
          <w:tcPr>
            <w:tcW w:w="1278" w:type="dxa"/>
          </w:tcPr>
          <w:p w:rsidR="00621CA8" w:rsidRPr="00F43289" w:rsidRDefault="003E5B30" w:rsidP="00DC4B9B">
            <w:pPr>
              <w:rPr>
                <w:rFonts w:ascii="Calibri" w:hAnsi="Calibri" w:cs="Calibri"/>
                <w:sz w:val="24"/>
                <w:szCs w:val="24"/>
                <w:rPrChange w:id="81" w:author="DuyNgo" w:date="2012-07-19T21:21:00Z">
                  <w:rPr>
                    <w:rFonts w:cstheme="minorHAnsi"/>
                    <w:sz w:val="24"/>
                    <w:szCs w:val="24"/>
                  </w:rPr>
                </w:rPrChange>
              </w:rPr>
            </w:pPr>
            <w:ins w:id="82" w:author="DuyNgo" w:date="2012-07-19T21:23:00Z">
              <w:r w:rsidRPr="002F42D1">
                <w:rPr>
                  <w:rFonts w:ascii="Calibri" w:hAnsi="Calibri" w:cs="Calibri"/>
                  <w:sz w:val="24"/>
                  <w:szCs w:val="24"/>
                </w:rPr>
                <w:t>19-07/2012</w:t>
              </w:r>
            </w:ins>
          </w:p>
        </w:tc>
        <w:tc>
          <w:tcPr>
            <w:tcW w:w="2160" w:type="dxa"/>
          </w:tcPr>
          <w:p w:rsidR="00621CA8" w:rsidRPr="00F43289" w:rsidRDefault="003E5B30" w:rsidP="00DC4B9B">
            <w:pPr>
              <w:rPr>
                <w:rFonts w:ascii="Calibri" w:hAnsi="Calibri" w:cs="Calibri"/>
                <w:sz w:val="24"/>
                <w:szCs w:val="24"/>
                <w:rPrChange w:id="83" w:author="DuyNgo" w:date="2012-07-19T21:21:00Z">
                  <w:rPr>
                    <w:rFonts w:cstheme="minorHAnsi"/>
                    <w:sz w:val="24"/>
                    <w:szCs w:val="24"/>
                  </w:rPr>
                </w:rPrChange>
              </w:rPr>
            </w:pPr>
            <w:ins w:id="84" w:author="DuyNgo" w:date="2012-07-19T21:23:00Z">
              <w:r>
                <w:rPr>
                  <w:rFonts w:cstheme="minorHAnsi"/>
                  <w:sz w:val="24"/>
                  <w:szCs w:val="24"/>
                </w:rPr>
                <w:t xml:space="preserve">All </w:t>
              </w:r>
            </w:ins>
          </w:p>
        </w:tc>
        <w:tc>
          <w:tcPr>
            <w:tcW w:w="3060" w:type="dxa"/>
          </w:tcPr>
          <w:p w:rsidR="00621CA8" w:rsidRPr="00F43289" w:rsidRDefault="003E5B30" w:rsidP="00DC4B9B">
            <w:pPr>
              <w:rPr>
                <w:rFonts w:ascii="Calibri" w:hAnsi="Calibri" w:cs="Calibri"/>
                <w:sz w:val="24"/>
                <w:szCs w:val="24"/>
                <w:rPrChange w:id="85" w:author="DuyNgo" w:date="2012-07-19T21:21:00Z">
                  <w:rPr>
                    <w:rFonts w:cstheme="minorHAnsi"/>
                    <w:sz w:val="24"/>
                    <w:szCs w:val="24"/>
                  </w:rPr>
                </w:rPrChange>
              </w:rPr>
            </w:pPr>
            <w:ins w:id="86" w:author="DuyNgo" w:date="2012-07-19T21:23:00Z">
              <w:r>
                <w:rPr>
                  <w:rFonts w:cstheme="minorHAnsi"/>
                  <w:sz w:val="24"/>
                  <w:szCs w:val="24"/>
                </w:rPr>
                <w:t>Review - Update</w:t>
              </w:r>
            </w:ins>
          </w:p>
        </w:tc>
        <w:tc>
          <w:tcPr>
            <w:tcW w:w="1305" w:type="dxa"/>
          </w:tcPr>
          <w:p w:rsidR="00621CA8" w:rsidRPr="00F43289" w:rsidRDefault="003E5B30" w:rsidP="00DC4B9B">
            <w:pPr>
              <w:rPr>
                <w:rFonts w:ascii="Calibri" w:hAnsi="Calibri" w:cs="Calibri"/>
                <w:sz w:val="24"/>
                <w:szCs w:val="24"/>
                <w:rPrChange w:id="87" w:author="DuyNgo" w:date="2012-07-19T21:21:00Z">
                  <w:rPr>
                    <w:rFonts w:cstheme="minorHAnsi"/>
                    <w:sz w:val="24"/>
                    <w:szCs w:val="24"/>
                  </w:rPr>
                </w:rPrChange>
              </w:rPr>
            </w:pPr>
            <w:proofErr w:type="spellStart"/>
            <w:ins w:id="88" w:author="DuyNgo" w:date="2012-07-19T21:23:00Z">
              <w:r>
                <w:rPr>
                  <w:rFonts w:cstheme="minorHAnsi"/>
                  <w:sz w:val="24"/>
                  <w:szCs w:val="24"/>
                </w:rPr>
                <w:t>DuyND</w:t>
              </w:r>
              <w:proofErr w:type="spellEnd"/>
              <w:r>
                <w:rPr>
                  <w:rFonts w:cstheme="minorHAnsi"/>
                  <w:sz w:val="24"/>
                  <w:szCs w:val="24"/>
                </w:rPr>
                <w:t xml:space="preserve"> + </w:t>
              </w:r>
              <w:proofErr w:type="spellStart"/>
              <w:r>
                <w:rPr>
                  <w:rFonts w:cstheme="minorHAnsi"/>
                  <w:sz w:val="24"/>
                  <w:szCs w:val="24"/>
                </w:rPr>
                <w:t>HaiTCT</w:t>
              </w:r>
            </w:ins>
            <w:proofErr w:type="spellEnd"/>
          </w:p>
        </w:tc>
        <w:tc>
          <w:tcPr>
            <w:tcW w:w="1953" w:type="dxa"/>
          </w:tcPr>
          <w:p w:rsidR="00621CA8" w:rsidRPr="00F43289" w:rsidRDefault="003E5B30" w:rsidP="00DC4B9B">
            <w:pPr>
              <w:rPr>
                <w:rFonts w:ascii="Calibri" w:hAnsi="Calibri" w:cs="Calibri"/>
                <w:sz w:val="24"/>
                <w:szCs w:val="24"/>
                <w:rPrChange w:id="89" w:author="DuyNgo" w:date="2012-07-19T21:21:00Z">
                  <w:rPr>
                    <w:rFonts w:cstheme="minorHAnsi"/>
                    <w:sz w:val="24"/>
                    <w:szCs w:val="24"/>
                  </w:rPr>
                </w:rPrChange>
              </w:rPr>
            </w:pPr>
            <w:ins w:id="90" w:author="DuyNgo" w:date="2012-07-19T21:23:00Z">
              <w:r>
                <w:rPr>
                  <w:rFonts w:cstheme="minorHAnsi"/>
                  <w:sz w:val="24"/>
                  <w:szCs w:val="24"/>
                </w:rPr>
                <w:t>1.0</w:t>
              </w:r>
            </w:ins>
          </w:p>
        </w:tc>
      </w:tr>
    </w:tbl>
    <w:p w:rsidR="00130471" w:rsidRPr="00F43289" w:rsidRDefault="00130471" w:rsidP="00DC4B9B">
      <w:pPr>
        <w:spacing w:after="0"/>
        <w:rPr>
          <w:rFonts w:ascii="Calibri" w:hAnsi="Calibri" w:cs="Calibri"/>
          <w:b/>
          <w:sz w:val="24"/>
          <w:szCs w:val="24"/>
          <w:rPrChange w:id="91" w:author="DuyNgo" w:date="2012-07-19T21:21:00Z">
            <w:rPr>
              <w:rFonts w:cstheme="minorHAnsi"/>
              <w:b/>
              <w:sz w:val="24"/>
              <w:szCs w:val="24"/>
            </w:rPr>
          </w:rPrChange>
        </w:rPr>
      </w:pPr>
      <w:bookmarkStart w:id="92" w:name="_GoBack"/>
      <w:bookmarkEnd w:id="92"/>
    </w:p>
    <w:p w:rsidR="00130471" w:rsidRPr="00F43289" w:rsidRDefault="00130471" w:rsidP="00DC4B9B">
      <w:pPr>
        <w:spacing w:after="0"/>
        <w:rPr>
          <w:rFonts w:ascii="Calibri" w:hAnsi="Calibri" w:cs="Calibri"/>
          <w:sz w:val="24"/>
          <w:szCs w:val="24"/>
          <w:rPrChange w:id="93" w:author="DuyNgo" w:date="2012-07-19T21:21:00Z">
            <w:rPr>
              <w:rFonts w:cstheme="minorHAnsi"/>
              <w:sz w:val="24"/>
              <w:szCs w:val="24"/>
            </w:rPr>
          </w:rPrChange>
        </w:rPr>
      </w:pPr>
      <w:r w:rsidRPr="00F43289">
        <w:rPr>
          <w:rFonts w:ascii="Calibri" w:hAnsi="Calibri" w:cs="Calibri"/>
          <w:sz w:val="24"/>
          <w:szCs w:val="24"/>
          <w:rPrChange w:id="94" w:author="DuyNgo" w:date="2012-07-19T21:21:00Z">
            <w:rPr>
              <w:rFonts w:cstheme="minorHAnsi"/>
              <w:sz w:val="24"/>
              <w:szCs w:val="24"/>
            </w:rPr>
          </w:rPrChange>
        </w:rPr>
        <w:lastRenderedPageBreak/>
        <w:br w:type="page"/>
      </w:r>
    </w:p>
    <w:bookmarkStart w:id="95" w:name="_Toc330479236" w:displacedByCustomXml="next"/>
    <w:sdt>
      <w:sdtPr>
        <w:rPr>
          <w:rFonts w:ascii="Calibri" w:eastAsiaTheme="minorHAnsi" w:hAnsi="Calibri" w:cs="Calibri"/>
          <w:b w:val="0"/>
          <w:bCs w:val="0"/>
          <w:color w:val="auto"/>
          <w:sz w:val="24"/>
          <w:szCs w:val="24"/>
          <w:rPrChange w:id="96" w:author="DuyNgo" w:date="2012-07-19T21:21:00Z">
            <w:rPr>
              <w:rFonts w:asciiTheme="minorHAnsi" w:eastAsiaTheme="minorHAnsi" w:hAnsiTheme="minorHAnsi" w:cstheme="minorHAnsi"/>
              <w:b w:val="0"/>
              <w:bCs w:val="0"/>
              <w:color w:val="auto"/>
              <w:sz w:val="24"/>
              <w:szCs w:val="24"/>
            </w:rPr>
          </w:rPrChange>
        </w:rPr>
        <w:id w:val="-1814938044"/>
        <w:docPartObj>
          <w:docPartGallery w:val="Table of Contents"/>
          <w:docPartUnique/>
        </w:docPartObj>
      </w:sdtPr>
      <w:sdtEndPr>
        <w:rPr>
          <w:noProof/>
          <w:rPrChange w:id="97" w:author="DuyNgo" w:date="2012-07-19T21:21:00Z">
            <w:rPr/>
          </w:rPrChange>
        </w:rPr>
      </w:sdtEndPr>
      <w:sdtContent>
        <w:p w:rsidR="00130471" w:rsidRPr="00F43289" w:rsidRDefault="00130471" w:rsidP="00DC4B9B">
          <w:pPr>
            <w:pStyle w:val="Heading1"/>
            <w:spacing w:before="0"/>
            <w:rPr>
              <w:rFonts w:ascii="Calibri" w:hAnsi="Calibri" w:cs="Calibri"/>
              <w:sz w:val="24"/>
              <w:szCs w:val="24"/>
              <w:rPrChange w:id="98" w:author="DuyNgo" w:date="2012-07-19T21:21:00Z">
                <w:rPr>
                  <w:rFonts w:asciiTheme="minorHAnsi" w:hAnsiTheme="minorHAnsi" w:cstheme="minorHAnsi"/>
                  <w:sz w:val="24"/>
                  <w:szCs w:val="24"/>
                </w:rPr>
              </w:rPrChange>
            </w:rPr>
          </w:pPr>
          <w:r w:rsidRPr="00F43289">
            <w:rPr>
              <w:rFonts w:ascii="Calibri" w:hAnsi="Calibri" w:cs="Calibri"/>
              <w:sz w:val="24"/>
              <w:szCs w:val="24"/>
              <w:rPrChange w:id="99" w:author="DuyNgo" w:date="2012-07-19T21:21:00Z">
                <w:rPr>
                  <w:rFonts w:asciiTheme="minorHAnsi" w:hAnsiTheme="minorHAnsi" w:cstheme="minorHAnsi"/>
                  <w:sz w:val="24"/>
                  <w:szCs w:val="24"/>
                </w:rPr>
              </w:rPrChange>
            </w:rPr>
            <w:t>Table of Contents</w:t>
          </w:r>
          <w:bookmarkEnd w:id="95"/>
        </w:p>
        <w:p w:rsidR="001C2BA6" w:rsidRPr="00F43289" w:rsidRDefault="00130471" w:rsidP="00DC4B9B">
          <w:pPr>
            <w:pStyle w:val="TOC1"/>
            <w:tabs>
              <w:tab w:val="right" w:leader="dot" w:pos="9912"/>
            </w:tabs>
            <w:spacing w:after="0"/>
            <w:rPr>
              <w:rFonts w:ascii="Calibri" w:eastAsiaTheme="minorEastAsia" w:hAnsi="Calibri" w:cs="Calibri"/>
              <w:noProof/>
              <w:sz w:val="24"/>
              <w:szCs w:val="24"/>
              <w:lang w:eastAsia="ja-JP"/>
              <w:rPrChange w:id="10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01" w:author="DuyNgo" w:date="2012-07-19T21:21:00Z">
                <w:rPr>
                  <w:rFonts w:cstheme="minorHAnsi"/>
                  <w:sz w:val="24"/>
                  <w:szCs w:val="24"/>
                </w:rPr>
              </w:rPrChange>
            </w:rPr>
            <w:fldChar w:fldCharType="begin"/>
          </w:r>
          <w:r w:rsidRPr="00F43289">
            <w:rPr>
              <w:rFonts w:ascii="Calibri" w:hAnsi="Calibri" w:cs="Calibri"/>
              <w:sz w:val="24"/>
              <w:szCs w:val="24"/>
              <w:rPrChange w:id="102" w:author="DuyNgo" w:date="2012-07-19T21:21:00Z">
                <w:rPr>
                  <w:rFonts w:cstheme="minorHAnsi"/>
                  <w:sz w:val="24"/>
                  <w:szCs w:val="24"/>
                </w:rPr>
              </w:rPrChange>
            </w:rPr>
            <w:instrText xml:space="preserve"> TOC \o "1-3" \h \z \u </w:instrText>
          </w:r>
          <w:r w:rsidRPr="00F43289">
            <w:rPr>
              <w:rFonts w:ascii="Calibri" w:hAnsi="Calibri" w:cs="Calibri"/>
              <w:sz w:val="24"/>
              <w:szCs w:val="24"/>
              <w:rPrChange w:id="103" w:author="DuyNgo" w:date="2012-07-19T21:21:00Z">
                <w:rPr>
                  <w:rFonts w:cstheme="minorHAnsi"/>
                  <w:sz w:val="24"/>
                  <w:szCs w:val="24"/>
                </w:rPr>
              </w:rPrChange>
            </w:rPr>
            <w:fldChar w:fldCharType="separate"/>
          </w:r>
          <w:r w:rsidR="0013310D" w:rsidRPr="00F43289">
            <w:rPr>
              <w:rFonts w:ascii="Calibri" w:hAnsi="Calibri" w:cs="Calibri"/>
              <w:sz w:val="24"/>
              <w:szCs w:val="24"/>
              <w:rPrChange w:id="104" w:author="DuyNgo" w:date="2012-07-19T21:21:00Z">
                <w:rPr/>
              </w:rPrChange>
            </w:rPr>
            <w:fldChar w:fldCharType="begin"/>
          </w:r>
          <w:r w:rsidR="0013310D" w:rsidRPr="00F43289">
            <w:rPr>
              <w:rFonts w:ascii="Calibri" w:hAnsi="Calibri" w:cs="Calibri"/>
              <w:sz w:val="24"/>
              <w:szCs w:val="24"/>
              <w:rPrChange w:id="105" w:author="DuyNgo" w:date="2012-07-19T21:21:00Z">
                <w:rPr/>
              </w:rPrChange>
            </w:rPr>
            <w:instrText xml:space="preserve"> HYPERLINK \l "_Toc330479236" </w:instrText>
          </w:r>
          <w:r w:rsidR="0013310D" w:rsidRPr="00F43289">
            <w:rPr>
              <w:rFonts w:ascii="Calibri" w:hAnsi="Calibri" w:cs="Calibri"/>
              <w:sz w:val="24"/>
              <w:szCs w:val="24"/>
              <w:rPrChange w:id="106" w:author="DuyNgo" w:date="2012-07-19T21:21:00Z">
                <w:rPr/>
              </w:rPrChange>
            </w:rPr>
            <w:fldChar w:fldCharType="separate"/>
          </w:r>
          <w:r w:rsidR="001C2BA6" w:rsidRPr="00F43289">
            <w:rPr>
              <w:rStyle w:val="Hyperlink"/>
              <w:rFonts w:ascii="Calibri" w:hAnsi="Calibri" w:cs="Calibri"/>
              <w:noProof/>
              <w:sz w:val="24"/>
              <w:szCs w:val="24"/>
              <w:rPrChange w:id="107" w:author="DuyNgo" w:date="2012-07-19T21:21:00Z">
                <w:rPr>
                  <w:rStyle w:val="Hyperlink"/>
                  <w:rFonts w:cstheme="minorHAnsi"/>
                  <w:noProof/>
                  <w:sz w:val="24"/>
                  <w:szCs w:val="24"/>
                </w:rPr>
              </w:rPrChange>
            </w:rPr>
            <w:t>Table of Contents</w:t>
          </w:r>
          <w:r w:rsidR="001C2BA6" w:rsidRPr="00F43289">
            <w:rPr>
              <w:rFonts w:ascii="Calibri" w:hAnsi="Calibri" w:cs="Calibri"/>
              <w:noProof/>
              <w:webHidden/>
              <w:sz w:val="24"/>
              <w:szCs w:val="24"/>
              <w:rPrChange w:id="10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0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110" w:author="DuyNgo" w:date="2012-07-19T21:21:00Z">
                <w:rPr>
                  <w:rFonts w:cstheme="minorHAnsi"/>
                  <w:noProof/>
                  <w:webHidden/>
                  <w:sz w:val="24"/>
                  <w:szCs w:val="24"/>
                </w:rPr>
              </w:rPrChange>
            </w:rPr>
            <w:instrText xml:space="preserve"> PAGEREF _Toc330479236 \h </w:instrText>
          </w:r>
          <w:r w:rsidR="001C2BA6" w:rsidRPr="00F43289">
            <w:rPr>
              <w:rFonts w:ascii="Calibri" w:hAnsi="Calibri" w:cs="Calibri"/>
              <w:noProof/>
              <w:webHidden/>
              <w:sz w:val="24"/>
              <w:szCs w:val="24"/>
              <w:rPrChange w:id="11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11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113"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114" w:author="DuyNgo" w:date="2012-07-19T21:21:00Z">
                <w:rPr>
                  <w:rFonts w:cstheme="minorHAnsi"/>
                  <w:noProof/>
                  <w:webHidden/>
                  <w:sz w:val="24"/>
                  <w:szCs w:val="24"/>
                </w:rPr>
              </w:rPrChange>
            </w:rPr>
            <w:fldChar w:fldCharType="end"/>
          </w:r>
          <w:r w:rsidR="0013310D" w:rsidRPr="00F43289">
            <w:rPr>
              <w:rFonts w:ascii="Calibri" w:hAnsi="Calibri" w:cs="Calibri"/>
              <w:noProof/>
              <w:sz w:val="24"/>
              <w:szCs w:val="24"/>
              <w:rPrChange w:id="115" w:author="DuyNgo" w:date="2012-07-19T21:21:00Z">
                <w:rPr>
                  <w:rFonts w:cstheme="minorHAnsi"/>
                  <w:noProof/>
                  <w:sz w:val="24"/>
                  <w:szCs w:val="24"/>
                </w:rPr>
              </w:rPrChange>
            </w:rPr>
            <w:fldChar w:fldCharType="end"/>
          </w:r>
        </w:p>
        <w:p w:rsidR="001C2BA6" w:rsidRPr="00F43289" w:rsidRDefault="0013310D" w:rsidP="00DC4B9B">
          <w:pPr>
            <w:pStyle w:val="TOC1"/>
            <w:tabs>
              <w:tab w:val="left" w:pos="440"/>
              <w:tab w:val="right" w:leader="dot" w:pos="9912"/>
            </w:tabs>
            <w:spacing w:after="0"/>
            <w:rPr>
              <w:rFonts w:ascii="Calibri" w:eastAsiaTheme="minorEastAsia" w:hAnsi="Calibri" w:cs="Calibri"/>
              <w:noProof/>
              <w:sz w:val="24"/>
              <w:szCs w:val="24"/>
              <w:lang w:eastAsia="ja-JP"/>
              <w:rPrChange w:id="11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17" w:author="DuyNgo" w:date="2012-07-19T21:21:00Z">
                <w:rPr/>
              </w:rPrChange>
            </w:rPr>
            <w:fldChar w:fldCharType="begin"/>
          </w:r>
          <w:r w:rsidRPr="00F43289">
            <w:rPr>
              <w:rFonts w:ascii="Calibri" w:hAnsi="Calibri" w:cs="Calibri"/>
              <w:sz w:val="24"/>
              <w:szCs w:val="24"/>
              <w:rPrChange w:id="118" w:author="DuyNgo" w:date="2012-07-19T21:21:00Z">
                <w:rPr/>
              </w:rPrChange>
            </w:rPr>
            <w:instrText xml:space="preserve"> HYPERLINK \l "_Toc330479237" </w:instrText>
          </w:r>
          <w:r w:rsidRPr="00F43289">
            <w:rPr>
              <w:rFonts w:ascii="Calibri" w:hAnsi="Calibri" w:cs="Calibri"/>
              <w:sz w:val="24"/>
              <w:szCs w:val="24"/>
              <w:rPrChange w:id="119" w:author="DuyNgo" w:date="2012-07-19T21:21:00Z">
                <w:rPr/>
              </w:rPrChange>
            </w:rPr>
            <w:fldChar w:fldCharType="separate"/>
          </w:r>
          <w:r w:rsidR="001C2BA6" w:rsidRPr="00F43289">
            <w:rPr>
              <w:rStyle w:val="Hyperlink"/>
              <w:rFonts w:ascii="Calibri" w:hAnsi="Calibri" w:cs="Calibri"/>
              <w:noProof/>
              <w:sz w:val="24"/>
              <w:szCs w:val="24"/>
              <w:rPrChange w:id="120" w:author="DuyNgo" w:date="2012-07-19T21:21:00Z">
                <w:rPr>
                  <w:rStyle w:val="Hyperlink"/>
                  <w:rFonts w:cstheme="minorHAnsi"/>
                  <w:noProof/>
                  <w:sz w:val="24"/>
                  <w:szCs w:val="24"/>
                </w:rPr>
              </w:rPrChange>
            </w:rPr>
            <w:t>I.</w:t>
          </w:r>
          <w:r w:rsidR="001C2BA6" w:rsidRPr="00F43289">
            <w:rPr>
              <w:rFonts w:ascii="Calibri" w:eastAsiaTheme="minorEastAsia" w:hAnsi="Calibri" w:cs="Calibri"/>
              <w:noProof/>
              <w:sz w:val="24"/>
              <w:szCs w:val="24"/>
              <w:lang w:eastAsia="ja-JP"/>
              <w:rPrChange w:id="12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122" w:author="DuyNgo" w:date="2012-07-19T21:21:00Z">
                <w:rPr>
                  <w:rStyle w:val="Hyperlink"/>
                  <w:rFonts w:cstheme="minorHAnsi"/>
                  <w:noProof/>
                  <w:sz w:val="24"/>
                  <w:szCs w:val="24"/>
                </w:rPr>
              </w:rPrChange>
            </w:rPr>
            <w:t>Introduction</w:t>
          </w:r>
          <w:r w:rsidR="001C2BA6" w:rsidRPr="00F43289">
            <w:rPr>
              <w:rFonts w:ascii="Calibri" w:hAnsi="Calibri" w:cs="Calibri"/>
              <w:noProof/>
              <w:webHidden/>
              <w:sz w:val="24"/>
              <w:szCs w:val="24"/>
              <w:rPrChange w:id="12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2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125" w:author="DuyNgo" w:date="2012-07-19T21:21:00Z">
                <w:rPr>
                  <w:rFonts w:cstheme="minorHAnsi"/>
                  <w:noProof/>
                  <w:webHidden/>
                  <w:sz w:val="24"/>
                  <w:szCs w:val="24"/>
                </w:rPr>
              </w:rPrChange>
            </w:rPr>
            <w:instrText xml:space="preserve"> PAGEREF _Toc330479237 \h </w:instrText>
          </w:r>
          <w:r w:rsidR="001C2BA6" w:rsidRPr="00F43289">
            <w:rPr>
              <w:rFonts w:ascii="Calibri" w:hAnsi="Calibri" w:cs="Calibri"/>
              <w:noProof/>
              <w:webHidden/>
              <w:sz w:val="24"/>
              <w:szCs w:val="24"/>
              <w:rPrChange w:id="12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12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128" w:author="DuyNgo" w:date="2012-07-19T21:21:00Z">
                <w:rPr>
                  <w:rFonts w:cstheme="minorHAnsi"/>
                  <w:noProof/>
                  <w:webHidden/>
                  <w:sz w:val="24"/>
                  <w:szCs w:val="24"/>
                </w:rPr>
              </w:rPrChange>
            </w:rPr>
            <w:t>2</w:t>
          </w:r>
          <w:r w:rsidR="001C2BA6" w:rsidRPr="00F43289">
            <w:rPr>
              <w:rFonts w:ascii="Calibri" w:hAnsi="Calibri" w:cs="Calibri"/>
              <w:noProof/>
              <w:webHidden/>
              <w:sz w:val="24"/>
              <w:szCs w:val="24"/>
              <w:rPrChange w:id="12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130"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13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32" w:author="DuyNgo" w:date="2012-07-19T21:21:00Z">
                <w:rPr/>
              </w:rPrChange>
            </w:rPr>
            <w:fldChar w:fldCharType="begin"/>
          </w:r>
          <w:r w:rsidRPr="00F43289">
            <w:rPr>
              <w:rFonts w:ascii="Calibri" w:hAnsi="Calibri" w:cs="Calibri"/>
              <w:sz w:val="24"/>
              <w:szCs w:val="24"/>
              <w:rPrChange w:id="133" w:author="DuyNgo" w:date="2012-07-19T21:21:00Z">
                <w:rPr/>
              </w:rPrChange>
            </w:rPr>
            <w:instrText xml:space="preserve"> HYPERLINK \l "_Toc330479238" </w:instrText>
          </w:r>
          <w:r w:rsidRPr="00F43289">
            <w:rPr>
              <w:rFonts w:ascii="Calibri" w:hAnsi="Calibri" w:cs="Calibri"/>
              <w:sz w:val="24"/>
              <w:szCs w:val="24"/>
              <w:rPrChange w:id="134" w:author="DuyNgo" w:date="2012-07-19T21:21:00Z">
                <w:rPr/>
              </w:rPrChange>
            </w:rPr>
            <w:fldChar w:fldCharType="separate"/>
          </w:r>
          <w:r w:rsidR="001C2BA6" w:rsidRPr="00F43289">
            <w:rPr>
              <w:rStyle w:val="Hyperlink"/>
              <w:rFonts w:ascii="Calibri" w:hAnsi="Calibri" w:cs="Calibri"/>
              <w:noProof/>
              <w:sz w:val="24"/>
              <w:szCs w:val="24"/>
              <w:rPrChange w:id="135" w:author="DuyNgo" w:date="2012-07-19T21:21:00Z">
                <w:rPr>
                  <w:rStyle w:val="Hyperlink"/>
                  <w:rFonts w:cstheme="minorHAnsi"/>
                  <w:noProof/>
                  <w:sz w:val="24"/>
                  <w:szCs w:val="24"/>
                </w:rPr>
              </w:rPrChange>
            </w:rPr>
            <w:t>1.</w:t>
          </w:r>
          <w:r w:rsidR="001C2BA6" w:rsidRPr="00F43289">
            <w:rPr>
              <w:rFonts w:ascii="Calibri" w:eastAsiaTheme="minorEastAsia" w:hAnsi="Calibri" w:cs="Calibri"/>
              <w:noProof/>
              <w:sz w:val="24"/>
              <w:szCs w:val="24"/>
              <w:lang w:eastAsia="ja-JP"/>
              <w:rPrChange w:id="13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137" w:author="DuyNgo" w:date="2012-07-19T21:21:00Z">
                <w:rPr>
                  <w:rStyle w:val="Hyperlink"/>
                  <w:rFonts w:cstheme="minorHAnsi"/>
                  <w:noProof/>
                  <w:sz w:val="24"/>
                  <w:szCs w:val="24"/>
                </w:rPr>
              </w:rPrChange>
            </w:rPr>
            <w:t>System Overview</w:t>
          </w:r>
          <w:r w:rsidR="001C2BA6" w:rsidRPr="00F43289">
            <w:rPr>
              <w:rFonts w:ascii="Calibri" w:hAnsi="Calibri" w:cs="Calibri"/>
              <w:noProof/>
              <w:webHidden/>
              <w:sz w:val="24"/>
              <w:szCs w:val="24"/>
              <w:rPrChange w:id="13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3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140" w:author="DuyNgo" w:date="2012-07-19T21:21:00Z">
                <w:rPr>
                  <w:rFonts w:cstheme="minorHAnsi"/>
                  <w:noProof/>
                  <w:webHidden/>
                  <w:sz w:val="24"/>
                  <w:szCs w:val="24"/>
                </w:rPr>
              </w:rPrChange>
            </w:rPr>
            <w:instrText xml:space="preserve"> PAGEREF _Toc330479238 \h </w:instrText>
          </w:r>
          <w:r w:rsidR="001C2BA6" w:rsidRPr="00F43289">
            <w:rPr>
              <w:rFonts w:ascii="Calibri" w:hAnsi="Calibri" w:cs="Calibri"/>
              <w:noProof/>
              <w:webHidden/>
              <w:sz w:val="24"/>
              <w:szCs w:val="24"/>
              <w:rPrChange w:id="14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14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143" w:author="DuyNgo" w:date="2012-07-19T21:21:00Z">
                <w:rPr>
                  <w:rFonts w:cstheme="minorHAnsi"/>
                  <w:noProof/>
                  <w:webHidden/>
                  <w:sz w:val="24"/>
                  <w:szCs w:val="24"/>
                </w:rPr>
              </w:rPrChange>
            </w:rPr>
            <w:t>2</w:t>
          </w:r>
          <w:r w:rsidR="001C2BA6" w:rsidRPr="00F43289">
            <w:rPr>
              <w:rFonts w:ascii="Calibri" w:hAnsi="Calibri" w:cs="Calibri"/>
              <w:noProof/>
              <w:webHidden/>
              <w:sz w:val="24"/>
              <w:szCs w:val="24"/>
              <w:rPrChange w:id="14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145"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14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47" w:author="DuyNgo" w:date="2012-07-19T21:21:00Z">
                <w:rPr/>
              </w:rPrChange>
            </w:rPr>
            <w:fldChar w:fldCharType="begin"/>
          </w:r>
          <w:r w:rsidRPr="00F43289">
            <w:rPr>
              <w:rFonts w:ascii="Calibri" w:hAnsi="Calibri" w:cs="Calibri"/>
              <w:sz w:val="24"/>
              <w:szCs w:val="24"/>
              <w:rPrChange w:id="148" w:author="DuyNgo" w:date="2012-07-19T21:21:00Z">
                <w:rPr/>
              </w:rPrChange>
            </w:rPr>
            <w:instrText xml:space="preserve"> HYPERLINK \l "_Toc330479239" </w:instrText>
          </w:r>
          <w:r w:rsidRPr="00F43289">
            <w:rPr>
              <w:rFonts w:ascii="Calibri" w:hAnsi="Calibri" w:cs="Calibri"/>
              <w:sz w:val="24"/>
              <w:szCs w:val="24"/>
              <w:rPrChange w:id="149" w:author="DuyNgo" w:date="2012-07-19T21:21:00Z">
                <w:rPr/>
              </w:rPrChange>
            </w:rPr>
            <w:fldChar w:fldCharType="separate"/>
          </w:r>
          <w:r w:rsidR="001C2BA6" w:rsidRPr="00F43289">
            <w:rPr>
              <w:rStyle w:val="Hyperlink"/>
              <w:rFonts w:ascii="Calibri" w:hAnsi="Calibri" w:cs="Calibri"/>
              <w:noProof/>
              <w:sz w:val="24"/>
              <w:szCs w:val="24"/>
              <w:rPrChange w:id="150" w:author="DuyNgo" w:date="2012-07-19T21:21:00Z">
                <w:rPr>
                  <w:rStyle w:val="Hyperlink"/>
                  <w:rFonts w:cstheme="minorHAnsi"/>
                  <w:noProof/>
                  <w:sz w:val="24"/>
                  <w:szCs w:val="24"/>
                </w:rPr>
              </w:rPrChange>
            </w:rPr>
            <w:t>2.</w:t>
          </w:r>
          <w:r w:rsidR="001C2BA6" w:rsidRPr="00F43289">
            <w:rPr>
              <w:rFonts w:ascii="Calibri" w:eastAsiaTheme="minorEastAsia" w:hAnsi="Calibri" w:cs="Calibri"/>
              <w:noProof/>
              <w:sz w:val="24"/>
              <w:szCs w:val="24"/>
              <w:lang w:eastAsia="ja-JP"/>
              <w:rPrChange w:id="15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152" w:author="DuyNgo" w:date="2012-07-19T21:21:00Z">
                <w:rPr>
                  <w:rStyle w:val="Hyperlink"/>
                  <w:rFonts w:cstheme="minorHAnsi"/>
                  <w:noProof/>
                  <w:sz w:val="24"/>
                  <w:szCs w:val="24"/>
                </w:rPr>
              </w:rPrChange>
            </w:rPr>
            <w:t>Test Approach</w:t>
          </w:r>
          <w:r w:rsidR="001C2BA6" w:rsidRPr="00F43289">
            <w:rPr>
              <w:rFonts w:ascii="Calibri" w:hAnsi="Calibri" w:cs="Calibri"/>
              <w:noProof/>
              <w:webHidden/>
              <w:sz w:val="24"/>
              <w:szCs w:val="24"/>
              <w:rPrChange w:id="15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5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155" w:author="DuyNgo" w:date="2012-07-19T21:21:00Z">
                <w:rPr>
                  <w:rFonts w:cstheme="minorHAnsi"/>
                  <w:noProof/>
                  <w:webHidden/>
                  <w:sz w:val="24"/>
                  <w:szCs w:val="24"/>
                </w:rPr>
              </w:rPrChange>
            </w:rPr>
            <w:instrText xml:space="preserve"> PAGEREF _Toc330479239 \h </w:instrText>
          </w:r>
          <w:r w:rsidR="001C2BA6" w:rsidRPr="00F43289">
            <w:rPr>
              <w:rFonts w:ascii="Calibri" w:hAnsi="Calibri" w:cs="Calibri"/>
              <w:noProof/>
              <w:webHidden/>
              <w:sz w:val="24"/>
              <w:szCs w:val="24"/>
              <w:rPrChange w:id="15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15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158" w:author="DuyNgo" w:date="2012-07-19T21:21:00Z">
                <w:rPr>
                  <w:rFonts w:cstheme="minorHAnsi"/>
                  <w:noProof/>
                  <w:webHidden/>
                  <w:sz w:val="24"/>
                  <w:szCs w:val="24"/>
                </w:rPr>
              </w:rPrChange>
            </w:rPr>
            <w:t>2</w:t>
          </w:r>
          <w:r w:rsidR="001C2BA6" w:rsidRPr="00F43289">
            <w:rPr>
              <w:rFonts w:ascii="Calibri" w:hAnsi="Calibri" w:cs="Calibri"/>
              <w:noProof/>
              <w:webHidden/>
              <w:sz w:val="24"/>
              <w:szCs w:val="24"/>
              <w:rPrChange w:id="15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160" w:author="DuyNgo" w:date="2012-07-19T21:21:00Z">
                <w:rPr>
                  <w:rFonts w:cstheme="minorHAnsi"/>
                  <w:noProof/>
                  <w:sz w:val="24"/>
                  <w:szCs w:val="24"/>
                </w:rPr>
              </w:rPrChange>
            </w:rPr>
            <w:fldChar w:fldCharType="end"/>
          </w:r>
        </w:p>
        <w:p w:rsidR="001C2BA6" w:rsidRPr="00F43289" w:rsidRDefault="0013310D" w:rsidP="00DC4B9B">
          <w:pPr>
            <w:pStyle w:val="TOC1"/>
            <w:tabs>
              <w:tab w:val="left" w:pos="440"/>
              <w:tab w:val="right" w:leader="dot" w:pos="9912"/>
            </w:tabs>
            <w:spacing w:after="0"/>
            <w:rPr>
              <w:rFonts w:ascii="Calibri" w:eastAsiaTheme="minorEastAsia" w:hAnsi="Calibri" w:cs="Calibri"/>
              <w:noProof/>
              <w:sz w:val="24"/>
              <w:szCs w:val="24"/>
              <w:lang w:eastAsia="ja-JP"/>
              <w:rPrChange w:id="16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62" w:author="DuyNgo" w:date="2012-07-19T21:21:00Z">
                <w:rPr/>
              </w:rPrChange>
            </w:rPr>
            <w:fldChar w:fldCharType="begin"/>
          </w:r>
          <w:r w:rsidRPr="00F43289">
            <w:rPr>
              <w:rFonts w:ascii="Calibri" w:hAnsi="Calibri" w:cs="Calibri"/>
              <w:sz w:val="24"/>
              <w:szCs w:val="24"/>
              <w:rPrChange w:id="163" w:author="DuyNgo" w:date="2012-07-19T21:21:00Z">
                <w:rPr/>
              </w:rPrChange>
            </w:rPr>
            <w:instrText xml:space="preserve"> HYPERLINK \l "_Toc330479240" </w:instrText>
          </w:r>
          <w:r w:rsidRPr="00F43289">
            <w:rPr>
              <w:rFonts w:ascii="Calibri" w:hAnsi="Calibri" w:cs="Calibri"/>
              <w:sz w:val="24"/>
              <w:szCs w:val="24"/>
              <w:rPrChange w:id="164" w:author="DuyNgo" w:date="2012-07-19T21:21:00Z">
                <w:rPr/>
              </w:rPrChange>
            </w:rPr>
            <w:fldChar w:fldCharType="separate"/>
          </w:r>
          <w:r w:rsidR="001C2BA6" w:rsidRPr="00F43289">
            <w:rPr>
              <w:rStyle w:val="Hyperlink"/>
              <w:rFonts w:ascii="Calibri" w:hAnsi="Calibri" w:cs="Calibri"/>
              <w:noProof/>
              <w:sz w:val="24"/>
              <w:szCs w:val="24"/>
              <w:rPrChange w:id="165" w:author="DuyNgo" w:date="2012-07-19T21:21:00Z">
                <w:rPr>
                  <w:rStyle w:val="Hyperlink"/>
                  <w:rFonts w:cstheme="minorHAnsi"/>
                  <w:noProof/>
                  <w:sz w:val="24"/>
                  <w:szCs w:val="24"/>
                </w:rPr>
              </w:rPrChange>
            </w:rPr>
            <w:t>II.</w:t>
          </w:r>
          <w:r w:rsidR="001C2BA6" w:rsidRPr="00F43289">
            <w:rPr>
              <w:rFonts w:ascii="Calibri" w:eastAsiaTheme="minorEastAsia" w:hAnsi="Calibri" w:cs="Calibri"/>
              <w:noProof/>
              <w:sz w:val="24"/>
              <w:szCs w:val="24"/>
              <w:lang w:eastAsia="ja-JP"/>
              <w:rPrChange w:id="16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167" w:author="DuyNgo" w:date="2012-07-19T21:21:00Z">
                <w:rPr>
                  <w:rStyle w:val="Hyperlink"/>
                  <w:rFonts w:cstheme="minorHAnsi"/>
                  <w:noProof/>
                  <w:sz w:val="24"/>
                  <w:szCs w:val="24"/>
                </w:rPr>
              </w:rPrChange>
            </w:rPr>
            <w:t>Test Plan</w:t>
          </w:r>
          <w:r w:rsidR="001C2BA6" w:rsidRPr="00F43289">
            <w:rPr>
              <w:rFonts w:ascii="Calibri" w:hAnsi="Calibri" w:cs="Calibri"/>
              <w:noProof/>
              <w:webHidden/>
              <w:sz w:val="24"/>
              <w:szCs w:val="24"/>
              <w:rPrChange w:id="16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6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170" w:author="DuyNgo" w:date="2012-07-19T21:21:00Z">
                <w:rPr>
                  <w:rFonts w:cstheme="minorHAnsi"/>
                  <w:noProof/>
                  <w:webHidden/>
                  <w:sz w:val="24"/>
                  <w:szCs w:val="24"/>
                </w:rPr>
              </w:rPrChange>
            </w:rPr>
            <w:instrText xml:space="preserve"> PAGEREF _Toc330479240 \h </w:instrText>
          </w:r>
          <w:r w:rsidR="001C2BA6" w:rsidRPr="00F43289">
            <w:rPr>
              <w:rFonts w:ascii="Calibri" w:hAnsi="Calibri" w:cs="Calibri"/>
              <w:noProof/>
              <w:webHidden/>
              <w:sz w:val="24"/>
              <w:szCs w:val="24"/>
              <w:rPrChange w:id="17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17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173"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17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175"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17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77" w:author="DuyNgo" w:date="2012-07-19T21:21:00Z">
                <w:rPr/>
              </w:rPrChange>
            </w:rPr>
            <w:fldChar w:fldCharType="begin"/>
          </w:r>
          <w:r w:rsidRPr="00F43289">
            <w:rPr>
              <w:rFonts w:ascii="Calibri" w:hAnsi="Calibri" w:cs="Calibri"/>
              <w:sz w:val="24"/>
              <w:szCs w:val="24"/>
              <w:rPrChange w:id="178" w:author="DuyNgo" w:date="2012-07-19T21:21:00Z">
                <w:rPr/>
              </w:rPrChange>
            </w:rPr>
            <w:instrText xml:space="preserve"> HYPERLINK \l "_Toc330479241" </w:instrText>
          </w:r>
          <w:r w:rsidRPr="00F43289">
            <w:rPr>
              <w:rFonts w:ascii="Calibri" w:hAnsi="Calibri" w:cs="Calibri"/>
              <w:sz w:val="24"/>
              <w:szCs w:val="24"/>
              <w:rPrChange w:id="179" w:author="DuyNgo" w:date="2012-07-19T21:21:00Z">
                <w:rPr/>
              </w:rPrChange>
            </w:rPr>
            <w:fldChar w:fldCharType="separate"/>
          </w:r>
          <w:r w:rsidR="001C2BA6" w:rsidRPr="00F43289">
            <w:rPr>
              <w:rStyle w:val="Hyperlink"/>
              <w:rFonts w:ascii="Calibri" w:hAnsi="Calibri" w:cs="Calibri"/>
              <w:noProof/>
              <w:sz w:val="24"/>
              <w:szCs w:val="24"/>
              <w:rPrChange w:id="180" w:author="DuyNgo" w:date="2012-07-19T21:21:00Z">
                <w:rPr>
                  <w:rStyle w:val="Hyperlink"/>
                  <w:rFonts w:cstheme="minorHAnsi"/>
                  <w:noProof/>
                  <w:sz w:val="24"/>
                  <w:szCs w:val="24"/>
                </w:rPr>
              </w:rPrChange>
            </w:rPr>
            <w:t>1.</w:t>
          </w:r>
          <w:r w:rsidR="001C2BA6" w:rsidRPr="00F43289">
            <w:rPr>
              <w:rFonts w:ascii="Calibri" w:eastAsiaTheme="minorEastAsia" w:hAnsi="Calibri" w:cs="Calibri"/>
              <w:noProof/>
              <w:sz w:val="24"/>
              <w:szCs w:val="24"/>
              <w:lang w:eastAsia="ja-JP"/>
              <w:rPrChange w:id="18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182" w:author="DuyNgo" w:date="2012-07-19T21:21:00Z">
                <w:rPr>
                  <w:rStyle w:val="Hyperlink"/>
                  <w:rFonts w:cstheme="minorHAnsi"/>
                  <w:noProof/>
                  <w:sz w:val="24"/>
                  <w:szCs w:val="24"/>
                </w:rPr>
              </w:rPrChange>
            </w:rPr>
            <w:t>Features to be tested</w:t>
          </w:r>
          <w:r w:rsidR="001C2BA6" w:rsidRPr="00F43289">
            <w:rPr>
              <w:rFonts w:ascii="Calibri" w:hAnsi="Calibri" w:cs="Calibri"/>
              <w:noProof/>
              <w:webHidden/>
              <w:sz w:val="24"/>
              <w:szCs w:val="24"/>
              <w:rPrChange w:id="18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8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185" w:author="DuyNgo" w:date="2012-07-19T21:21:00Z">
                <w:rPr>
                  <w:rFonts w:cstheme="minorHAnsi"/>
                  <w:noProof/>
                  <w:webHidden/>
                  <w:sz w:val="24"/>
                  <w:szCs w:val="24"/>
                </w:rPr>
              </w:rPrChange>
            </w:rPr>
            <w:instrText xml:space="preserve"> PAGEREF _Toc330479241 \h </w:instrText>
          </w:r>
          <w:r w:rsidR="001C2BA6" w:rsidRPr="00F43289">
            <w:rPr>
              <w:rFonts w:ascii="Calibri" w:hAnsi="Calibri" w:cs="Calibri"/>
              <w:noProof/>
              <w:webHidden/>
              <w:sz w:val="24"/>
              <w:szCs w:val="24"/>
              <w:rPrChange w:id="18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18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188"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18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190"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19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192" w:author="DuyNgo" w:date="2012-07-19T21:21:00Z">
                <w:rPr/>
              </w:rPrChange>
            </w:rPr>
            <w:fldChar w:fldCharType="begin"/>
          </w:r>
          <w:r w:rsidRPr="00F43289">
            <w:rPr>
              <w:rFonts w:ascii="Calibri" w:hAnsi="Calibri" w:cs="Calibri"/>
              <w:sz w:val="24"/>
              <w:szCs w:val="24"/>
              <w:rPrChange w:id="193" w:author="DuyNgo" w:date="2012-07-19T21:21:00Z">
                <w:rPr/>
              </w:rPrChange>
            </w:rPr>
            <w:instrText xml:space="preserve"> HYPERLINK \l "_Toc330479242" </w:instrText>
          </w:r>
          <w:r w:rsidRPr="00F43289">
            <w:rPr>
              <w:rFonts w:ascii="Calibri" w:hAnsi="Calibri" w:cs="Calibri"/>
              <w:sz w:val="24"/>
              <w:szCs w:val="24"/>
              <w:rPrChange w:id="194" w:author="DuyNgo" w:date="2012-07-19T21:21:00Z">
                <w:rPr/>
              </w:rPrChange>
            </w:rPr>
            <w:fldChar w:fldCharType="separate"/>
          </w:r>
          <w:r w:rsidR="001C2BA6" w:rsidRPr="00F43289">
            <w:rPr>
              <w:rStyle w:val="Hyperlink"/>
              <w:rFonts w:ascii="Calibri" w:hAnsi="Calibri" w:cs="Calibri"/>
              <w:noProof/>
              <w:sz w:val="24"/>
              <w:szCs w:val="24"/>
              <w:rPrChange w:id="195" w:author="DuyNgo" w:date="2012-07-19T21:21:00Z">
                <w:rPr>
                  <w:rStyle w:val="Hyperlink"/>
                  <w:rFonts w:cstheme="minorHAnsi"/>
                  <w:noProof/>
                  <w:sz w:val="24"/>
                  <w:szCs w:val="24"/>
                </w:rPr>
              </w:rPrChange>
            </w:rPr>
            <w:t>1.1</w:t>
          </w:r>
          <w:r w:rsidR="001C2BA6" w:rsidRPr="00F43289">
            <w:rPr>
              <w:rFonts w:ascii="Calibri" w:eastAsiaTheme="minorEastAsia" w:hAnsi="Calibri" w:cs="Calibri"/>
              <w:noProof/>
              <w:sz w:val="24"/>
              <w:szCs w:val="24"/>
              <w:lang w:eastAsia="ja-JP"/>
              <w:rPrChange w:id="19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197" w:author="DuyNgo" w:date="2012-07-19T21:21:00Z">
                <w:rPr>
                  <w:rStyle w:val="Hyperlink"/>
                  <w:rFonts w:cstheme="minorHAnsi"/>
                  <w:noProof/>
                  <w:sz w:val="24"/>
                  <w:szCs w:val="24"/>
                </w:rPr>
              </w:rPrChange>
            </w:rPr>
            <w:t>Dashboard</w:t>
          </w:r>
          <w:r w:rsidR="001C2BA6" w:rsidRPr="00F43289">
            <w:rPr>
              <w:rFonts w:ascii="Calibri" w:hAnsi="Calibri" w:cs="Calibri"/>
              <w:noProof/>
              <w:webHidden/>
              <w:sz w:val="24"/>
              <w:szCs w:val="24"/>
              <w:rPrChange w:id="19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19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00" w:author="DuyNgo" w:date="2012-07-19T21:21:00Z">
                <w:rPr>
                  <w:rFonts w:cstheme="minorHAnsi"/>
                  <w:noProof/>
                  <w:webHidden/>
                  <w:sz w:val="24"/>
                  <w:szCs w:val="24"/>
                </w:rPr>
              </w:rPrChange>
            </w:rPr>
            <w:instrText xml:space="preserve"> PAGEREF _Toc330479242 \h </w:instrText>
          </w:r>
          <w:r w:rsidR="001C2BA6" w:rsidRPr="00F43289">
            <w:rPr>
              <w:rFonts w:ascii="Calibri" w:hAnsi="Calibri" w:cs="Calibri"/>
              <w:noProof/>
              <w:webHidden/>
              <w:sz w:val="24"/>
              <w:szCs w:val="24"/>
              <w:rPrChange w:id="20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0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03"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20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0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0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07" w:author="DuyNgo" w:date="2012-07-19T21:21:00Z">
                <w:rPr/>
              </w:rPrChange>
            </w:rPr>
            <w:fldChar w:fldCharType="begin"/>
          </w:r>
          <w:r w:rsidRPr="00F43289">
            <w:rPr>
              <w:rFonts w:ascii="Calibri" w:hAnsi="Calibri" w:cs="Calibri"/>
              <w:sz w:val="24"/>
              <w:szCs w:val="24"/>
              <w:rPrChange w:id="208" w:author="DuyNgo" w:date="2012-07-19T21:21:00Z">
                <w:rPr/>
              </w:rPrChange>
            </w:rPr>
            <w:instrText xml:space="preserve"> HYPERLINK \l "_Toc330479243" </w:instrText>
          </w:r>
          <w:r w:rsidRPr="00F43289">
            <w:rPr>
              <w:rFonts w:ascii="Calibri" w:hAnsi="Calibri" w:cs="Calibri"/>
              <w:sz w:val="24"/>
              <w:szCs w:val="24"/>
              <w:rPrChange w:id="209" w:author="DuyNgo" w:date="2012-07-19T21:21:00Z">
                <w:rPr/>
              </w:rPrChange>
            </w:rPr>
            <w:fldChar w:fldCharType="separate"/>
          </w:r>
          <w:r w:rsidR="001C2BA6" w:rsidRPr="00F43289">
            <w:rPr>
              <w:rStyle w:val="Hyperlink"/>
              <w:rFonts w:ascii="Calibri" w:hAnsi="Calibri" w:cs="Calibri"/>
              <w:noProof/>
              <w:sz w:val="24"/>
              <w:szCs w:val="24"/>
              <w:rPrChange w:id="210" w:author="DuyNgo" w:date="2012-07-19T21:21:00Z">
                <w:rPr>
                  <w:rStyle w:val="Hyperlink"/>
                  <w:rFonts w:cstheme="minorHAnsi"/>
                  <w:noProof/>
                  <w:sz w:val="24"/>
                  <w:szCs w:val="24"/>
                </w:rPr>
              </w:rPrChange>
            </w:rPr>
            <w:t>1.2</w:t>
          </w:r>
          <w:r w:rsidR="001C2BA6" w:rsidRPr="00F43289">
            <w:rPr>
              <w:rFonts w:ascii="Calibri" w:eastAsiaTheme="minorEastAsia" w:hAnsi="Calibri" w:cs="Calibri"/>
              <w:noProof/>
              <w:sz w:val="24"/>
              <w:szCs w:val="24"/>
              <w:lang w:eastAsia="ja-JP"/>
              <w:rPrChange w:id="21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212" w:author="DuyNgo" w:date="2012-07-19T21:21:00Z">
                <w:rPr>
                  <w:rStyle w:val="Hyperlink"/>
                  <w:rFonts w:cstheme="minorHAnsi"/>
                  <w:noProof/>
                  <w:sz w:val="24"/>
                  <w:szCs w:val="24"/>
                </w:rPr>
              </w:rPrChange>
            </w:rPr>
            <w:t>Planner</w:t>
          </w:r>
          <w:r w:rsidR="001C2BA6" w:rsidRPr="00F43289">
            <w:rPr>
              <w:rFonts w:ascii="Calibri" w:hAnsi="Calibri" w:cs="Calibri"/>
              <w:noProof/>
              <w:webHidden/>
              <w:sz w:val="24"/>
              <w:szCs w:val="24"/>
              <w:rPrChange w:id="21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21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15" w:author="DuyNgo" w:date="2012-07-19T21:21:00Z">
                <w:rPr>
                  <w:rFonts w:cstheme="minorHAnsi"/>
                  <w:noProof/>
                  <w:webHidden/>
                  <w:sz w:val="24"/>
                  <w:szCs w:val="24"/>
                </w:rPr>
              </w:rPrChange>
            </w:rPr>
            <w:instrText xml:space="preserve"> PAGEREF _Toc330479243 \h </w:instrText>
          </w:r>
          <w:r w:rsidR="001C2BA6" w:rsidRPr="00F43289">
            <w:rPr>
              <w:rFonts w:ascii="Calibri" w:hAnsi="Calibri" w:cs="Calibri"/>
              <w:noProof/>
              <w:webHidden/>
              <w:sz w:val="24"/>
              <w:szCs w:val="24"/>
              <w:rPrChange w:id="21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1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18"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21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20"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2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22" w:author="DuyNgo" w:date="2012-07-19T21:21:00Z">
                <w:rPr/>
              </w:rPrChange>
            </w:rPr>
            <w:fldChar w:fldCharType="begin"/>
          </w:r>
          <w:r w:rsidRPr="00F43289">
            <w:rPr>
              <w:rFonts w:ascii="Calibri" w:hAnsi="Calibri" w:cs="Calibri"/>
              <w:sz w:val="24"/>
              <w:szCs w:val="24"/>
              <w:rPrChange w:id="223" w:author="DuyNgo" w:date="2012-07-19T21:21:00Z">
                <w:rPr/>
              </w:rPrChange>
            </w:rPr>
            <w:instrText xml:space="preserve"> HYPERLINK \l "_Toc330479244" </w:instrText>
          </w:r>
          <w:r w:rsidRPr="00F43289">
            <w:rPr>
              <w:rFonts w:ascii="Calibri" w:hAnsi="Calibri" w:cs="Calibri"/>
              <w:sz w:val="24"/>
              <w:szCs w:val="24"/>
              <w:rPrChange w:id="224" w:author="DuyNgo" w:date="2012-07-19T21:21:00Z">
                <w:rPr/>
              </w:rPrChange>
            </w:rPr>
            <w:fldChar w:fldCharType="separate"/>
          </w:r>
          <w:r w:rsidR="001C2BA6" w:rsidRPr="00F43289">
            <w:rPr>
              <w:rStyle w:val="Hyperlink"/>
              <w:rFonts w:ascii="Calibri" w:hAnsi="Calibri" w:cs="Calibri"/>
              <w:noProof/>
              <w:sz w:val="24"/>
              <w:szCs w:val="24"/>
              <w:rPrChange w:id="225" w:author="DuyNgo" w:date="2012-07-19T21:21:00Z">
                <w:rPr>
                  <w:rStyle w:val="Hyperlink"/>
                  <w:rFonts w:cstheme="minorHAnsi"/>
                  <w:noProof/>
                  <w:sz w:val="24"/>
                  <w:szCs w:val="24"/>
                </w:rPr>
              </w:rPrChange>
            </w:rPr>
            <w:t>1.3</w:t>
          </w:r>
          <w:r w:rsidR="001C2BA6" w:rsidRPr="00F43289">
            <w:rPr>
              <w:rFonts w:ascii="Calibri" w:eastAsiaTheme="minorEastAsia" w:hAnsi="Calibri" w:cs="Calibri"/>
              <w:noProof/>
              <w:sz w:val="24"/>
              <w:szCs w:val="24"/>
              <w:lang w:eastAsia="ja-JP"/>
              <w:rPrChange w:id="22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227" w:author="DuyNgo" w:date="2012-07-19T21:21:00Z">
                <w:rPr>
                  <w:rStyle w:val="Hyperlink"/>
                  <w:rFonts w:cstheme="minorHAnsi"/>
                  <w:noProof/>
                  <w:sz w:val="24"/>
                  <w:szCs w:val="24"/>
                </w:rPr>
              </w:rPrChange>
            </w:rPr>
            <w:t>Report</w:t>
          </w:r>
          <w:r w:rsidR="001C2BA6" w:rsidRPr="00F43289">
            <w:rPr>
              <w:rFonts w:ascii="Calibri" w:hAnsi="Calibri" w:cs="Calibri"/>
              <w:noProof/>
              <w:webHidden/>
              <w:sz w:val="24"/>
              <w:szCs w:val="24"/>
              <w:rPrChange w:id="22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22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30" w:author="DuyNgo" w:date="2012-07-19T21:21:00Z">
                <w:rPr>
                  <w:rFonts w:cstheme="minorHAnsi"/>
                  <w:noProof/>
                  <w:webHidden/>
                  <w:sz w:val="24"/>
                  <w:szCs w:val="24"/>
                </w:rPr>
              </w:rPrChange>
            </w:rPr>
            <w:instrText xml:space="preserve"> PAGEREF _Toc330479244 \h </w:instrText>
          </w:r>
          <w:r w:rsidR="001C2BA6" w:rsidRPr="00F43289">
            <w:rPr>
              <w:rFonts w:ascii="Calibri" w:hAnsi="Calibri" w:cs="Calibri"/>
              <w:noProof/>
              <w:webHidden/>
              <w:sz w:val="24"/>
              <w:szCs w:val="24"/>
              <w:rPrChange w:id="23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3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33"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23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3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3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37" w:author="DuyNgo" w:date="2012-07-19T21:21:00Z">
                <w:rPr/>
              </w:rPrChange>
            </w:rPr>
            <w:fldChar w:fldCharType="begin"/>
          </w:r>
          <w:r w:rsidRPr="00F43289">
            <w:rPr>
              <w:rFonts w:ascii="Calibri" w:hAnsi="Calibri" w:cs="Calibri"/>
              <w:sz w:val="24"/>
              <w:szCs w:val="24"/>
              <w:rPrChange w:id="238" w:author="DuyNgo" w:date="2012-07-19T21:21:00Z">
                <w:rPr/>
              </w:rPrChange>
            </w:rPr>
            <w:instrText xml:space="preserve"> HYPERLINK \l "_Toc330479245" </w:instrText>
          </w:r>
          <w:r w:rsidRPr="00F43289">
            <w:rPr>
              <w:rFonts w:ascii="Calibri" w:hAnsi="Calibri" w:cs="Calibri"/>
              <w:sz w:val="24"/>
              <w:szCs w:val="24"/>
              <w:rPrChange w:id="239" w:author="DuyNgo" w:date="2012-07-19T21:21:00Z">
                <w:rPr/>
              </w:rPrChange>
            </w:rPr>
            <w:fldChar w:fldCharType="separate"/>
          </w:r>
          <w:r w:rsidR="001C2BA6" w:rsidRPr="00F43289">
            <w:rPr>
              <w:rStyle w:val="Hyperlink"/>
              <w:rFonts w:ascii="Calibri" w:hAnsi="Calibri" w:cs="Calibri"/>
              <w:noProof/>
              <w:sz w:val="24"/>
              <w:szCs w:val="24"/>
              <w:rPrChange w:id="240" w:author="DuyNgo" w:date="2012-07-19T21:21:00Z">
                <w:rPr>
                  <w:rStyle w:val="Hyperlink"/>
                  <w:rFonts w:cstheme="minorHAnsi"/>
                  <w:noProof/>
                  <w:sz w:val="24"/>
                  <w:szCs w:val="24"/>
                </w:rPr>
              </w:rPrChange>
            </w:rPr>
            <w:t>1.4</w:t>
          </w:r>
          <w:r w:rsidR="001C2BA6" w:rsidRPr="00F43289">
            <w:rPr>
              <w:rFonts w:ascii="Calibri" w:eastAsiaTheme="minorEastAsia" w:hAnsi="Calibri" w:cs="Calibri"/>
              <w:noProof/>
              <w:sz w:val="24"/>
              <w:szCs w:val="24"/>
              <w:lang w:eastAsia="ja-JP"/>
              <w:rPrChange w:id="24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242" w:author="DuyNgo" w:date="2012-07-19T21:21:00Z">
                <w:rPr>
                  <w:rStyle w:val="Hyperlink"/>
                  <w:rFonts w:cstheme="minorHAnsi"/>
                  <w:noProof/>
                  <w:sz w:val="24"/>
                  <w:szCs w:val="24"/>
                </w:rPr>
              </w:rPrChange>
            </w:rPr>
            <w:t>Project Eye</w:t>
          </w:r>
          <w:r w:rsidR="001C2BA6" w:rsidRPr="00F43289">
            <w:rPr>
              <w:rFonts w:ascii="Calibri" w:hAnsi="Calibri" w:cs="Calibri"/>
              <w:noProof/>
              <w:webHidden/>
              <w:sz w:val="24"/>
              <w:szCs w:val="24"/>
              <w:rPrChange w:id="24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24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45" w:author="DuyNgo" w:date="2012-07-19T21:21:00Z">
                <w:rPr>
                  <w:rFonts w:cstheme="minorHAnsi"/>
                  <w:noProof/>
                  <w:webHidden/>
                  <w:sz w:val="24"/>
                  <w:szCs w:val="24"/>
                </w:rPr>
              </w:rPrChange>
            </w:rPr>
            <w:instrText xml:space="preserve"> PAGEREF _Toc330479245 \h </w:instrText>
          </w:r>
          <w:r w:rsidR="001C2BA6" w:rsidRPr="00F43289">
            <w:rPr>
              <w:rFonts w:ascii="Calibri" w:hAnsi="Calibri" w:cs="Calibri"/>
              <w:noProof/>
              <w:webHidden/>
              <w:sz w:val="24"/>
              <w:szCs w:val="24"/>
              <w:rPrChange w:id="24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4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48"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24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50"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5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52" w:author="DuyNgo" w:date="2012-07-19T21:21:00Z">
                <w:rPr/>
              </w:rPrChange>
            </w:rPr>
            <w:fldChar w:fldCharType="begin"/>
          </w:r>
          <w:r w:rsidRPr="00F43289">
            <w:rPr>
              <w:rFonts w:ascii="Calibri" w:hAnsi="Calibri" w:cs="Calibri"/>
              <w:sz w:val="24"/>
              <w:szCs w:val="24"/>
              <w:rPrChange w:id="253" w:author="DuyNgo" w:date="2012-07-19T21:21:00Z">
                <w:rPr/>
              </w:rPrChange>
            </w:rPr>
            <w:instrText xml:space="preserve"> HYPERLINK \l "_Toc330479246" </w:instrText>
          </w:r>
          <w:r w:rsidRPr="00F43289">
            <w:rPr>
              <w:rFonts w:ascii="Calibri" w:hAnsi="Calibri" w:cs="Calibri"/>
              <w:sz w:val="24"/>
              <w:szCs w:val="24"/>
              <w:rPrChange w:id="254" w:author="DuyNgo" w:date="2012-07-19T21:21:00Z">
                <w:rPr/>
              </w:rPrChange>
            </w:rPr>
            <w:fldChar w:fldCharType="separate"/>
          </w:r>
          <w:r w:rsidR="001C2BA6" w:rsidRPr="00F43289">
            <w:rPr>
              <w:rStyle w:val="Hyperlink"/>
              <w:rFonts w:ascii="Calibri" w:hAnsi="Calibri" w:cs="Calibri"/>
              <w:noProof/>
              <w:sz w:val="24"/>
              <w:szCs w:val="24"/>
              <w:rPrChange w:id="255" w:author="DuyNgo" w:date="2012-07-19T21:21:00Z">
                <w:rPr>
                  <w:rStyle w:val="Hyperlink"/>
                  <w:rFonts w:cstheme="minorHAnsi"/>
                  <w:noProof/>
                  <w:sz w:val="24"/>
                  <w:szCs w:val="24"/>
                </w:rPr>
              </w:rPrChange>
            </w:rPr>
            <w:t>1.5</w:t>
          </w:r>
          <w:r w:rsidR="001C2BA6" w:rsidRPr="00F43289">
            <w:rPr>
              <w:rFonts w:ascii="Calibri" w:eastAsiaTheme="minorEastAsia" w:hAnsi="Calibri" w:cs="Calibri"/>
              <w:noProof/>
              <w:sz w:val="24"/>
              <w:szCs w:val="24"/>
              <w:lang w:eastAsia="ja-JP"/>
              <w:rPrChange w:id="25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257" w:author="DuyNgo" w:date="2012-07-19T21:21:00Z">
                <w:rPr>
                  <w:rStyle w:val="Hyperlink"/>
                  <w:rFonts w:cstheme="minorHAnsi"/>
                  <w:noProof/>
                  <w:sz w:val="24"/>
                  <w:szCs w:val="24"/>
                </w:rPr>
              </w:rPrChange>
            </w:rPr>
            <w:t>Timesheet</w:t>
          </w:r>
          <w:r w:rsidR="001C2BA6" w:rsidRPr="00F43289">
            <w:rPr>
              <w:rFonts w:ascii="Calibri" w:hAnsi="Calibri" w:cs="Calibri"/>
              <w:noProof/>
              <w:webHidden/>
              <w:sz w:val="24"/>
              <w:szCs w:val="24"/>
              <w:rPrChange w:id="25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25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60" w:author="DuyNgo" w:date="2012-07-19T21:21:00Z">
                <w:rPr>
                  <w:rFonts w:cstheme="minorHAnsi"/>
                  <w:noProof/>
                  <w:webHidden/>
                  <w:sz w:val="24"/>
                  <w:szCs w:val="24"/>
                </w:rPr>
              </w:rPrChange>
            </w:rPr>
            <w:instrText xml:space="preserve"> PAGEREF _Toc330479246 \h </w:instrText>
          </w:r>
          <w:r w:rsidR="001C2BA6" w:rsidRPr="00F43289">
            <w:rPr>
              <w:rFonts w:ascii="Calibri" w:hAnsi="Calibri" w:cs="Calibri"/>
              <w:noProof/>
              <w:webHidden/>
              <w:sz w:val="24"/>
              <w:szCs w:val="24"/>
              <w:rPrChange w:id="26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6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63" w:author="DuyNgo" w:date="2012-07-19T21:21:00Z">
                <w:rPr>
                  <w:rFonts w:cstheme="minorHAnsi"/>
                  <w:noProof/>
                  <w:webHidden/>
                  <w:sz w:val="24"/>
                  <w:szCs w:val="24"/>
                </w:rPr>
              </w:rPrChange>
            </w:rPr>
            <w:t>3</w:t>
          </w:r>
          <w:r w:rsidR="001C2BA6" w:rsidRPr="00F43289">
            <w:rPr>
              <w:rFonts w:ascii="Calibri" w:hAnsi="Calibri" w:cs="Calibri"/>
              <w:noProof/>
              <w:webHidden/>
              <w:sz w:val="24"/>
              <w:szCs w:val="24"/>
              <w:rPrChange w:id="26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6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6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67" w:author="DuyNgo" w:date="2012-07-19T21:21:00Z">
                <w:rPr/>
              </w:rPrChange>
            </w:rPr>
            <w:fldChar w:fldCharType="begin"/>
          </w:r>
          <w:r w:rsidRPr="00F43289">
            <w:rPr>
              <w:rFonts w:ascii="Calibri" w:hAnsi="Calibri" w:cs="Calibri"/>
              <w:sz w:val="24"/>
              <w:szCs w:val="24"/>
              <w:rPrChange w:id="268" w:author="DuyNgo" w:date="2012-07-19T21:21:00Z">
                <w:rPr/>
              </w:rPrChange>
            </w:rPr>
            <w:instrText xml:space="preserve"> HYPERLINK \l "_Toc330479247" </w:instrText>
          </w:r>
          <w:r w:rsidRPr="00F43289">
            <w:rPr>
              <w:rFonts w:ascii="Calibri" w:hAnsi="Calibri" w:cs="Calibri"/>
              <w:sz w:val="24"/>
              <w:szCs w:val="24"/>
              <w:rPrChange w:id="269" w:author="DuyNgo" w:date="2012-07-19T21:21:00Z">
                <w:rPr/>
              </w:rPrChange>
            </w:rPr>
            <w:fldChar w:fldCharType="separate"/>
          </w:r>
          <w:r w:rsidR="001C2BA6" w:rsidRPr="00F43289">
            <w:rPr>
              <w:rStyle w:val="Hyperlink"/>
              <w:rFonts w:ascii="Calibri" w:hAnsi="Calibri" w:cs="Calibri"/>
              <w:noProof/>
              <w:sz w:val="24"/>
              <w:szCs w:val="24"/>
              <w:rPrChange w:id="270" w:author="DuyNgo" w:date="2012-07-19T21:21:00Z">
                <w:rPr>
                  <w:rStyle w:val="Hyperlink"/>
                  <w:rFonts w:cstheme="minorHAnsi"/>
                  <w:noProof/>
                  <w:sz w:val="24"/>
                  <w:szCs w:val="24"/>
                </w:rPr>
              </w:rPrChange>
            </w:rPr>
            <w:t>1.6</w:t>
          </w:r>
          <w:r w:rsidR="001C2BA6" w:rsidRPr="00F43289">
            <w:rPr>
              <w:rFonts w:ascii="Calibri" w:eastAsiaTheme="minorEastAsia" w:hAnsi="Calibri" w:cs="Calibri"/>
              <w:noProof/>
              <w:sz w:val="24"/>
              <w:szCs w:val="24"/>
              <w:lang w:eastAsia="ja-JP"/>
              <w:rPrChange w:id="27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272" w:author="DuyNgo" w:date="2012-07-19T21:21:00Z">
                <w:rPr>
                  <w:rStyle w:val="Hyperlink"/>
                  <w:rFonts w:cstheme="minorHAnsi"/>
                  <w:noProof/>
                  <w:sz w:val="24"/>
                  <w:szCs w:val="24"/>
                </w:rPr>
              </w:rPrChange>
            </w:rPr>
            <w:t>DMS</w:t>
          </w:r>
          <w:r w:rsidR="001C2BA6" w:rsidRPr="00F43289">
            <w:rPr>
              <w:rFonts w:ascii="Calibri" w:hAnsi="Calibri" w:cs="Calibri"/>
              <w:noProof/>
              <w:webHidden/>
              <w:sz w:val="24"/>
              <w:szCs w:val="24"/>
              <w:rPrChange w:id="27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27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75" w:author="DuyNgo" w:date="2012-07-19T21:21:00Z">
                <w:rPr>
                  <w:rFonts w:cstheme="minorHAnsi"/>
                  <w:noProof/>
                  <w:webHidden/>
                  <w:sz w:val="24"/>
                  <w:szCs w:val="24"/>
                </w:rPr>
              </w:rPrChange>
            </w:rPr>
            <w:instrText xml:space="preserve"> PAGEREF _Toc330479247 \h </w:instrText>
          </w:r>
          <w:r w:rsidR="001C2BA6" w:rsidRPr="00F43289">
            <w:rPr>
              <w:rFonts w:ascii="Calibri" w:hAnsi="Calibri" w:cs="Calibri"/>
              <w:noProof/>
              <w:webHidden/>
              <w:sz w:val="24"/>
              <w:szCs w:val="24"/>
              <w:rPrChange w:id="27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7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78"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27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80"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8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82" w:author="DuyNgo" w:date="2012-07-19T21:21:00Z">
                <w:rPr/>
              </w:rPrChange>
            </w:rPr>
            <w:fldChar w:fldCharType="begin"/>
          </w:r>
          <w:r w:rsidRPr="00F43289">
            <w:rPr>
              <w:rFonts w:ascii="Calibri" w:hAnsi="Calibri" w:cs="Calibri"/>
              <w:sz w:val="24"/>
              <w:szCs w:val="24"/>
              <w:rPrChange w:id="283" w:author="DuyNgo" w:date="2012-07-19T21:21:00Z">
                <w:rPr/>
              </w:rPrChange>
            </w:rPr>
            <w:instrText xml:space="preserve"> HYPERLINK \l "_Toc330479248" </w:instrText>
          </w:r>
          <w:r w:rsidRPr="00F43289">
            <w:rPr>
              <w:rFonts w:ascii="Calibri" w:hAnsi="Calibri" w:cs="Calibri"/>
              <w:sz w:val="24"/>
              <w:szCs w:val="24"/>
              <w:rPrChange w:id="284" w:author="DuyNgo" w:date="2012-07-19T21:21:00Z">
                <w:rPr/>
              </w:rPrChange>
            </w:rPr>
            <w:fldChar w:fldCharType="separate"/>
          </w:r>
          <w:r w:rsidR="001C2BA6" w:rsidRPr="00F43289">
            <w:rPr>
              <w:rStyle w:val="Hyperlink"/>
              <w:rFonts w:ascii="Calibri" w:hAnsi="Calibri" w:cs="Calibri"/>
              <w:noProof/>
              <w:sz w:val="24"/>
              <w:szCs w:val="24"/>
              <w:rPrChange w:id="285" w:author="DuyNgo" w:date="2012-07-19T21:21:00Z">
                <w:rPr>
                  <w:rStyle w:val="Hyperlink"/>
                  <w:rFonts w:cstheme="minorHAnsi"/>
                  <w:noProof/>
                  <w:sz w:val="24"/>
                  <w:szCs w:val="24"/>
                </w:rPr>
              </w:rPrChange>
            </w:rPr>
            <w:t>1.7</w:t>
          </w:r>
          <w:r w:rsidR="001C2BA6" w:rsidRPr="00F43289">
            <w:rPr>
              <w:rFonts w:ascii="Calibri" w:eastAsiaTheme="minorEastAsia" w:hAnsi="Calibri" w:cs="Calibri"/>
              <w:noProof/>
              <w:sz w:val="24"/>
              <w:szCs w:val="24"/>
              <w:lang w:eastAsia="ja-JP"/>
              <w:rPrChange w:id="28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287" w:author="DuyNgo" w:date="2012-07-19T21:21:00Z">
                <w:rPr>
                  <w:rStyle w:val="Hyperlink"/>
                  <w:rFonts w:cstheme="minorHAnsi"/>
                  <w:noProof/>
                  <w:sz w:val="24"/>
                  <w:szCs w:val="24"/>
                </w:rPr>
              </w:rPrChange>
            </w:rPr>
            <w:t>Requirement</w:t>
          </w:r>
          <w:r w:rsidR="001C2BA6" w:rsidRPr="00F43289">
            <w:rPr>
              <w:rFonts w:ascii="Calibri" w:hAnsi="Calibri" w:cs="Calibri"/>
              <w:noProof/>
              <w:webHidden/>
              <w:sz w:val="24"/>
              <w:szCs w:val="24"/>
              <w:rPrChange w:id="28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28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290" w:author="DuyNgo" w:date="2012-07-19T21:21:00Z">
                <w:rPr>
                  <w:rFonts w:cstheme="minorHAnsi"/>
                  <w:noProof/>
                  <w:webHidden/>
                  <w:sz w:val="24"/>
                  <w:szCs w:val="24"/>
                </w:rPr>
              </w:rPrChange>
            </w:rPr>
            <w:instrText xml:space="preserve"> PAGEREF _Toc330479248 \h </w:instrText>
          </w:r>
          <w:r w:rsidR="001C2BA6" w:rsidRPr="00F43289">
            <w:rPr>
              <w:rFonts w:ascii="Calibri" w:hAnsi="Calibri" w:cs="Calibri"/>
              <w:noProof/>
              <w:webHidden/>
              <w:sz w:val="24"/>
              <w:szCs w:val="24"/>
              <w:rPrChange w:id="29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29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293"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29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29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29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297" w:author="DuyNgo" w:date="2012-07-19T21:21:00Z">
                <w:rPr/>
              </w:rPrChange>
            </w:rPr>
            <w:fldChar w:fldCharType="begin"/>
          </w:r>
          <w:r w:rsidRPr="00F43289">
            <w:rPr>
              <w:rFonts w:ascii="Calibri" w:hAnsi="Calibri" w:cs="Calibri"/>
              <w:sz w:val="24"/>
              <w:szCs w:val="24"/>
              <w:rPrChange w:id="298" w:author="DuyNgo" w:date="2012-07-19T21:21:00Z">
                <w:rPr/>
              </w:rPrChange>
            </w:rPr>
            <w:instrText xml:space="preserve"> HYPERLINK \l "_Toc330479249" </w:instrText>
          </w:r>
          <w:r w:rsidRPr="00F43289">
            <w:rPr>
              <w:rFonts w:ascii="Calibri" w:hAnsi="Calibri" w:cs="Calibri"/>
              <w:sz w:val="24"/>
              <w:szCs w:val="24"/>
              <w:rPrChange w:id="299" w:author="DuyNgo" w:date="2012-07-19T21:21:00Z">
                <w:rPr/>
              </w:rPrChange>
            </w:rPr>
            <w:fldChar w:fldCharType="separate"/>
          </w:r>
          <w:r w:rsidR="001C2BA6" w:rsidRPr="00F43289">
            <w:rPr>
              <w:rStyle w:val="Hyperlink"/>
              <w:rFonts w:ascii="Calibri" w:hAnsi="Calibri" w:cs="Calibri"/>
              <w:noProof/>
              <w:sz w:val="24"/>
              <w:szCs w:val="24"/>
              <w:rPrChange w:id="300" w:author="DuyNgo" w:date="2012-07-19T21:21:00Z">
                <w:rPr>
                  <w:rStyle w:val="Hyperlink"/>
                  <w:rFonts w:cstheme="minorHAnsi"/>
                  <w:noProof/>
                  <w:sz w:val="24"/>
                  <w:szCs w:val="24"/>
                </w:rPr>
              </w:rPrChange>
            </w:rPr>
            <w:t>1.8</w:t>
          </w:r>
          <w:r w:rsidR="001C2BA6" w:rsidRPr="00F43289">
            <w:rPr>
              <w:rFonts w:ascii="Calibri" w:eastAsiaTheme="minorEastAsia" w:hAnsi="Calibri" w:cs="Calibri"/>
              <w:noProof/>
              <w:sz w:val="24"/>
              <w:szCs w:val="24"/>
              <w:lang w:eastAsia="ja-JP"/>
              <w:rPrChange w:id="30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02" w:author="DuyNgo" w:date="2012-07-19T21:21:00Z">
                <w:rPr>
                  <w:rStyle w:val="Hyperlink"/>
                  <w:rFonts w:cstheme="minorHAnsi"/>
                  <w:noProof/>
                  <w:sz w:val="24"/>
                  <w:szCs w:val="24"/>
                </w:rPr>
              </w:rPrChange>
            </w:rPr>
            <w:t>Admin</w:t>
          </w:r>
          <w:r w:rsidR="001C2BA6" w:rsidRPr="00F43289">
            <w:rPr>
              <w:rFonts w:ascii="Calibri" w:hAnsi="Calibri" w:cs="Calibri"/>
              <w:noProof/>
              <w:webHidden/>
              <w:sz w:val="24"/>
              <w:szCs w:val="24"/>
              <w:rPrChange w:id="30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0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05" w:author="DuyNgo" w:date="2012-07-19T21:21:00Z">
                <w:rPr>
                  <w:rFonts w:cstheme="minorHAnsi"/>
                  <w:noProof/>
                  <w:webHidden/>
                  <w:sz w:val="24"/>
                  <w:szCs w:val="24"/>
                </w:rPr>
              </w:rPrChange>
            </w:rPr>
            <w:instrText xml:space="preserve"> PAGEREF _Toc330479249 \h </w:instrText>
          </w:r>
          <w:r w:rsidR="001C2BA6" w:rsidRPr="00F43289">
            <w:rPr>
              <w:rFonts w:ascii="Calibri" w:hAnsi="Calibri" w:cs="Calibri"/>
              <w:noProof/>
              <w:webHidden/>
              <w:sz w:val="24"/>
              <w:szCs w:val="24"/>
              <w:rPrChange w:id="30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0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08"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30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310"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31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312" w:author="DuyNgo" w:date="2012-07-19T21:21:00Z">
                <w:rPr/>
              </w:rPrChange>
            </w:rPr>
            <w:fldChar w:fldCharType="begin"/>
          </w:r>
          <w:r w:rsidRPr="00F43289">
            <w:rPr>
              <w:rFonts w:ascii="Calibri" w:hAnsi="Calibri" w:cs="Calibri"/>
              <w:sz w:val="24"/>
              <w:szCs w:val="24"/>
              <w:rPrChange w:id="313" w:author="DuyNgo" w:date="2012-07-19T21:21:00Z">
                <w:rPr/>
              </w:rPrChange>
            </w:rPr>
            <w:instrText xml:space="preserve"> HYPERLINK \l "_Toc330479250" </w:instrText>
          </w:r>
          <w:r w:rsidRPr="00F43289">
            <w:rPr>
              <w:rFonts w:ascii="Calibri" w:hAnsi="Calibri" w:cs="Calibri"/>
              <w:sz w:val="24"/>
              <w:szCs w:val="24"/>
              <w:rPrChange w:id="314" w:author="DuyNgo" w:date="2012-07-19T21:21:00Z">
                <w:rPr/>
              </w:rPrChange>
            </w:rPr>
            <w:fldChar w:fldCharType="separate"/>
          </w:r>
          <w:r w:rsidR="001C2BA6" w:rsidRPr="00F43289">
            <w:rPr>
              <w:rStyle w:val="Hyperlink"/>
              <w:rFonts w:ascii="Calibri" w:hAnsi="Calibri" w:cs="Calibri"/>
              <w:noProof/>
              <w:sz w:val="24"/>
              <w:szCs w:val="24"/>
              <w:rPrChange w:id="315" w:author="DuyNgo" w:date="2012-07-19T21:21:00Z">
                <w:rPr>
                  <w:rStyle w:val="Hyperlink"/>
                  <w:rFonts w:cstheme="minorHAnsi"/>
                  <w:noProof/>
                  <w:sz w:val="24"/>
                  <w:szCs w:val="24"/>
                </w:rPr>
              </w:rPrChange>
            </w:rPr>
            <w:t>2.</w:t>
          </w:r>
          <w:r w:rsidR="001C2BA6" w:rsidRPr="00F43289">
            <w:rPr>
              <w:rFonts w:ascii="Calibri" w:eastAsiaTheme="minorEastAsia" w:hAnsi="Calibri" w:cs="Calibri"/>
              <w:noProof/>
              <w:sz w:val="24"/>
              <w:szCs w:val="24"/>
              <w:lang w:eastAsia="ja-JP"/>
              <w:rPrChange w:id="31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17" w:author="DuyNgo" w:date="2012-07-19T21:21:00Z">
                <w:rPr>
                  <w:rStyle w:val="Hyperlink"/>
                  <w:rFonts w:cstheme="minorHAnsi"/>
                  <w:noProof/>
                  <w:sz w:val="24"/>
                  <w:szCs w:val="24"/>
                </w:rPr>
              </w:rPrChange>
            </w:rPr>
            <w:t>Features not to be tested</w:t>
          </w:r>
          <w:r w:rsidR="001C2BA6" w:rsidRPr="00F43289">
            <w:rPr>
              <w:rFonts w:ascii="Calibri" w:hAnsi="Calibri" w:cs="Calibri"/>
              <w:noProof/>
              <w:webHidden/>
              <w:sz w:val="24"/>
              <w:szCs w:val="24"/>
              <w:rPrChange w:id="31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1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20" w:author="DuyNgo" w:date="2012-07-19T21:21:00Z">
                <w:rPr>
                  <w:rFonts w:cstheme="minorHAnsi"/>
                  <w:noProof/>
                  <w:webHidden/>
                  <w:sz w:val="24"/>
                  <w:szCs w:val="24"/>
                </w:rPr>
              </w:rPrChange>
            </w:rPr>
            <w:instrText xml:space="preserve"> PAGEREF _Toc330479250 \h </w:instrText>
          </w:r>
          <w:r w:rsidR="001C2BA6" w:rsidRPr="00F43289">
            <w:rPr>
              <w:rFonts w:ascii="Calibri" w:hAnsi="Calibri" w:cs="Calibri"/>
              <w:noProof/>
              <w:webHidden/>
              <w:sz w:val="24"/>
              <w:szCs w:val="24"/>
              <w:rPrChange w:id="32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2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23"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32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32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32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327" w:author="DuyNgo" w:date="2012-07-19T21:21:00Z">
                <w:rPr/>
              </w:rPrChange>
            </w:rPr>
            <w:fldChar w:fldCharType="begin"/>
          </w:r>
          <w:r w:rsidRPr="00F43289">
            <w:rPr>
              <w:rFonts w:ascii="Calibri" w:hAnsi="Calibri" w:cs="Calibri"/>
              <w:sz w:val="24"/>
              <w:szCs w:val="24"/>
              <w:rPrChange w:id="328" w:author="DuyNgo" w:date="2012-07-19T21:21:00Z">
                <w:rPr/>
              </w:rPrChange>
            </w:rPr>
            <w:instrText xml:space="preserve"> HYPERLINK \l "_Toc330479253" </w:instrText>
          </w:r>
          <w:r w:rsidRPr="00F43289">
            <w:rPr>
              <w:rFonts w:ascii="Calibri" w:hAnsi="Calibri" w:cs="Calibri"/>
              <w:sz w:val="24"/>
              <w:szCs w:val="24"/>
              <w:rPrChange w:id="329" w:author="DuyNgo" w:date="2012-07-19T21:21:00Z">
                <w:rPr/>
              </w:rPrChange>
            </w:rPr>
            <w:fldChar w:fldCharType="separate"/>
          </w:r>
          <w:r w:rsidR="001C2BA6" w:rsidRPr="00F43289">
            <w:rPr>
              <w:rStyle w:val="Hyperlink"/>
              <w:rFonts w:ascii="Calibri" w:hAnsi="Calibri" w:cs="Calibri"/>
              <w:noProof/>
              <w:sz w:val="24"/>
              <w:szCs w:val="24"/>
              <w:rPrChange w:id="330" w:author="DuyNgo" w:date="2012-07-19T21:21:00Z">
                <w:rPr>
                  <w:rStyle w:val="Hyperlink"/>
                  <w:rFonts w:cstheme="minorHAnsi"/>
                  <w:noProof/>
                  <w:sz w:val="24"/>
                  <w:szCs w:val="24"/>
                </w:rPr>
              </w:rPrChange>
            </w:rPr>
            <w:t>2.1</w:t>
          </w:r>
          <w:r w:rsidR="001C2BA6" w:rsidRPr="00F43289">
            <w:rPr>
              <w:rFonts w:ascii="Calibri" w:eastAsiaTheme="minorEastAsia" w:hAnsi="Calibri" w:cs="Calibri"/>
              <w:noProof/>
              <w:sz w:val="24"/>
              <w:szCs w:val="24"/>
              <w:lang w:eastAsia="ja-JP"/>
              <w:rPrChange w:id="33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32" w:author="DuyNgo" w:date="2012-07-19T21:21:00Z">
                <w:rPr>
                  <w:rStyle w:val="Hyperlink"/>
                  <w:rFonts w:cstheme="minorHAnsi"/>
                  <w:noProof/>
                  <w:sz w:val="24"/>
                  <w:szCs w:val="24"/>
                </w:rPr>
              </w:rPrChange>
            </w:rPr>
            <w:t>Text formatting</w:t>
          </w:r>
          <w:r w:rsidR="001C2BA6" w:rsidRPr="00F43289">
            <w:rPr>
              <w:rFonts w:ascii="Calibri" w:hAnsi="Calibri" w:cs="Calibri"/>
              <w:noProof/>
              <w:webHidden/>
              <w:sz w:val="24"/>
              <w:szCs w:val="24"/>
              <w:rPrChange w:id="33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3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35" w:author="DuyNgo" w:date="2012-07-19T21:21:00Z">
                <w:rPr>
                  <w:rFonts w:cstheme="minorHAnsi"/>
                  <w:noProof/>
                  <w:webHidden/>
                  <w:sz w:val="24"/>
                  <w:szCs w:val="24"/>
                </w:rPr>
              </w:rPrChange>
            </w:rPr>
            <w:instrText xml:space="preserve"> PAGEREF _Toc330479253 \h </w:instrText>
          </w:r>
          <w:r w:rsidR="001C2BA6" w:rsidRPr="00F43289">
            <w:rPr>
              <w:rFonts w:ascii="Calibri" w:hAnsi="Calibri" w:cs="Calibri"/>
              <w:noProof/>
              <w:webHidden/>
              <w:sz w:val="24"/>
              <w:szCs w:val="24"/>
              <w:rPrChange w:id="33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3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38"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33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340"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34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342" w:author="DuyNgo" w:date="2012-07-19T21:21:00Z">
                <w:rPr/>
              </w:rPrChange>
            </w:rPr>
            <w:fldChar w:fldCharType="begin"/>
          </w:r>
          <w:r w:rsidRPr="00F43289">
            <w:rPr>
              <w:rFonts w:ascii="Calibri" w:hAnsi="Calibri" w:cs="Calibri"/>
              <w:sz w:val="24"/>
              <w:szCs w:val="24"/>
              <w:rPrChange w:id="343" w:author="DuyNgo" w:date="2012-07-19T21:21:00Z">
                <w:rPr/>
              </w:rPrChange>
            </w:rPr>
            <w:instrText xml:space="preserve"> HYPERLINK \l "_Toc330479254" </w:instrText>
          </w:r>
          <w:r w:rsidRPr="00F43289">
            <w:rPr>
              <w:rFonts w:ascii="Calibri" w:hAnsi="Calibri" w:cs="Calibri"/>
              <w:sz w:val="24"/>
              <w:szCs w:val="24"/>
              <w:rPrChange w:id="344" w:author="DuyNgo" w:date="2012-07-19T21:21:00Z">
                <w:rPr/>
              </w:rPrChange>
            </w:rPr>
            <w:fldChar w:fldCharType="separate"/>
          </w:r>
          <w:r w:rsidR="001C2BA6" w:rsidRPr="00F43289">
            <w:rPr>
              <w:rStyle w:val="Hyperlink"/>
              <w:rFonts w:ascii="Calibri" w:hAnsi="Calibri" w:cs="Calibri"/>
              <w:noProof/>
              <w:sz w:val="24"/>
              <w:szCs w:val="24"/>
              <w:rPrChange w:id="345" w:author="DuyNgo" w:date="2012-07-19T21:21:00Z">
                <w:rPr>
                  <w:rStyle w:val="Hyperlink"/>
                  <w:rFonts w:cstheme="minorHAnsi"/>
                  <w:noProof/>
                  <w:sz w:val="24"/>
                  <w:szCs w:val="24"/>
                </w:rPr>
              </w:rPrChange>
            </w:rPr>
            <w:t>2.2</w:t>
          </w:r>
          <w:r w:rsidR="001C2BA6" w:rsidRPr="00F43289">
            <w:rPr>
              <w:rFonts w:ascii="Calibri" w:eastAsiaTheme="minorEastAsia" w:hAnsi="Calibri" w:cs="Calibri"/>
              <w:noProof/>
              <w:sz w:val="24"/>
              <w:szCs w:val="24"/>
              <w:lang w:eastAsia="ja-JP"/>
              <w:rPrChange w:id="34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47" w:author="DuyNgo" w:date="2012-07-19T21:21:00Z">
                <w:rPr>
                  <w:rStyle w:val="Hyperlink"/>
                  <w:rFonts w:cstheme="minorHAnsi"/>
                  <w:noProof/>
                  <w:sz w:val="24"/>
                  <w:szCs w:val="24"/>
                </w:rPr>
              </w:rPrChange>
            </w:rPr>
            <w:t>Image formatting</w:t>
          </w:r>
          <w:r w:rsidR="001C2BA6" w:rsidRPr="00F43289">
            <w:rPr>
              <w:rFonts w:ascii="Calibri" w:hAnsi="Calibri" w:cs="Calibri"/>
              <w:noProof/>
              <w:webHidden/>
              <w:sz w:val="24"/>
              <w:szCs w:val="24"/>
              <w:rPrChange w:id="34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4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50" w:author="DuyNgo" w:date="2012-07-19T21:21:00Z">
                <w:rPr>
                  <w:rFonts w:cstheme="minorHAnsi"/>
                  <w:noProof/>
                  <w:webHidden/>
                  <w:sz w:val="24"/>
                  <w:szCs w:val="24"/>
                </w:rPr>
              </w:rPrChange>
            </w:rPr>
            <w:instrText xml:space="preserve"> PAGEREF _Toc330479254 \h </w:instrText>
          </w:r>
          <w:r w:rsidR="001C2BA6" w:rsidRPr="00F43289">
            <w:rPr>
              <w:rFonts w:ascii="Calibri" w:hAnsi="Calibri" w:cs="Calibri"/>
              <w:noProof/>
              <w:webHidden/>
              <w:sz w:val="24"/>
              <w:szCs w:val="24"/>
              <w:rPrChange w:id="35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5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53"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35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35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35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357" w:author="DuyNgo" w:date="2012-07-19T21:21:00Z">
                <w:rPr/>
              </w:rPrChange>
            </w:rPr>
            <w:fldChar w:fldCharType="begin"/>
          </w:r>
          <w:r w:rsidRPr="00F43289">
            <w:rPr>
              <w:rFonts w:ascii="Calibri" w:hAnsi="Calibri" w:cs="Calibri"/>
              <w:sz w:val="24"/>
              <w:szCs w:val="24"/>
              <w:rPrChange w:id="358" w:author="DuyNgo" w:date="2012-07-19T21:21:00Z">
                <w:rPr/>
              </w:rPrChange>
            </w:rPr>
            <w:instrText xml:space="preserve"> HYPERLINK \l "_Toc330479255" </w:instrText>
          </w:r>
          <w:r w:rsidRPr="00F43289">
            <w:rPr>
              <w:rFonts w:ascii="Calibri" w:hAnsi="Calibri" w:cs="Calibri"/>
              <w:sz w:val="24"/>
              <w:szCs w:val="24"/>
              <w:rPrChange w:id="359" w:author="DuyNgo" w:date="2012-07-19T21:21:00Z">
                <w:rPr/>
              </w:rPrChange>
            </w:rPr>
            <w:fldChar w:fldCharType="separate"/>
          </w:r>
          <w:r w:rsidR="001C2BA6" w:rsidRPr="00F43289">
            <w:rPr>
              <w:rStyle w:val="Hyperlink"/>
              <w:rFonts w:ascii="Calibri" w:hAnsi="Calibri" w:cs="Calibri"/>
              <w:noProof/>
              <w:sz w:val="24"/>
              <w:szCs w:val="24"/>
              <w:rPrChange w:id="360" w:author="DuyNgo" w:date="2012-07-19T21:21:00Z">
                <w:rPr>
                  <w:rStyle w:val="Hyperlink"/>
                  <w:rFonts w:cstheme="minorHAnsi"/>
                  <w:noProof/>
                  <w:sz w:val="24"/>
                  <w:szCs w:val="24"/>
                </w:rPr>
              </w:rPrChange>
            </w:rPr>
            <w:t>2.3</w:t>
          </w:r>
          <w:r w:rsidR="001C2BA6" w:rsidRPr="00F43289">
            <w:rPr>
              <w:rFonts w:ascii="Calibri" w:eastAsiaTheme="minorEastAsia" w:hAnsi="Calibri" w:cs="Calibri"/>
              <w:noProof/>
              <w:sz w:val="24"/>
              <w:szCs w:val="24"/>
              <w:lang w:eastAsia="ja-JP"/>
              <w:rPrChange w:id="361"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62" w:author="DuyNgo" w:date="2012-07-19T21:21:00Z">
                <w:rPr>
                  <w:rStyle w:val="Hyperlink"/>
                  <w:rFonts w:cstheme="minorHAnsi"/>
                  <w:noProof/>
                  <w:sz w:val="24"/>
                  <w:szCs w:val="24"/>
                </w:rPr>
              </w:rPrChange>
            </w:rPr>
            <w:t>Performance</w:t>
          </w:r>
          <w:r w:rsidR="001C2BA6" w:rsidRPr="00F43289">
            <w:rPr>
              <w:rFonts w:ascii="Calibri" w:hAnsi="Calibri" w:cs="Calibri"/>
              <w:noProof/>
              <w:webHidden/>
              <w:sz w:val="24"/>
              <w:szCs w:val="24"/>
              <w:rPrChange w:id="363"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64"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65" w:author="DuyNgo" w:date="2012-07-19T21:21:00Z">
                <w:rPr>
                  <w:rFonts w:cstheme="minorHAnsi"/>
                  <w:noProof/>
                  <w:webHidden/>
                  <w:sz w:val="24"/>
                  <w:szCs w:val="24"/>
                </w:rPr>
              </w:rPrChange>
            </w:rPr>
            <w:instrText xml:space="preserve"> PAGEREF _Toc330479255 \h </w:instrText>
          </w:r>
          <w:r w:rsidR="001C2BA6" w:rsidRPr="00F43289">
            <w:rPr>
              <w:rFonts w:ascii="Calibri" w:hAnsi="Calibri" w:cs="Calibri"/>
              <w:noProof/>
              <w:webHidden/>
              <w:sz w:val="24"/>
              <w:szCs w:val="24"/>
              <w:rPrChange w:id="366"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67"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68" w:author="DuyNgo" w:date="2012-07-19T21:21:00Z">
                <w:rPr>
                  <w:rFonts w:cstheme="minorHAnsi"/>
                  <w:noProof/>
                  <w:webHidden/>
                  <w:sz w:val="24"/>
                  <w:szCs w:val="24"/>
                </w:rPr>
              </w:rPrChange>
            </w:rPr>
            <w:t>5</w:t>
          </w:r>
          <w:r w:rsidR="001C2BA6" w:rsidRPr="00F43289">
            <w:rPr>
              <w:rFonts w:ascii="Calibri" w:hAnsi="Calibri" w:cs="Calibri"/>
              <w:noProof/>
              <w:webHidden/>
              <w:sz w:val="24"/>
              <w:szCs w:val="24"/>
              <w:rPrChange w:id="369"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370"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371"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372" w:author="DuyNgo" w:date="2012-07-19T21:21:00Z">
                <w:rPr/>
              </w:rPrChange>
            </w:rPr>
            <w:fldChar w:fldCharType="begin"/>
          </w:r>
          <w:r w:rsidRPr="00F43289">
            <w:rPr>
              <w:rFonts w:ascii="Calibri" w:hAnsi="Calibri" w:cs="Calibri"/>
              <w:sz w:val="24"/>
              <w:szCs w:val="24"/>
              <w:rPrChange w:id="373" w:author="DuyNgo" w:date="2012-07-19T21:21:00Z">
                <w:rPr/>
              </w:rPrChange>
            </w:rPr>
            <w:instrText xml:space="preserve"> HYPERLINK \l "_Toc330479256" </w:instrText>
          </w:r>
          <w:r w:rsidRPr="00F43289">
            <w:rPr>
              <w:rFonts w:ascii="Calibri" w:hAnsi="Calibri" w:cs="Calibri"/>
              <w:sz w:val="24"/>
              <w:szCs w:val="24"/>
              <w:rPrChange w:id="374" w:author="DuyNgo" w:date="2012-07-19T21:21:00Z">
                <w:rPr/>
              </w:rPrChange>
            </w:rPr>
            <w:fldChar w:fldCharType="separate"/>
          </w:r>
          <w:r w:rsidR="001C2BA6" w:rsidRPr="00F43289">
            <w:rPr>
              <w:rStyle w:val="Hyperlink"/>
              <w:rFonts w:ascii="Calibri" w:hAnsi="Calibri" w:cs="Calibri"/>
              <w:noProof/>
              <w:sz w:val="24"/>
              <w:szCs w:val="24"/>
              <w:rPrChange w:id="375" w:author="DuyNgo" w:date="2012-07-19T21:21:00Z">
                <w:rPr>
                  <w:rStyle w:val="Hyperlink"/>
                  <w:rFonts w:cstheme="minorHAnsi"/>
                  <w:noProof/>
                  <w:sz w:val="24"/>
                  <w:szCs w:val="24"/>
                </w:rPr>
              </w:rPrChange>
            </w:rPr>
            <w:t>2.4</w:t>
          </w:r>
          <w:r w:rsidR="001C2BA6" w:rsidRPr="00F43289">
            <w:rPr>
              <w:rFonts w:ascii="Calibri" w:eastAsiaTheme="minorEastAsia" w:hAnsi="Calibri" w:cs="Calibri"/>
              <w:noProof/>
              <w:sz w:val="24"/>
              <w:szCs w:val="24"/>
              <w:lang w:eastAsia="ja-JP"/>
              <w:rPrChange w:id="376"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77" w:author="DuyNgo" w:date="2012-07-19T21:21:00Z">
                <w:rPr>
                  <w:rStyle w:val="Hyperlink"/>
                  <w:rFonts w:cstheme="minorHAnsi"/>
                  <w:noProof/>
                  <w:sz w:val="24"/>
                  <w:szCs w:val="24"/>
                </w:rPr>
              </w:rPrChange>
            </w:rPr>
            <w:t>Network Connection &amp; Security</w:t>
          </w:r>
          <w:r w:rsidR="001C2BA6" w:rsidRPr="00F43289">
            <w:rPr>
              <w:rFonts w:ascii="Calibri" w:hAnsi="Calibri" w:cs="Calibri"/>
              <w:noProof/>
              <w:webHidden/>
              <w:sz w:val="24"/>
              <w:szCs w:val="24"/>
              <w:rPrChange w:id="378"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79"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80" w:author="DuyNgo" w:date="2012-07-19T21:21:00Z">
                <w:rPr>
                  <w:rFonts w:cstheme="minorHAnsi"/>
                  <w:noProof/>
                  <w:webHidden/>
                  <w:sz w:val="24"/>
                  <w:szCs w:val="24"/>
                </w:rPr>
              </w:rPrChange>
            </w:rPr>
            <w:instrText xml:space="preserve"> PAGEREF _Toc330479256 \h </w:instrText>
          </w:r>
          <w:r w:rsidR="001C2BA6" w:rsidRPr="00F43289">
            <w:rPr>
              <w:rFonts w:ascii="Calibri" w:hAnsi="Calibri" w:cs="Calibri"/>
              <w:noProof/>
              <w:webHidden/>
              <w:sz w:val="24"/>
              <w:szCs w:val="24"/>
              <w:rPrChange w:id="381"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82"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83" w:author="DuyNgo" w:date="2012-07-19T21:21:00Z">
                <w:rPr>
                  <w:rFonts w:cstheme="minorHAnsi"/>
                  <w:noProof/>
                  <w:webHidden/>
                  <w:sz w:val="24"/>
                  <w:szCs w:val="24"/>
                </w:rPr>
              </w:rPrChange>
            </w:rPr>
            <w:t>5</w:t>
          </w:r>
          <w:r w:rsidR="001C2BA6" w:rsidRPr="00F43289">
            <w:rPr>
              <w:rFonts w:ascii="Calibri" w:hAnsi="Calibri" w:cs="Calibri"/>
              <w:noProof/>
              <w:webHidden/>
              <w:sz w:val="24"/>
              <w:szCs w:val="24"/>
              <w:rPrChange w:id="384"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385"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386"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387" w:author="DuyNgo" w:date="2012-07-19T21:21:00Z">
                <w:rPr/>
              </w:rPrChange>
            </w:rPr>
            <w:fldChar w:fldCharType="begin"/>
          </w:r>
          <w:r w:rsidRPr="00F43289">
            <w:rPr>
              <w:rFonts w:ascii="Calibri" w:hAnsi="Calibri" w:cs="Calibri"/>
              <w:sz w:val="24"/>
              <w:szCs w:val="24"/>
              <w:rPrChange w:id="388" w:author="DuyNgo" w:date="2012-07-19T21:21:00Z">
                <w:rPr/>
              </w:rPrChange>
            </w:rPr>
            <w:instrText xml:space="preserve"> HYPERLINK \l "_Toc33047925</w:instrText>
          </w:r>
          <w:r w:rsidRPr="00F43289">
            <w:rPr>
              <w:rFonts w:ascii="Calibri" w:hAnsi="Calibri" w:cs="Calibri"/>
              <w:sz w:val="24"/>
              <w:szCs w:val="24"/>
              <w:rPrChange w:id="389" w:author="DuyNgo" w:date="2012-07-19T21:21:00Z">
                <w:rPr/>
              </w:rPrChange>
            </w:rPr>
            <w:instrText xml:space="preserve">7" </w:instrText>
          </w:r>
          <w:r w:rsidRPr="00F43289">
            <w:rPr>
              <w:rFonts w:ascii="Calibri" w:hAnsi="Calibri" w:cs="Calibri"/>
              <w:sz w:val="24"/>
              <w:szCs w:val="24"/>
              <w:rPrChange w:id="390" w:author="DuyNgo" w:date="2012-07-19T21:21:00Z">
                <w:rPr/>
              </w:rPrChange>
            </w:rPr>
            <w:fldChar w:fldCharType="separate"/>
          </w:r>
          <w:r w:rsidR="001C2BA6" w:rsidRPr="00F43289">
            <w:rPr>
              <w:rStyle w:val="Hyperlink"/>
              <w:rFonts w:ascii="Calibri" w:hAnsi="Calibri" w:cs="Calibri"/>
              <w:noProof/>
              <w:sz w:val="24"/>
              <w:szCs w:val="24"/>
              <w:rPrChange w:id="391" w:author="DuyNgo" w:date="2012-07-19T21:21:00Z">
                <w:rPr>
                  <w:rStyle w:val="Hyperlink"/>
                  <w:rFonts w:cstheme="minorHAnsi"/>
                  <w:noProof/>
                  <w:sz w:val="24"/>
                  <w:szCs w:val="24"/>
                </w:rPr>
              </w:rPrChange>
            </w:rPr>
            <w:t>2.5</w:t>
          </w:r>
          <w:r w:rsidR="001C2BA6" w:rsidRPr="00F43289">
            <w:rPr>
              <w:rFonts w:ascii="Calibri" w:eastAsiaTheme="minorEastAsia" w:hAnsi="Calibri" w:cs="Calibri"/>
              <w:noProof/>
              <w:sz w:val="24"/>
              <w:szCs w:val="24"/>
              <w:lang w:eastAsia="ja-JP"/>
              <w:rPrChange w:id="392"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393" w:author="DuyNgo" w:date="2012-07-19T21:21:00Z">
                <w:rPr>
                  <w:rStyle w:val="Hyperlink"/>
                  <w:rFonts w:cstheme="minorHAnsi"/>
                  <w:noProof/>
                  <w:sz w:val="24"/>
                  <w:szCs w:val="24"/>
                </w:rPr>
              </w:rPrChange>
            </w:rPr>
            <w:t>Performance</w:t>
          </w:r>
          <w:r w:rsidR="001C2BA6" w:rsidRPr="00F43289">
            <w:rPr>
              <w:rFonts w:ascii="Calibri" w:hAnsi="Calibri" w:cs="Calibri"/>
              <w:noProof/>
              <w:webHidden/>
              <w:sz w:val="24"/>
              <w:szCs w:val="24"/>
              <w:rPrChange w:id="394"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395"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396" w:author="DuyNgo" w:date="2012-07-19T21:21:00Z">
                <w:rPr>
                  <w:rFonts w:cstheme="minorHAnsi"/>
                  <w:noProof/>
                  <w:webHidden/>
                  <w:sz w:val="24"/>
                  <w:szCs w:val="24"/>
                </w:rPr>
              </w:rPrChange>
            </w:rPr>
            <w:instrText xml:space="preserve"> PAGEREF _Toc330479257 \h </w:instrText>
          </w:r>
          <w:r w:rsidR="001C2BA6" w:rsidRPr="00F43289">
            <w:rPr>
              <w:rFonts w:ascii="Calibri" w:hAnsi="Calibri" w:cs="Calibri"/>
              <w:noProof/>
              <w:webHidden/>
              <w:sz w:val="24"/>
              <w:szCs w:val="24"/>
              <w:rPrChange w:id="397"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398"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399" w:author="DuyNgo" w:date="2012-07-19T21:21:00Z">
                <w:rPr>
                  <w:rFonts w:cstheme="minorHAnsi"/>
                  <w:noProof/>
                  <w:webHidden/>
                  <w:sz w:val="24"/>
                  <w:szCs w:val="24"/>
                </w:rPr>
              </w:rPrChange>
            </w:rPr>
            <w:t>5</w:t>
          </w:r>
          <w:r w:rsidR="001C2BA6" w:rsidRPr="00F43289">
            <w:rPr>
              <w:rFonts w:ascii="Calibri" w:hAnsi="Calibri" w:cs="Calibri"/>
              <w:noProof/>
              <w:webHidden/>
              <w:sz w:val="24"/>
              <w:szCs w:val="24"/>
              <w:rPrChange w:id="400"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01"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402"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03" w:author="DuyNgo" w:date="2012-07-19T21:21:00Z">
                <w:rPr/>
              </w:rPrChange>
            </w:rPr>
            <w:fldChar w:fldCharType="begin"/>
          </w:r>
          <w:r w:rsidRPr="00F43289">
            <w:rPr>
              <w:rFonts w:ascii="Calibri" w:hAnsi="Calibri" w:cs="Calibri"/>
              <w:sz w:val="24"/>
              <w:szCs w:val="24"/>
              <w:rPrChange w:id="404" w:author="DuyNgo" w:date="2012-07-19T21:21:00Z">
                <w:rPr/>
              </w:rPrChange>
            </w:rPr>
            <w:instrText xml:space="preserve"> HYPERLINK \l "_Toc330479258" </w:instrText>
          </w:r>
          <w:r w:rsidRPr="00F43289">
            <w:rPr>
              <w:rFonts w:ascii="Calibri" w:hAnsi="Calibri" w:cs="Calibri"/>
              <w:sz w:val="24"/>
              <w:szCs w:val="24"/>
              <w:rPrChange w:id="405" w:author="DuyNgo" w:date="2012-07-19T21:21:00Z">
                <w:rPr/>
              </w:rPrChange>
            </w:rPr>
            <w:fldChar w:fldCharType="separate"/>
          </w:r>
          <w:r w:rsidR="001C2BA6" w:rsidRPr="00F43289">
            <w:rPr>
              <w:rStyle w:val="Hyperlink"/>
              <w:rFonts w:ascii="Calibri" w:hAnsi="Calibri" w:cs="Calibri"/>
              <w:noProof/>
              <w:sz w:val="24"/>
              <w:szCs w:val="24"/>
              <w:rPrChange w:id="406" w:author="DuyNgo" w:date="2012-07-19T21:21:00Z">
                <w:rPr>
                  <w:rStyle w:val="Hyperlink"/>
                  <w:rFonts w:cstheme="minorHAnsi"/>
                  <w:noProof/>
                  <w:sz w:val="24"/>
                  <w:szCs w:val="24"/>
                </w:rPr>
              </w:rPrChange>
            </w:rPr>
            <w:t>3.</w:t>
          </w:r>
          <w:r w:rsidR="001C2BA6" w:rsidRPr="00F43289">
            <w:rPr>
              <w:rFonts w:ascii="Calibri" w:eastAsiaTheme="minorEastAsia" w:hAnsi="Calibri" w:cs="Calibri"/>
              <w:noProof/>
              <w:sz w:val="24"/>
              <w:szCs w:val="24"/>
              <w:lang w:eastAsia="ja-JP"/>
              <w:rPrChange w:id="407"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408" w:author="DuyNgo" w:date="2012-07-19T21:21:00Z">
                <w:rPr>
                  <w:rStyle w:val="Hyperlink"/>
                  <w:rFonts w:cstheme="minorHAnsi"/>
                  <w:noProof/>
                  <w:sz w:val="24"/>
                  <w:szCs w:val="24"/>
                </w:rPr>
              </w:rPrChange>
            </w:rPr>
            <w:t>Test Cases</w:t>
          </w:r>
          <w:r w:rsidR="001C2BA6" w:rsidRPr="00F43289">
            <w:rPr>
              <w:rFonts w:ascii="Calibri" w:hAnsi="Calibri" w:cs="Calibri"/>
              <w:noProof/>
              <w:webHidden/>
              <w:sz w:val="24"/>
              <w:szCs w:val="24"/>
              <w:rPrChange w:id="409"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10"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11" w:author="DuyNgo" w:date="2012-07-19T21:21:00Z">
                <w:rPr>
                  <w:rFonts w:cstheme="minorHAnsi"/>
                  <w:noProof/>
                  <w:webHidden/>
                  <w:sz w:val="24"/>
                  <w:szCs w:val="24"/>
                </w:rPr>
              </w:rPrChange>
            </w:rPr>
            <w:instrText xml:space="preserve"> PAGEREF _Toc330479258 \h </w:instrText>
          </w:r>
          <w:r w:rsidR="001C2BA6" w:rsidRPr="00F43289">
            <w:rPr>
              <w:rFonts w:ascii="Calibri" w:hAnsi="Calibri" w:cs="Calibri"/>
              <w:noProof/>
              <w:webHidden/>
              <w:sz w:val="24"/>
              <w:szCs w:val="24"/>
              <w:rPrChange w:id="412"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413"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414" w:author="DuyNgo" w:date="2012-07-19T21:21:00Z">
                <w:rPr>
                  <w:rFonts w:cstheme="minorHAnsi"/>
                  <w:noProof/>
                  <w:webHidden/>
                  <w:sz w:val="24"/>
                  <w:szCs w:val="24"/>
                </w:rPr>
              </w:rPrChange>
            </w:rPr>
            <w:t>0</w:t>
          </w:r>
          <w:r w:rsidR="001C2BA6" w:rsidRPr="00F43289">
            <w:rPr>
              <w:rFonts w:ascii="Calibri" w:hAnsi="Calibri" w:cs="Calibri"/>
              <w:noProof/>
              <w:webHidden/>
              <w:sz w:val="24"/>
              <w:szCs w:val="24"/>
              <w:rPrChange w:id="415"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16" w:author="DuyNgo" w:date="2012-07-19T21:21:00Z">
                <w:rPr>
                  <w:rFonts w:cstheme="minorHAnsi"/>
                  <w:noProof/>
                  <w:sz w:val="24"/>
                  <w:szCs w:val="24"/>
                </w:rPr>
              </w:rPrChange>
            </w:rPr>
            <w:fldChar w:fldCharType="end"/>
          </w:r>
        </w:p>
        <w:p w:rsidR="001C2BA6" w:rsidRPr="00F43289" w:rsidRDefault="0013310D" w:rsidP="00DC4B9B">
          <w:pPr>
            <w:pStyle w:val="TOC3"/>
            <w:tabs>
              <w:tab w:val="right" w:leader="dot" w:pos="9912"/>
            </w:tabs>
            <w:spacing w:after="0"/>
            <w:rPr>
              <w:rFonts w:ascii="Calibri" w:eastAsiaTheme="minorEastAsia" w:hAnsi="Calibri" w:cs="Calibri"/>
              <w:noProof/>
              <w:sz w:val="24"/>
              <w:szCs w:val="24"/>
              <w:lang w:eastAsia="ja-JP"/>
              <w:rPrChange w:id="417"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18" w:author="DuyNgo" w:date="2012-07-19T21:21:00Z">
                <w:rPr/>
              </w:rPrChange>
            </w:rPr>
            <w:fldChar w:fldCharType="begin"/>
          </w:r>
          <w:r w:rsidRPr="00F43289">
            <w:rPr>
              <w:rFonts w:ascii="Calibri" w:hAnsi="Calibri" w:cs="Calibri"/>
              <w:sz w:val="24"/>
              <w:szCs w:val="24"/>
              <w:rPrChange w:id="419" w:author="DuyNgo" w:date="2012-07-19T21:21:00Z">
                <w:rPr/>
              </w:rPrChange>
            </w:rPr>
            <w:instrText xml:space="preserve"> HYPERLINK \l "_Toc330479259" </w:instrText>
          </w:r>
          <w:r w:rsidRPr="00F43289">
            <w:rPr>
              <w:rFonts w:ascii="Calibri" w:hAnsi="Calibri" w:cs="Calibri"/>
              <w:sz w:val="24"/>
              <w:szCs w:val="24"/>
              <w:rPrChange w:id="420" w:author="DuyNgo" w:date="2012-07-19T21:21:00Z">
                <w:rPr/>
              </w:rPrChange>
            </w:rPr>
            <w:fldChar w:fldCharType="separate"/>
          </w:r>
          <w:r w:rsidR="001C2BA6" w:rsidRPr="00F43289">
            <w:rPr>
              <w:rStyle w:val="Hyperlink"/>
              <w:rFonts w:ascii="Calibri" w:hAnsi="Calibri" w:cs="Calibri"/>
              <w:noProof/>
              <w:sz w:val="24"/>
              <w:szCs w:val="24"/>
              <w:rPrChange w:id="421" w:author="DuyNgo" w:date="2012-07-19T21:21:00Z">
                <w:rPr>
                  <w:rStyle w:val="Hyperlink"/>
                  <w:rFonts w:cstheme="minorHAnsi"/>
                  <w:noProof/>
                  <w:sz w:val="24"/>
                  <w:szCs w:val="24"/>
                </w:rPr>
              </w:rPrChange>
            </w:rPr>
            <w:t>Sample - Student – Edit Private Information</w:t>
          </w:r>
          <w:r w:rsidR="001C2BA6" w:rsidRPr="00F43289">
            <w:rPr>
              <w:rFonts w:ascii="Calibri" w:hAnsi="Calibri" w:cs="Calibri"/>
              <w:noProof/>
              <w:webHidden/>
              <w:sz w:val="24"/>
              <w:szCs w:val="24"/>
              <w:rPrChange w:id="42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2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24" w:author="DuyNgo" w:date="2012-07-19T21:21:00Z">
                <w:rPr>
                  <w:rFonts w:cstheme="minorHAnsi"/>
                  <w:noProof/>
                  <w:webHidden/>
                  <w:sz w:val="24"/>
                  <w:szCs w:val="24"/>
                </w:rPr>
              </w:rPrChange>
            </w:rPr>
            <w:instrText xml:space="preserve"> PAGEREF _Toc330479259 \h </w:instrText>
          </w:r>
          <w:r w:rsidR="001C2BA6" w:rsidRPr="00F43289">
            <w:rPr>
              <w:rFonts w:ascii="Calibri" w:hAnsi="Calibri" w:cs="Calibri"/>
              <w:noProof/>
              <w:webHidden/>
              <w:sz w:val="24"/>
              <w:szCs w:val="24"/>
              <w:rPrChange w:id="42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42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427" w:author="DuyNgo" w:date="2012-07-19T21:21:00Z">
                <w:rPr>
                  <w:rFonts w:cstheme="minorHAnsi"/>
                  <w:noProof/>
                  <w:webHidden/>
                  <w:sz w:val="24"/>
                  <w:szCs w:val="24"/>
                </w:rPr>
              </w:rPrChange>
            </w:rPr>
            <w:t>0</w:t>
          </w:r>
          <w:r w:rsidR="001C2BA6" w:rsidRPr="00F43289">
            <w:rPr>
              <w:rFonts w:ascii="Calibri" w:hAnsi="Calibri" w:cs="Calibri"/>
              <w:noProof/>
              <w:webHidden/>
              <w:sz w:val="24"/>
              <w:szCs w:val="24"/>
              <w:rPrChange w:id="42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29"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43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31" w:author="DuyNgo" w:date="2012-07-19T21:21:00Z">
                <w:rPr/>
              </w:rPrChange>
            </w:rPr>
            <w:fldChar w:fldCharType="begin"/>
          </w:r>
          <w:r w:rsidRPr="00F43289">
            <w:rPr>
              <w:rFonts w:ascii="Calibri" w:hAnsi="Calibri" w:cs="Calibri"/>
              <w:sz w:val="24"/>
              <w:szCs w:val="24"/>
              <w:rPrChange w:id="432" w:author="DuyNgo" w:date="2012-07-19T21:21:00Z">
                <w:rPr/>
              </w:rPrChange>
            </w:rPr>
            <w:instrText xml:space="preserve"> HYPERLINK \l "_Toc330479260" </w:instrText>
          </w:r>
          <w:r w:rsidRPr="00F43289">
            <w:rPr>
              <w:rFonts w:ascii="Calibri" w:hAnsi="Calibri" w:cs="Calibri"/>
              <w:sz w:val="24"/>
              <w:szCs w:val="24"/>
              <w:rPrChange w:id="433" w:author="DuyNgo" w:date="2012-07-19T21:21:00Z">
                <w:rPr/>
              </w:rPrChange>
            </w:rPr>
            <w:fldChar w:fldCharType="separate"/>
          </w:r>
          <w:r w:rsidR="001C2BA6" w:rsidRPr="00F43289">
            <w:rPr>
              <w:rStyle w:val="Hyperlink"/>
              <w:rFonts w:ascii="Calibri" w:hAnsi="Calibri" w:cs="Calibri"/>
              <w:noProof/>
              <w:sz w:val="24"/>
              <w:szCs w:val="24"/>
              <w:rPrChange w:id="434" w:author="DuyNgo" w:date="2012-07-19T21:21:00Z">
                <w:rPr>
                  <w:rStyle w:val="Hyperlink"/>
                  <w:rFonts w:cstheme="minorHAnsi"/>
                  <w:noProof/>
                  <w:sz w:val="24"/>
                  <w:szCs w:val="24"/>
                </w:rPr>
              </w:rPrChange>
            </w:rPr>
            <w:t>3.1</w:t>
          </w:r>
          <w:r w:rsidR="001C2BA6" w:rsidRPr="00F43289">
            <w:rPr>
              <w:rFonts w:ascii="Calibri" w:eastAsiaTheme="minorEastAsia" w:hAnsi="Calibri" w:cs="Calibri"/>
              <w:noProof/>
              <w:sz w:val="24"/>
              <w:szCs w:val="24"/>
              <w:lang w:eastAsia="ja-JP"/>
              <w:rPrChange w:id="43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436" w:author="DuyNgo" w:date="2012-07-19T21:21:00Z">
                <w:rPr>
                  <w:rStyle w:val="Hyperlink"/>
                  <w:rFonts w:cstheme="minorHAnsi"/>
                  <w:noProof/>
                  <w:sz w:val="24"/>
                  <w:szCs w:val="24"/>
                </w:rPr>
              </w:rPrChange>
            </w:rPr>
            <w:t>Dashboard</w:t>
          </w:r>
          <w:r w:rsidR="001C2BA6" w:rsidRPr="00F43289">
            <w:rPr>
              <w:rFonts w:ascii="Calibri" w:hAnsi="Calibri" w:cs="Calibri"/>
              <w:noProof/>
              <w:webHidden/>
              <w:sz w:val="24"/>
              <w:szCs w:val="24"/>
              <w:rPrChange w:id="43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3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39" w:author="DuyNgo" w:date="2012-07-19T21:21:00Z">
                <w:rPr>
                  <w:rFonts w:cstheme="minorHAnsi"/>
                  <w:noProof/>
                  <w:webHidden/>
                  <w:sz w:val="24"/>
                  <w:szCs w:val="24"/>
                </w:rPr>
              </w:rPrChange>
            </w:rPr>
            <w:instrText xml:space="preserve"> PAGEREF _Toc330479260 \h </w:instrText>
          </w:r>
          <w:r w:rsidR="001C2BA6" w:rsidRPr="00F43289">
            <w:rPr>
              <w:rFonts w:ascii="Calibri" w:hAnsi="Calibri" w:cs="Calibri"/>
              <w:noProof/>
              <w:webHidden/>
              <w:sz w:val="24"/>
              <w:szCs w:val="24"/>
              <w:rPrChange w:id="44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44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442"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44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44"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44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46" w:author="DuyNgo" w:date="2012-07-19T21:21:00Z">
                <w:rPr/>
              </w:rPrChange>
            </w:rPr>
            <w:fldChar w:fldCharType="begin"/>
          </w:r>
          <w:r w:rsidRPr="00F43289">
            <w:rPr>
              <w:rFonts w:ascii="Calibri" w:hAnsi="Calibri" w:cs="Calibri"/>
              <w:sz w:val="24"/>
              <w:szCs w:val="24"/>
              <w:rPrChange w:id="447" w:author="DuyNgo" w:date="2012-07-19T21:21:00Z">
                <w:rPr/>
              </w:rPrChange>
            </w:rPr>
            <w:instrText xml:space="preserve"> HYPERLINK \l "_Toc330479261" </w:instrText>
          </w:r>
          <w:r w:rsidRPr="00F43289">
            <w:rPr>
              <w:rFonts w:ascii="Calibri" w:hAnsi="Calibri" w:cs="Calibri"/>
              <w:sz w:val="24"/>
              <w:szCs w:val="24"/>
              <w:rPrChange w:id="448" w:author="DuyNgo" w:date="2012-07-19T21:21:00Z">
                <w:rPr/>
              </w:rPrChange>
            </w:rPr>
            <w:fldChar w:fldCharType="separate"/>
          </w:r>
          <w:r w:rsidR="001C2BA6" w:rsidRPr="00F43289">
            <w:rPr>
              <w:rStyle w:val="Hyperlink"/>
              <w:rFonts w:ascii="Calibri" w:hAnsi="Calibri" w:cs="Calibri"/>
              <w:noProof/>
              <w:sz w:val="24"/>
              <w:szCs w:val="24"/>
              <w:rPrChange w:id="449" w:author="DuyNgo" w:date="2012-07-19T21:21:00Z">
                <w:rPr>
                  <w:rStyle w:val="Hyperlink"/>
                  <w:rFonts w:cstheme="minorHAnsi"/>
                  <w:noProof/>
                  <w:sz w:val="24"/>
                  <w:szCs w:val="24"/>
                </w:rPr>
              </w:rPrChange>
            </w:rPr>
            <w:t>3.2</w:t>
          </w:r>
          <w:r w:rsidR="001C2BA6" w:rsidRPr="00F43289">
            <w:rPr>
              <w:rFonts w:ascii="Calibri" w:eastAsiaTheme="minorEastAsia" w:hAnsi="Calibri" w:cs="Calibri"/>
              <w:noProof/>
              <w:sz w:val="24"/>
              <w:szCs w:val="24"/>
              <w:lang w:eastAsia="ja-JP"/>
              <w:rPrChange w:id="45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451" w:author="DuyNgo" w:date="2012-07-19T21:21:00Z">
                <w:rPr>
                  <w:rStyle w:val="Hyperlink"/>
                  <w:rFonts w:cstheme="minorHAnsi"/>
                  <w:noProof/>
                  <w:sz w:val="24"/>
                  <w:szCs w:val="24"/>
                </w:rPr>
              </w:rPrChange>
            </w:rPr>
            <w:t>Planner</w:t>
          </w:r>
          <w:r w:rsidR="001C2BA6" w:rsidRPr="00F43289">
            <w:rPr>
              <w:rFonts w:ascii="Calibri" w:hAnsi="Calibri" w:cs="Calibri"/>
              <w:noProof/>
              <w:webHidden/>
              <w:sz w:val="24"/>
              <w:szCs w:val="24"/>
              <w:rPrChange w:id="45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5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54" w:author="DuyNgo" w:date="2012-07-19T21:21:00Z">
                <w:rPr>
                  <w:rFonts w:cstheme="minorHAnsi"/>
                  <w:noProof/>
                  <w:webHidden/>
                  <w:sz w:val="24"/>
                  <w:szCs w:val="24"/>
                </w:rPr>
              </w:rPrChange>
            </w:rPr>
            <w:instrText xml:space="preserve"> PAGEREF _Toc330479261 \h </w:instrText>
          </w:r>
          <w:r w:rsidR="001C2BA6" w:rsidRPr="00F43289">
            <w:rPr>
              <w:rFonts w:ascii="Calibri" w:hAnsi="Calibri" w:cs="Calibri"/>
              <w:noProof/>
              <w:webHidden/>
              <w:sz w:val="24"/>
              <w:szCs w:val="24"/>
              <w:rPrChange w:id="45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45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457"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45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59"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46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61" w:author="DuyNgo" w:date="2012-07-19T21:21:00Z">
                <w:rPr/>
              </w:rPrChange>
            </w:rPr>
            <w:fldChar w:fldCharType="begin"/>
          </w:r>
          <w:r w:rsidRPr="00F43289">
            <w:rPr>
              <w:rFonts w:ascii="Calibri" w:hAnsi="Calibri" w:cs="Calibri"/>
              <w:sz w:val="24"/>
              <w:szCs w:val="24"/>
              <w:rPrChange w:id="462" w:author="DuyNgo" w:date="2012-07-19T21:21:00Z">
                <w:rPr/>
              </w:rPrChange>
            </w:rPr>
            <w:instrText xml:space="preserve"> HYPERLINK \l "_Toc330479262" </w:instrText>
          </w:r>
          <w:r w:rsidRPr="00F43289">
            <w:rPr>
              <w:rFonts w:ascii="Calibri" w:hAnsi="Calibri" w:cs="Calibri"/>
              <w:sz w:val="24"/>
              <w:szCs w:val="24"/>
              <w:rPrChange w:id="463" w:author="DuyNgo" w:date="2012-07-19T21:21:00Z">
                <w:rPr/>
              </w:rPrChange>
            </w:rPr>
            <w:fldChar w:fldCharType="separate"/>
          </w:r>
          <w:r w:rsidR="001C2BA6" w:rsidRPr="00F43289">
            <w:rPr>
              <w:rStyle w:val="Hyperlink"/>
              <w:rFonts w:ascii="Calibri" w:hAnsi="Calibri" w:cs="Calibri"/>
              <w:noProof/>
              <w:sz w:val="24"/>
              <w:szCs w:val="24"/>
              <w:rPrChange w:id="464" w:author="DuyNgo" w:date="2012-07-19T21:21:00Z">
                <w:rPr>
                  <w:rStyle w:val="Hyperlink"/>
                  <w:rFonts w:cstheme="minorHAnsi"/>
                  <w:noProof/>
                  <w:sz w:val="24"/>
                  <w:szCs w:val="24"/>
                </w:rPr>
              </w:rPrChange>
            </w:rPr>
            <w:t>3.3</w:t>
          </w:r>
          <w:r w:rsidR="001C2BA6" w:rsidRPr="00F43289">
            <w:rPr>
              <w:rFonts w:ascii="Calibri" w:eastAsiaTheme="minorEastAsia" w:hAnsi="Calibri" w:cs="Calibri"/>
              <w:noProof/>
              <w:sz w:val="24"/>
              <w:szCs w:val="24"/>
              <w:lang w:eastAsia="ja-JP"/>
              <w:rPrChange w:id="46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466" w:author="DuyNgo" w:date="2012-07-19T21:21:00Z">
                <w:rPr>
                  <w:rStyle w:val="Hyperlink"/>
                  <w:rFonts w:cstheme="minorHAnsi"/>
                  <w:noProof/>
                  <w:sz w:val="24"/>
                  <w:szCs w:val="24"/>
                </w:rPr>
              </w:rPrChange>
            </w:rPr>
            <w:t>Report</w:t>
          </w:r>
          <w:r w:rsidR="001C2BA6" w:rsidRPr="00F43289">
            <w:rPr>
              <w:rFonts w:ascii="Calibri" w:hAnsi="Calibri" w:cs="Calibri"/>
              <w:noProof/>
              <w:webHidden/>
              <w:sz w:val="24"/>
              <w:szCs w:val="24"/>
              <w:rPrChange w:id="46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6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69" w:author="DuyNgo" w:date="2012-07-19T21:21:00Z">
                <w:rPr>
                  <w:rFonts w:cstheme="minorHAnsi"/>
                  <w:noProof/>
                  <w:webHidden/>
                  <w:sz w:val="24"/>
                  <w:szCs w:val="24"/>
                </w:rPr>
              </w:rPrChange>
            </w:rPr>
            <w:instrText xml:space="preserve"> PAGEREF _Toc330479262 \h </w:instrText>
          </w:r>
          <w:r w:rsidR="001C2BA6" w:rsidRPr="00F43289">
            <w:rPr>
              <w:rFonts w:ascii="Calibri" w:hAnsi="Calibri" w:cs="Calibri"/>
              <w:noProof/>
              <w:webHidden/>
              <w:sz w:val="24"/>
              <w:szCs w:val="24"/>
              <w:rPrChange w:id="47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47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472"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47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74"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47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76" w:author="DuyNgo" w:date="2012-07-19T21:21:00Z">
                <w:rPr/>
              </w:rPrChange>
            </w:rPr>
            <w:fldChar w:fldCharType="begin"/>
          </w:r>
          <w:r w:rsidRPr="00F43289">
            <w:rPr>
              <w:rFonts w:ascii="Calibri" w:hAnsi="Calibri" w:cs="Calibri"/>
              <w:sz w:val="24"/>
              <w:szCs w:val="24"/>
              <w:rPrChange w:id="477" w:author="DuyNgo" w:date="2012-07-19T21:21:00Z">
                <w:rPr/>
              </w:rPrChange>
            </w:rPr>
            <w:instrText xml:space="preserve"> HYPERLINK \l "_Toc330479263" </w:instrText>
          </w:r>
          <w:r w:rsidRPr="00F43289">
            <w:rPr>
              <w:rFonts w:ascii="Calibri" w:hAnsi="Calibri" w:cs="Calibri"/>
              <w:sz w:val="24"/>
              <w:szCs w:val="24"/>
              <w:rPrChange w:id="478" w:author="DuyNgo" w:date="2012-07-19T21:21:00Z">
                <w:rPr/>
              </w:rPrChange>
            </w:rPr>
            <w:fldChar w:fldCharType="separate"/>
          </w:r>
          <w:r w:rsidR="001C2BA6" w:rsidRPr="00F43289">
            <w:rPr>
              <w:rStyle w:val="Hyperlink"/>
              <w:rFonts w:ascii="Calibri" w:hAnsi="Calibri" w:cs="Calibri"/>
              <w:noProof/>
              <w:sz w:val="24"/>
              <w:szCs w:val="24"/>
              <w:rPrChange w:id="479" w:author="DuyNgo" w:date="2012-07-19T21:21:00Z">
                <w:rPr>
                  <w:rStyle w:val="Hyperlink"/>
                  <w:rFonts w:cstheme="minorHAnsi"/>
                  <w:noProof/>
                  <w:sz w:val="24"/>
                  <w:szCs w:val="24"/>
                </w:rPr>
              </w:rPrChange>
            </w:rPr>
            <w:t>3.4</w:t>
          </w:r>
          <w:r w:rsidR="001C2BA6" w:rsidRPr="00F43289">
            <w:rPr>
              <w:rFonts w:ascii="Calibri" w:eastAsiaTheme="minorEastAsia" w:hAnsi="Calibri" w:cs="Calibri"/>
              <w:noProof/>
              <w:sz w:val="24"/>
              <w:szCs w:val="24"/>
              <w:lang w:eastAsia="ja-JP"/>
              <w:rPrChange w:id="48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481" w:author="DuyNgo" w:date="2012-07-19T21:21:00Z">
                <w:rPr>
                  <w:rStyle w:val="Hyperlink"/>
                  <w:rFonts w:cstheme="minorHAnsi"/>
                  <w:noProof/>
                  <w:sz w:val="24"/>
                  <w:szCs w:val="24"/>
                </w:rPr>
              </w:rPrChange>
            </w:rPr>
            <w:t>Project Eye</w:t>
          </w:r>
          <w:r w:rsidR="001C2BA6" w:rsidRPr="00F43289">
            <w:rPr>
              <w:rFonts w:ascii="Calibri" w:hAnsi="Calibri" w:cs="Calibri"/>
              <w:noProof/>
              <w:webHidden/>
              <w:sz w:val="24"/>
              <w:szCs w:val="24"/>
              <w:rPrChange w:id="48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8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84" w:author="DuyNgo" w:date="2012-07-19T21:21:00Z">
                <w:rPr>
                  <w:rFonts w:cstheme="minorHAnsi"/>
                  <w:noProof/>
                  <w:webHidden/>
                  <w:sz w:val="24"/>
                  <w:szCs w:val="24"/>
                </w:rPr>
              </w:rPrChange>
            </w:rPr>
            <w:instrText xml:space="preserve"> PAGEREF _Toc330479263 \h </w:instrText>
          </w:r>
          <w:r w:rsidR="001C2BA6" w:rsidRPr="00F43289">
            <w:rPr>
              <w:rFonts w:ascii="Calibri" w:hAnsi="Calibri" w:cs="Calibri"/>
              <w:noProof/>
              <w:webHidden/>
              <w:sz w:val="24"/>
              <w:szCs w:val="24"/>
              <w:rPrChange w:id="48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48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487"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48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489"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49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491" w:author="DuyNgo" w:date="2012-07-19T21:21:00Z">
                <w:rPr/>
              </w:rPrChange>
            </w:rPr>
            <w:fldChar w:fldCharType="begin"/>
          </w:r>
          <w:r w:rsidRPr="00F43289">
            <w:rPr>
              <w:rFonts w:ascii="Calibri" w:hAnsi="Calibri" w:cs="Calibri"/>
              <w:sz w:val="24"/>
              <w:szCs w:val="24"/>
              <w:rPrChange w:id="492" w:author="DuyNgo" w:date="2012-07-19T21:21:00Z">
                <w:rPr/>
              </w:rPrChange>
            </w:rPr>
            <w:instrText xml:space="preserve"> HYPERLINK \l "_Toc330479264" </w:instrText>
          </w:r>
          <w:r w:rsidRPr="00F43289">
            <w:rPr>
              <w:rFonts w:ascii="Calibri" w:hAnsi="Calibri" w:cs="Calibri"/>
              <w:sz w:val="24"/>
              <w:szCs w:val="24"/>
              <w:rPrChange w:id="493" w:author="DuyNgo" w:date="2012-07-19T21:21:00Z">
                <w:rPr/>
              </w:rPrChange>
            </w:rPr>
            <w:fldChar w:fldCharType="separate"/>
          </w:r>
          <w:r w:rsidR="001C2BA6" w:rsidRPr="00F43289">
            <w:rPr>
              <w:rStyle w:val="Hyperlink"/>
              <w:rFonts w:ascii="Calibri" w:hAnsi="Calibri" w:cs="Calibri"/>
              <w:noProof/>
              <w:sz w:val="24"/>
              <w:szCs w:val="24"/>
              <w:rPrChange w:id="494" w:author="DuyNgo" w:date="2012-07-19T21:21:00Z">
                <w:rPr>
                  <w:rStyle w:val="Hyperlink"/>
                  <w:rFonts w:cstheme="minorHAnsi"/>
                  <w:noProof/>
                  <w:sz w:val="24"/>
                  <w:szCs w:val="24"/>
                </w:rPr>
              </w:rPrChange>
            </w:rPr>
            <w:t>3.5</w:t>
          </w:r>
          <w:r w:rsidR="001C2BA6" w:rsidRPr="00F43289">
            <w:rPr>
              <w:rFonts w:ascii="Calibri" w:eastAsiaTheme="minorEastAsia" w:hAnsi="Calibri" w:cs="Calibri"/>
              <w:noProof/>
              <w:sz w:val="24"/>
              <w:szCs w:val="24"/>
              <w:lang w:eastAsia="ja-JP"/>
              <w:rPrChange w:id="49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496" w:author="DuyNgo" w:date="2012-07-19T21:21:00Z">
                <w:rPr>
                  <w:rStyle w:val="Hyperlink"/>
                  <w:rFonts w:cstheme="minorHAnsi"/>
                  <w:noProof/>
                  <w:sz w:val="24"/>
                  <w:szCs w:val="24"/>
                </w:rPr>
              </w:rPrChange>
            </w:rPr>
            <w:t>Timesheet</w:t>
          </w:r>
          <w:r w:rsidR="001C2BA6" w:rsidRPr="00F43289">
            <w:rPr>
              <w:rFonts w:ascii="Calibri" w:hAnsi="Calibri" w:cs="Calibri"/>
              <w:noProof/>
              <w:webHidden/>
              <w:sz w:val="24"/>
              <w:szCs w:val="24"/>
              <w:rPrChange w:id="49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49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499" w:author="DuyNgo" w:date="2012-07-19T21:21:00Z">
                <w:rPr>
                  <w:rFonts w:cstheme="minorHAnsi"/>
                  <w:noProof/>
                  <w:webHidden/>
                  <w:sz w:val="24"/>
                  <w:szCs w:val="24"/>
                </w:rPr>
              </w:rPrChange>
            </w:rPr>
            <w:instrText xml:space="preserve"> PAGEREF _Toc330479264 \h </w:instrText>
          </w:r>
          <w:r w:rsidR="001C2BA6" w:rsidRPr="00F43289">
            <w:rPr>
              <w:rFonts w:ascii="Calibri" w:hAnsi="Calibri" w:cs="Calibri"/>
              <w:noProof/>
              <w:webHidden/>
              <w:sz w:val="24"/>
              <w:szCs w:val="24"/>
              <w:rPrChange w:id="50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0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02"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50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04"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50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06" w:author="DuyNgo" w:date="2012-07-19T21:21:00Z">
                <w:rPr/>
              </w:rPrChange>
            </w:rPr>
            <w:fldChar w:fldCharType="begin"/>
          </w:r>
          <w:r w:rsidRPr="00F43289">
            <w:rPr>
              <w:rFonts w:ascii="Calibri" w:hAnsi="Calibri" w:cs="Calibri"/>
              <w:sz w:val="24"/>
              <w:szCs w:val="24"/>
              <w:rPrChange w:id="507" w:author="DuyNgo" w:date="2012-07-19T21:21:00Z">
                <w:rPr/>
              </w:rPrChange>
            </w:rPr>
            <w:instrText xml:space="preserve"> HYPERLINK \l "_Toc330479265" </w:instrText>
          </w:r>
          <w:r w:rsidRPr="00F43289">
            <w:rPr>
              <w:rFonts w:ascii="Calibri" w:hAnsi="Calibri" w:cs="Calibri"/>
              <w:sz w:val="24"/>
              <w:szCs w:val="24"/>
              <w:rPrChange w:id="508" w:author="DuyNgo" w:date="2012-07-19T21:21:00Z">
                <w:rPr/>
              </w:rPrChange>
            </w:rPr>
            <w:fldChar w:fldCharType="separate"/>
          </w:r>
          <w:r w:rsidR="001C2BA6" w:rsidRPr="00F43289">
            <w:rPr>
              <w:rStyle w:val="Hyperlink"/>
              <w:rFonts w:ascii="Calibri" w:hAnsi="Calibri" w:cs="Calibri"/>
              <w:noProof/>
              <w:sz w:val="24"/>
              <w:szCs w:val="24"/>
              <w:rPrChange w:id="509" w:author="DuyNgo" w:date="2012-07-19T21:21:00Z">
                <w:rPr>
                  <w:rStyle w:val="Hyperlink"/>
                  <w:rFonts w:cstheme="minorHAnsi"/>
                  <w:noProof/>
                  <w:sz w:val="24"/>
                  <w:szCs w:val="24"/>
                </w:rPr>
              </w:rPrChange>
            </w:rPr>
            <w:t>3.6</w:t>
          </w:r>
          <w:r w:rsidR="001C2BA6" w:rsidRPr="00F43289">
            <w:rPr>
              <w:rFonts w:ascii="Calibri" w:eastAsiaTheme="minorEastAsia" w:hAnsi="Calibri" w:cs="Calibri"/>
              <w:noProof/>
              <w:sz w:val="24"/>
              <w:szCs w:val="24"/>
              <w:lang w:eastAsia="ja-JP"/>
              <w:rPrChange w:id="51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511" w:author="DuyNgo" w:date="2012-07-19T21:21:00Z">
                <w:rPr>
                  <w:rStyle w:val="Hyperlink"/>
                  <w:rFonts w:cstheme="minorHAnsi"/>
                  <w:noProof/>
                  <w:sz w:val="24"/>
                  <w:szCs w:val="24"/>
                </w:rPr>
              </w:rPrChange>
            </w:rPr>
            <w:t>DMS</w:t>
          </w:r>
          <w:r w:rsidR="001C2BA6" w:rsidRPr="00F43289">
            <w:rPr>
              <w:rFonts w:ascii="Calibri" w:hAnsi="Calibri" w:cs="Calibri"/>
              <w:noProof/>
              <w:webHidden/>
              <w:sz w:val="24"/>
              <w:szCs w:val="24"/>
              <w:rPrChange w:id="51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51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514" w:author="DuyNgo" w:date="2012-07-19T21:21:00Z">
                <w:rPr>
                  <w:rFonts w:cstheme="minorHAnsi"/>
                  <w:noProof/>
                  <w:webHidden/>
                  <w:sz w:val="24"/>
                  <w:szCs w:val="24"/>
                </w:rPr>
              </w:rPrChange>
            </w:rPr>
            <w:instrText xml:space="preserve"> PAGEREF _Toc330479265 \h </w:instrText>
          </w:r>
          <w:r w:rsidR="001C2BA6" w:rsidRPr="00F43289">
            <w:rPr>
              <w:rFonts w:ascii="Calibri" w:hAnsi="Calibri" w:cs="Calibri"/>
              <w:noProof/>
              <w:webHidden/>
              <w:sz w:val="24"/>
              <w:szCs w:val="24"/>
              <w:rPrChange w:id="51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1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17"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51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19"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52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21" w:author="DuyNgo" w:date="2012-07-19T21:21:00Z">
                <w:rPr/>
              </w:rPrChange>
            </w:rPr>
            <w:fldChar w:fldCharType="begin"/>
          </w:r>
          <w:r w:rsidRPr="00F43289">
            <w:rPr>
              <w:rFonts w:ascii="Calibri" w:hAnsi="Calibri" w:cs="Calibri"/>
              <w:sz w:val="24"/>
              <w:szCs w:val="24"/>
              <w:rPrChange w:id="522" w:author="DuyNgo" w:date="2012-07-19T21:21:00Z">
                <w:rPr/>
              </w:rPrChange>
            </w:rPr>
            <w:instrText xml:space="preserve"> HYPERLINK \l "_Toc330479266" </w:instrText>
          </w:r>
          <w:r w:rsidRPr="00F43289">
            <w:rPr>
              <w:rFonts w:ascii="Calibri" w:hAnsi="Calibri" w:cs="Calibri"/>
              <w:sz w:val="24"/>
              <w:szCs w:val="24"/>
              <w:rPrChange w:id="523" w:author="DuyNgo" w:date="2012-07-19T21:21:00Z">
                <w:rPr/>
              </w:rPrChange>
            </w:rPr>
            <w:fldChar w:fldCharType="separate"/>
          </w:r>
          <w:r w:rsidR="001C2BA6" w:rsidRPr="00F43289">
            <w:rPr>
              <w:rStyle w:val="Hyperlink"/>
              <w:rFonts w:ascii="Calibri" w:hAnsi="Calibri" w:cs="Calibri"/>
              <w:noProof/>
              <w:sz w:val="24"/>
              <w:szCs w:val="24"/>
              <w:rPrChange w:id="524" w:author="DuyNgo" w:date="2012-07-19T21:21:00Z">
                <w:rPr>
                  <w:rStyle w:val="Hyperlink"/>
                  <w:rFonts w:cstheme="minorHAnsi"/>
                  <w:noProof/>
                  <w:sz w:val="24"/>
                  <w:szCs w:val="24"/>
                </w:rPr>
              </w:rPrChange>
            </w:rPr>
            <w:t>3.7</w:t>
          </w:r>
          <w:r w:rsidR="001C2BA6" w:rsidRPr="00F43289">
            <w:rPr>
              <w:rFonts w:ascii="Calibri" w:eastAsiaTheme="minorEastAsia" w:hAnsi="Calibri" w:cs="Calibri"/>
              <w:noProof/>
              <w:sz w:val="24"/>
              <w:szCs w:val="24"/>
              <w:lang w:eastAsia="ja-JP"/>
              <w:rPrChange w:id="52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526" w:author="DuyNgo" w:date="2012-07-19T21:21:00Z">
                <w:rPr>
                  <w:rStyle w:val="Hyperlink"/>
                  <w:rFonts w:cstheme="minorHAnsi"/>
                  <w:noProof/>
                  <w:sz w:val="24"/>
                  <w:szCs w:val="24"/>
                </w:rPr>
              </w:rPrChange>
            </w:rPr>
            <w:t>Requirement</w:t>
          </w:r>
          <w:r w:rsidR="001C2BA6" w:rsidRPr="00F43289">
            <w:rPr>
              <w:rFonts w:ascii="Calibri" w:hAnsi="Calibri" w:cs="Calibri"/>
              <w:noProof/>
              <w:webHidden/>
              <w:sz w:val="24"/>
              <w:szCs w:val="24"/>
              <w:rPrChange w:id="52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52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529" w:author="DuyNgo" w:date="2012-07-19T21:21:00Z">
                <w:rPr>
                  <w:rFonts w:cstheme="minorHAnsi"/>
                  <w:noProof/>
                  <w:webHidden/>
                  <w:sz w:val="24"/>
                  <w:szCs w:val="24"/>
                </w:rPr>
              </w:rPrChange>
            </w:rPr>
            <w:instrText xml:space="preserve"> PAGEREF _Toc330479266 \h </w:instrText>
          </w:r>
          <w:r w:rsidR="001C2BA6" w:rsidRPr="00F43289">
            <w:rPr>
              <w:rFonts w:ascii="Calibri" w:hAnsi="Calibri" w:cs="Calibri"/>
              <w:noProof/>
              <w:webHidden/>
              <w:sz w:val="24"/>
              <w:szCs w:val="24"/>
              <w:rPrChange w:id="53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3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32"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53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34"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53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36" w:author="DuyNgo" w:date="2012-07-19T21:21:00Z">
                <w:rPr/>
              </w:rPrChange>
            </w:rPr>
            <w:fldChar w:fldCharType="begin"/>
          </w:r>
          <w:r w:rsidRPr="00F43289">
            <w:rPr>
              <w:rFonts w:ascii="Calibri" w:hAnsi="Calibri" w:cs="Calibri"/>
              <w:sz w:val="24"/>
              <w:szCs w:val="24"/>
              <w:rPrChange w:id="537" w:author="DuyNgo" w:date="2012-07-19T21:21:00Z">
                <w:rPr/>
              </w:rPrChange>
            </w:rPr>
            <w:instrText xml:space="preserve"> HYPERLINK \l "_Toc330479267" </w:instrText>
          </w:r>
          <w:r w:rsidRPr="00F43289">
            <w:rPr>
              <w:rFonts w:ascii="Calibri" w:hAnsi="Calibri" w:cs="Calibri"/>
              <w:sz w:val="24"/>
              <w:szCs w:val="24"/>
              <w:rPrChange w:id="538" w:author="DuyNgo" w:date="2012-07-19T21:21:00Z">
                <w:rPr/>
              </w:rPrChange>
            </w:rPr>
            <w:fldChar w:fldCharType="separate"/>
          </w:r>
          <w:r w:rsidR="001C2BA6" w:rsidRPr="00F43289">
            <w:rPr>
              <w:rStyle w:val="Hyperlink"/>
              <w:rFonts w:ascii="Calibri" w:hAnsi="Calibri" w:cs="Calibri"/>
              <w:noProof/>
              <w:sz w:val="24"/>
              <w:szCs w:val="24"/>
              <w:rPrChange w:id="539" w:author="DuyNgo" w:date="2012-07-19T21:21:00Z">
                <w:rPr>
                  <w:rStyle w:val="Hyperlink"/>
                  <w:rFonts w:cstheme="minorHAnsi"/>
                  <w:noProof/>
                  <w:sz w:val="24"/>
                  <w:szCs w:val="24"/>
                </w:rPr>
              </w:rPrChange>
            </w:rPr>
            <w:t>3.8</w:t>
          </w:r>
          <w:r w:rsidR="001C2BA6" w:rsidRPr="00F43289">
            <w:rPr>
              <w:rFonts w:ascii="Calibri" w:eastAsiaTheme="minorEastAsia" w:hAnsi="Calibri" w:cs="Calibri"/>
              <w:noProof/>
              <w:sz w:val="24"/>
              <w:szCs w:val="24"/>
              <w:lang w:eastAsia="ja-JP"/>
              <w:rPrChange w:id="54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541" w:author="DuyNgo" w:date="2012-07-19T21:21:00Z">
                <w:rPr>
                  <w:rStyle w:val="Hyperlink"/>
                  <w:rFonts w:cstheme="minorHAnsi"/>
                  <w:noProof/>
                  <w:sz w:val="24"/>
                  <w:szCs w:val="24"/>
                </w:rPr>
              </w:rPrChange>
            </w:rPr>
            <w:t>Admin</w:t>
          </w:r>
          <w:r w:rsidR="001C2BA6" w:rsidRPr="00F43289">
            <w:rPr>
              <w:rFonts w:ascii="Calibri" w:hAnsi="Calibri" w:cs="Calibri"/>
              <w:noProof/>
              <w:webHidden/>
              <w:sz w:val="24"/>
              <w:szCs w:val="24"/>
              <w:rPrChange w:id="54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54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544" w:author="DuyNgo" w:date="2012-07-19T21:21:00Z">
                <w:rPr>
                  <w:rFonts w:cstheme="minorHAnsi"/>
                  <w:noProof/>
                  <w:webHidden/>
                  <w:sz w:val="24"/>
                  <w:szCs w:val="24"/>
                </w:rPr>
              </w:rPrChange>
            </w:rPr>
            <w:instrText xml:space="preserve"> PAGEREF _Toc330479267 \h </w:instrText>
          </w:r>
          <w:r w:rsidR="001C2BA6" w:rsidRPr="00F43289">
            <w:rPr>
              <w:rFonts w:ascii="Calibri" w:hAnsi="Calibri" w:cs="Calibri"/>
              <w:noProof/>
              <w:webHidden/>
              <w:sz w:val="24"/>
              <w:szCs w:val="24"/>
              <w:rPrChange w:id="54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4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47" w:author="DuyNgo" w:date="2012-07-19T21:21:00Z">
                <w:rPr>
                  <w:rFonts w:cstheme="minorHAnsi"/>
                  <w:noProof/>
                  <w:webHidden/>
                  <w:sz w:val="24"/>
                  <w:szCs w:val="24"/>
                </w:rPr>
              </w:rPrChange>
            </w:rPr>
            <w:t>1</w:t>
          </w:r>
          <w:r w:rsidR="001C2BA6" w:rsidRPr="00F43289">
            <w:rPr>
              <w:rFonts w:ascii="Calibri" w:hAnsi="Calibri" w:cs="Calibri"/>
              <w:noProof/>
              <w:webHidden/>
              <w:sz w:val="24"/>
              <w:szCs w:val="24"/>
              <w:rPrChange w:id="54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49"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55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51" w:author="DuyNgo" w:date="2012-07-19T21:21:00Z">
                <w:rPr/>
              </w:rPrChange>
            </w:rPr>
            <w:fldChar w:fldCharType="begin"/>
          </w:r>
          <w:r w:rsidRPr="00F43289">
            <w:rPr>
              <w:rFonts w:ascii="Calibri" w:hAnsi="Calibri" w:cs="Calibri"/>
              <w:sz w:val="24"/>
              <w:szCs w:val="24"/>
              <w:rPrChange w:id="552" w:author="DuyNgo" w:date="2012-07-19T21:21:00Z">
                <w:rPr/>
              </w:rPrChange>
            </w:rPr>
            <w:instrText xml:space="preserve"> HYPERLINK \l "_Toc330479268" </w:instrText>
          </w:r>
          <w:r w:rsidRPr="00F43289">
            <w:rPr>
              <w:rFonts w:ascii="Calibri" w:hAnsi="Calibri" w:cs="Calibri"/>
              <w:sz w:val="24"/>
              <w:szCs w:val="24"/>
              <w:rPrChange w:id="553" w:author="DuyNgo" w:date="2012-07-19T21:21:00Z">
                <w:rPr/>
              </w:rPrChange>
            </w:rPr>
            <w:fldChar w:fldCharType="separate"/>
          </w:r>
          <w:r w:rsidR="001C2BA6" w:rsidRPr="00F43289">
            <w:rPr>
              <w:rStyle w:val="Hyperlink"/>
              <w:rFonts w:ascii="Calibri" w:hAnsi="Calibri" w:cs="Calibri"/>
              <w:noProof/>
              <w:sz w:val="24"/>
              <w:szCs w:val="24"/>
              <w:rPrChange w:id="554" w:author="DuyNgo" w:date="2012-07-19T21:21:00Z">
                <w:rPr>
                  <w:rStyle w:val="Hyperlink"/>
                  <w:rFonts w:cstheme="minorHAnsi"/>
                  <w:noProof/>
                  <w:sz w:val="24"/>
                  <w:szCs w:val="24"/>
                </w:rPr>
              </w:rPrChange>
            </w:rPr>
            <w:t>4.</w:t>
          </w:r>
          <w:r w:rsidR="001C2BA6" w:rsidRPr="00F43289">
            <w:rPr>
              <w:rFonts w:ascii="Calibri" w:eastAsiaTheme="minorEastAsia" w:hAnsi="Calibri" w:cs="Calibri"/>
              <w:noProof/>
              <w:sz w:val="24"/>
              <w:szCs w:val="24"/>
              <w:lang w:eastAsia="ja-JP"/>
              <w:rPrChange w:id="55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556" w:author="DuyNgo" w:date="2012-07-19T21:21:00Z">
                <w:rPr>
                  <w:rStyle w:val="Hyperlink"/>
                  <w:rFonts w:cstheme="minorHAnsi"/>
                  <w:noProof/>
                  <w:sz w:val="24"/>
                  <w:szCs w:val="24"/>
                </w:rPr>
              </w:rPrChange>
            </w:rPr>
            <w:t>Checklists</w:t>
          </w:r>
          <w:r w:rsidR="001C2BA6" w:rsidRPr="00F43289">
            <w:rPr>
              <w:rFonts w:ascii="Calibri" w:hAnsi="Calibri" w:cs="Calibri"/>
              <w:noProof/>
              <w:webHidden/>
              <w:sz w:val="24"/>
              <w:szCs w:val="24"/>
              <w:rPrChange w:id="55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55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559" w:author="DuyNgo" w:date="2012-07-19T21:21:00Z">
                <w:rPr>
                  <w:rFonts w:cstheme="minorHAnsi"/>
                  <w:noProof/>
                  <w:webHidden/>
                  <w:sz w:val="24"/>
                  <w:szCs w:val="24"/>
                </w:rPr>
              </w:rPrChange>
            </w:rPr>
            <w:instrText xml:space="preserve"> PAGEREF _Toc330479268 \h </w:instrText>
          </w:r>
          <w:r w:rsidR="001C2BA6" w:rsidRPr="00F43289">
            <w:rPr>
              <w:rFonts w:ascii="Calibri" w:hAnsi="Calibri" w:cs="Calibri"/>
              <w:noProof/>
              <w:webHidden/>
              <w:sz w:val="24"/>
              <w:szCs w:val="24"/>
              <w:rPrChange w:id="56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6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62" w:author="DuyNgo" w:date="2012-07-19T21:21:00Z">
                <w:rPr>
                  <w:rFonts w:cstheme="minorHAnsi"/>
                  <w:noProof/>
                  <w:webHidden/>
                  <w:sz w:val="24"/>
                  <w:szCs w:val="24"/>
                </w:rPr>
              </w:rPrChange>
            </w:rPr>
            <w:t>2</w:t>
          </w:r>
          <w:r w:rsidR="001C2BA6" w:rsidRPr="00F43289">
            <w:rPr>
              <w:rFonts w:ascii="Calibri" w:hAnsi="Calibri" w:cs="Calibri"/>
              <w:noProof/>
              <w:webHidden/>
              <w:sz w:val="24"/>
              <w:szCs w:val="24"/>
              <w:rPrChange w:id="56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64"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56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66" w:author="DuyNgo" w:date="2012-07-19T21:21:00Z">
                <w:rPr/>
              </w:rPrChange>
            </w:rPr>
            <w:fldChar w:fldCharType="begin"/>
          </w:r>
          <w:r w:rsidRPr="00F43289">
            <w:rPr>
              <w:rFonts w:ascii="Calibri" w:hAnsi="Calibri" w:cs="Calibri"/>
              <w:sz w:val="24"/>
              <w:szCs w:val="24"/>
              <w:rPrChange w:id="567" w:author="DuyNgo" w:date="2012-07-19T21:21:00Z">
                <w:rPr/>
              </w:rPrChange>
            </w:rPr>
            <w:instrText xml:space="preserve"> HYPERLINK \l "_Toc330479270" </w:instrText>
          </w:r>
          <w:r w:rsidRPr="00F43289">
            <w:rPr>
              <w:rFonts w:ascii="Calibri" w:hAnsi="Calibri" w:cs="Calibri"/>
              <w:sz w:val="24"/>
              <w:szCs w:val="24"/>
              <w:rPrChange w:id="568" w:author="DuyNgo" w:date="2012-07-19T21:21:00Z">
                <w:rPr/>
              </w:rPrChange>
            </w:rPr>
            <w:fldChar w:fldCharType="separate"/>
          </w:r>
          <w:r w:rsidR="001C2BA6" w:rsidRPr="00F43289">
            <w:rPr>
              <w:rStyle w:val="Hyperlink"/>
              <w:rFonts w:ascii="Calibri" w:hAnsi="Calibri" w:cs="Calibri"/>
              <w:noProof/>
              <w:sz w:val="24"/>
              <w:szCs w:val="24"/>
              <w:rPrChange w:id="569" w:author="DuyNgo" w:date="2012-07-19T21:21:00Z">
                <w:rPr>
                  <w:rStyle w:val="Hyperlink"/>
                  <w:rFonts w:cstheme="minorHAnsi"/>
                  <w:noProof/>
                  <w:sz w:val="24"/>
                  <w:szCs w:val="24"/>
                </w:rPr>
              </w:rPrChange>
            </w:rPr>
            <w:t>1.1</w:t>
          </w:r>
          <w:r w:rsidR="001C2BA6" w:rsidRPr="00F43289">
            <w:rPr>
              <w:rFonts w:ascii="Calibri" w:eastAsiaTheme="minorEastAsia" w:hAnsi="Calibri" w:cs="Calibri"/>
              <w:noProof/>
              <w:sz w:val="24"/>
              <w:szCs w:val="24"/>
              <w:lang w:eastAsia="ja-JP"/>
              <w:rPrChange w:id="57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571" w:author="DuyNgo" w:date="2012-07-19T21:21:00Z">
                <w:rPr>
                  <w:rStyle w:val="Hyperlink"/>
                  <w:rFonts w:cstheme="minorHAnsi"/>
                  <w:noProof/>
                  <w:sz w:val="24"/>
                  <w:szCs w:val="24"/>
                </w:rPr>
              </w:rPrChange>
            </w:rPr>
            <w:t>Checklist of Validation</w:t>
          </w:r>
          <w:r w:rsidR="001C2BA6" w:rsidRPr="00F43289">
            <w:rPr>
              <w:rFonts w:ascii="Calibri" w:hAnsi="Calibri" w:cs="Calibri"/>
              <w:noProof/>
              <w:webHidden/>
              <w:sz w:val="24"/>
              <w:szCs w:val="24"/>
              <w:rPrChange w:id="57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57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574" w:author="DuyNgo" w:date="2012-07-19T21:21:00Z">
                <w:rPr>
                  <w:rFonts w:cstheme="minorHAnsi"/>
                  <w:noProof/>
                  <w:webHidden/>
                  <w:sz w:val="24"/>
                  <w:szCs w:val="24"/>
                </w:rPr>
              </w:rPrChange>
            </w:rPr>
            <w:instrText xml:space="preserve"> PAGEREF _Toc330479270 \h </w:instrText>
          </w:r>
          <w:r w:rsidR="001C2BA6" w:rsidRPr="00F43289">
            <w:rPr>
              <w:rFonts w:ascii="Calibri" w:hAnsi="Calibri" w:cs="Calibri"/>
              <w:noProof/>
              <w:webHidden/>
              <w:sz w:val="24"/>
              <w:szCs w:val="24"/>
              <w:rPrChange w:id="57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7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77" w:author="DuyNgo" w:date="2012-07-19T21:21:00Z">
                <w:rPr>
                  <w:rFonts w:cstheme="minorHAnsi"/>
                  <w:noProof/>
                  <w:webHidden/>
                  <w:sz w:val="24"/>
                  <w:szCs w:val="24"/>
                </w:rPr>
              </w:rPrChange>
            </w:rPr>
            <w:t>2</w:t>
          </w:r>
          <w:r w:rsidR="001C2BA6" w:rsidRPr="00F43289">
            <w:rPr>
              <w:rFonts w:ascii="Calibri" w:hAnsi="Calibri" w:cs="Calibri"/>
              <w:noProof/>
              <w:webHidden/>
              <w:sz w:val="24"/>
              <w:szCs w:val="24"/>
              <w:rPrChange w:id="57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79"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58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81" w:author="DuyNgo" w:date="2012-07-19T21:21:00Z">
                <w:rPr/>
              </w:rPrChange>
            </w:rPr>
            <w:fldChar w:fldCharType="begin"/>
          </w:r>
          <w:r w:rsidRPr="00F43289">
            <w:rPr>
              <w:rFonts w:ascii="Calibri" w:hAnsi="Calibri" w:cs="Calibri"/>
              <w:sz w:val="24"/>
              <w:szCs w:val="24"/>
              <w:rPrChange w:id="582" w:author="DuyNgo" w:date="2012-07-19T21:21:00Z">
                <w:rPr/>
              </w:rPrChange>
            </w:rPr>
            <w:instrText xml:space="preserve"> HYPERLINK \l "_Toc330479271" </w:instrText>
          </w:r>
          <w:r w:rsidRPr="00F43289">
            <w:rPr>
              <w:rFonts w:ascii="Calibri" w:hAnsi="Calibri" w:cs="Calibri"/>
              <w:sz w:val="24"/>
              <w:szCs w:val="24"/>
              <w:rPrChange w:id="583" w:author="DuyNgo" w:date="2012-07-19T21:21:00Z">
                <w:rPr/>
              </w:rPrChange>
            </w:rPr>
            <w:fldChar w:fldCharType="separate"/>
          </w:r>
          <w:r w:rsidR="001C2BA6" w:rsidRPr="00F43289">
            <w:rPr>
              <w:rStyle w:val="Hyperlink"/>
              <w:rFonts w:ascii="Calibri" w:hAnsi="Calibri" w:cs="Calibri"/>
              <w:noProof/>
              <w:sz w:val="24"/>
              <w:szCs w:val="24"/>
              <w:rPrChange w:id="584" w:author="DuyNgo" w:date="2012-07-19T21:21:00Z">
                <w:rPr>
                  <w:rStyle w:val="Hyperlink"/>
                  <w:rFonts w:cstheme="minorHAnsi"/>
                  <w:noProof/>
                  <w:sz w:val="24"/>
                  <w:szCs w:val="24"/>
                </w:rPr>
              </w:rPrChange>
            </w:rPr>
            <w:t>1.2</w:t>
          </w:r>
          <w:r w:rsidR="001C2BA6" w:rsidRPr="00F43289">
            <w:rPr>
              <w:rFonts w:ascii="Calibri" w:eastAsiaTheme="minorEastAsia" w:hAnsi="Calibri" w:cs="Calibri"/>
              <w:noProof/>
              <w:sz w:val="24"/>
              <w:szCs w:val="24"/>
              <w:lang w:eastAsia="ja-JP"/>
              <w:rPrChange w:id="58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586" w:author="DuyNgo" w:date="2012-07-19T21:21:00Z">
                <w:rPr>
                  <w:rStyle w:val="Hyperlink"/>
                  <w:rFonts w:cstheme="minorHAnsi"/>
                  <w:noProof/>
                  <w:sz w:val="24"/>
                  <w:szCs w:val="24"/>
                </w:rPr>
              </w:rPrChange>
            </w:rPr>
            <w:t>Submission Checklist</w:t>
          </w:r>
          <w:r w:rsidR="001C2BA6" w:rsidRPr="00F43289">
            <w:rPr>
              <w:rFonts w:ascii="Calibri" w:hAnsi="Calibri" w:cs="Calibri"/>
              <w:noProof/>
              <w:webHidden/>
              <w:sz w:val="24"/>
              <w:szCs w:val="24"/>
              <w:rPrChange w:id="58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58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589" w:author="DuyNgo" w:date="2012-07-19T21:21:00Z">
                <w:rPr>
                  <w:rFonts w:cstheme="minorHAnsi"/>
                  <w:noProof/>
                  <w:webHidden/>
                  <w:sz w:val="24"/>
                  <w:szCs w:val="24"/>
                </w:rPr>
              </w:rPrChange>
            </w:rPr>
            <w:instrText xml:space="preserve"> PAGEREF _Toc330479271 \h </w:instrText>
          </w:r>
          <w:r w:rsidR="001C2BA6" w:rsidRPr="00F43289">
            <w:rPr>
              <w:rFonts w:ascii="Calibri" w:hAnsi="Calibri" w:cs="Calibri"/>
              <w:noProof/>
              <w:webHidden/>
              <w:sz w:val="24"/>
              <w:szCs w:val="24"/>
              <w:rPrChange w:id="59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59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592" w:author="DuyNgo" w:date="2012-07-19T21:21:00Z">
                <w:rPr>
                  <w:rFonts w:cstheme="minorHAnsi"/>
                  <w:noProof/>
                  <w:webHidden/>
                  <w:sz w:val="24"/>
                  <w:szCs w:val="24"/>
                </w:rPr>
              </w:rPrChange>
            </w:rPr>
            <w:t>2</w:t>
          </w:r>
          <w:r w:rsidR="001C2BA6" w:rsidRPr="00F43289">
            <w:rPr>
              <w:rFonts w:ascii="Calibri" w:hAnsi="Calibri" w:cs="Calibri"/>
              <w:noProof/>
              <w:webHidden/>
              <w:sz w:val="24"/>
              <w:szCs w:val="24"/>
              <w:rPrChange w:id="59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594" w:author="DuyNgo" w:date="2012-07-19T21:21:00Z">
                <w:rPr>
                  <w:rFonts w:cstheme="minorHAnsi"/>
                  <w:noProof/>
                  <w:sz w:val="24"/>
                  <w:szCs w:val="24"/>
                </w:rPr>
              </w:rPrChange>
            </w:rPr>
            <w:fldChar w:fldCharType="end"/>
          </w:r>
        </w:p>
        <w:p w:rsidR="001C2BA6" w:rsidRPr="00F43289" w:rsidRDefault="0013310D" w:rsidP="00DC4B9B">
          <w:pPr>
            <w:pStyle w:val="TOC1"/>
            <w:tabs>
              <w:tab w:val="left" w:pos="660"/>
              <w:tab w:val="right" w:leader="dot" w:pos="9912"/>
            </w:tabs>
            <w:spacing w:after="0"/>
            <w:rPr>
              <w:rFonts w:ascii="Calibri" w:eastAsiaTheme="minorEastAsia" w:hAnsi="Calibri" w:cs="Calibri"/>
              <w:noProof/>
              <w:sz w:val="24"/>
              <w:szCs w:val="24"/>
              <w:lang w:eastAsia="ja-JP"/>
              <w:rPrChange w:id="59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596" w:author="DuyNgo" w:date="2012-07-19T21:21:00Z">
                <w:rPr/>
              </w:rPrChange>
            </w:rPr>
            <w:fldChar w:fldCharType="begin"/>
          </w:r>
          <w:r w:rsidRPr="00F43289">
            <w:rPr>
              <w:rFonts w:ascii="Calibri" w:hAnsi="Calibri" w:cs="Calibri"/>
              <w:sz w:val="24"/>
              <w:szCs w:val="24"/>
              <w:rPrChange w:id="597" w:author="DuyNgo" w:date="2012-07-19T21:21:00Z">
                <w:rPr/>
              </w:rPrChange>
            </w:rPr>
            <w:instrText xml:space="preserve"> HYPERLINK \l "_Toc330479272" </w:instrText>
          </w:r>
          <w:r w:rsidRPr="00F43289">
            <w:rPr>
              <w:rFonts w:ascii="Calibri" w:hAnsi="Calibri" w:cs="Calibri"/>
              <w:sz w:val="24"/>
              <w:szCs w:val="24"/>
              <w:rPrChange w:id="598" w:author="DuyNgo" w:date="2012-07-19T21:21:00Z">
                <w:rPr/>
              </w:rPrChange>
            </w:rPr>
            <w:fldChar w:fldCharType="separate"/>
          </w:r>
          <w:r w:rsidR="001C2BA6" w:rsidRPr="00F43289">
            <w:rPr>
              <w:rStyle w:val="Hyperlink"/>
              <w:rFonts w:ascii="Calibri" w:hAnsi="Calibri" w:cs="Calibri"/>
              <w:noProof/>
              <w:sz w:val="24"/>
              <w:szCs w:val="24"/>
              <w:rPrChange w:id="599" w:author="DuyNgo" w:date="2012-07-19T21:21:00Z">
                <w:rPr>
                  <w:rStyle w:val="Hyperlink"/>
                  <w:rFonts w:cstheme="minorHAnsi"/>
                  <w:noProof/>
                  <w:sz w:val="24"/>
                  <w:szCs w:val="24"/>
                </w:rPr>
              </w:rPrChange>
            </w:rPr>
            <w:t>III.</w:t>
          </w:r>
          <w:r w:rsidR="001C2BA6" w:rsidRPr="00F43289">
            <w:rPr>
              <w:rFonts w:ascii="Calibri" w:eastAsiaTheme="minorEastAsia" w:hAnsi="Calibri" w:cs="Calibri"/>
              <w:noProof/>
              <w:sz w:val="24"/>
              <w:szCs w:val="24"/>
              <w:lang w:eastAsia="ja-JP"/>
              <w:rPrChange w:id="60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601" w:author="DuyNgo" w:date="2012-07-19T21:21:00Z">
                <w:rPr>
                  <w:rStyle w:val="Hyperlink"/>
                  <w:rFonts w:cstheme="minorHAnsi"/>
                  <w:noProof/>
                  <w:sz w:val="24"/>
                  <w:szCs w:val="24"/>
                </w:rPr>
              </w:rPrChange>
            </w:rPr>
            <w:t>Appendix A: Test Logs</w:t>
          </w:r>
          <w:r w:rsidR="001C2BA6" w:rsidRPr="00F43289">
            <w:rPr>
              <w:rFonts w:ascii="Calibri" w:hAnsi="Calibri" w:cs="Calibri"/>
              <w:noProof/>
              <w:webHidden/>
              <w:sz w:val="24"/>
              <w:szCs w:val="24"/>
              <w:rPrChange w:id="60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60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604" w:author="DuyNgo" w:date="2012-07-19T21:21:00Z">
                <w:rPr>
                  <w:rFonts w:cstheme="minorHAnsi"/>
                  <w:noProof/>
                  <w:webHidden/>
                  <w:sz w:val="24"/>
                  <w:szCs w:val="24"/>
                </w:rPr>
              </w:rPrChange>
            </w:rPr>
            <w:instrText xml:space="preserve"> PAGEREF _Toc330479272 \h </w:instrText>
          </w:r>
          <w:r w:rsidR="001C2BA6" w:rsidRPr="00F43289">
            <w:rPr>
              <w:rFonts w:ascii="Calibri" w:hAnsi="Calibri" w:cs="Calibri"/>
              <w:noProof/>
              <w:webHidden/>
              <w:sz w:val="24"/>
              <w:szCs w:val="24"/>
              <w:rPrChange w:id="60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60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607"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60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609"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61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611" w:author="DuyNgo" w:date="2012-07-19T21:21:00Z">
                <w:rPr/>
              </w:rPrChange>
            </w:rPr>
            <w:fldChar w:fldCharType="begin"/>
          </w:r>
          <w:r w:rsidRPr="00F43289">
            <w:rPr>
              <w:rFonts w:ascii="Calibri" w:hAnsi="Calibri" w:cs="Calibri"/>
              <w:sz w:val="24"/>
              <w:szCs w:val="24"/>
              <w:rPrChange w:id="612" w:author="DuyNgo" w:date="2012-07-19T21:21:00Z">
                <w:rPr/>
              </w:rPrChange>
            </w:rPr>
            <w:instrText xml:space="preserve"> HYPERLINK \l "_Toc330479273" </w:instrText>
          </w:r>
          <w:r w:rsidRPr="00F43289">
            <w:rPr>
              <w:rFonts w:ascii="Calibri" w:hAnsi="Calibri" w:cs="Calibri"/>
              <w:sz w:val="24"/>
              <w:szCs w:val="24"/>
              <w:rPrChange w:id="613" w:author="DuyNgo" w:date="2012-07-19T21:21:00Z">
                <w:rPr/>
              </w:rPrChange>
            </w:rPr>
            <w:fldChar w:fldCharType="separate"/>
          </w:r>
          <w:r w:rsidR="001C2BA6" w:rsidRPr="00F43289">
            <w:rPr>
              <w:rStyle w:val="Hyperlink"/>
              <w:rFonts w:ascii="Calibri" w:hAnsi="Calibri" w:cs="Calibri"/>
              <w:noProof/>
              <w:sz w:val="24"/>
              <w:szCs w:val="24"/>
              <w:rPrChange w:id="614" w:author="DuyNgo" w:date="2012-07-19T21:21:00Z">
                <w:rPr>
                  <w:rStyle w:val="Hyperlink"/>
                  <w:rFonts w:cstheme="minorHAnsi"/>
                  <w:noProof/>
                  <w:sz w:val="24"/>
                  <w:szCs w:val="24"/>
                </w:rPr>
              </w:rPrChange>
            </w:rPr>
            <w:t>1.</w:t>
          </w:r>
          <w:r w:rsidR="001C2BA6" w:rsidRPr="00F43289">
            <w:rPr>
              <w:rFonts w:ascii="Calibri" w:eastAsiaTheme="minorEastAsia" w:hAnsi="Calibri" w:cs="Calibri"/>
              <w:noProof/>
              <w:sz w:val="24"/>
              <w:szCs w:val="24"/>
              <w:lang w:eastAsia="ja-JP"/>
              <w:rPrChange w:id="61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616" w:author="DuyNgo" w:date="2012-07-19T21:21:00Z">
                <w:rPr>
                  <w:rStyle w:val="Hyperlink"/>
                  <w:rFonts w:cstheme="minorHAnsi"/>
                  <w:noProof/>
                  <w:sz w:val="24"/>
                  <w:szCs w:val="24"/>
                </w:rPr>
              </w:rPrChange>
            </w:rPr>
            <w:t>Test Results</w:t>
          </w:r>
          <w:r w:rsidR="001C2BA6" w:rsidRPr="00F43289">
            <w:rPr>
              <w:rFonts w:ascii="Calibri" w:hAnsi="Calibri" w:cs="Calibri"/>
              <w:noProof/>
              <w:webHidden/>
              <w:sz w:val="24"/>
              <w:szCs w:val="24"/>
              <w:rPrChange w:id="61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61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619" w:author="DuyNgo" w:date="2012-07-19T21:21:00Z">
                <w:rPr>
                  <w:rFonts w:cstheme="minorHAnsi"/>
                  <w:noProof/>
                  <w:webHidden/>
                  <w:sz w:val="24"/>
                  <w:szCs w:val="24"/>
                </w:rPr>
              </w:rPrChange>
            </w:rPr>
            <w:instrText xml:space="preserve"> PAGEREF _Toc330479273 \h </w:instrText>
          </w:r>
          <w:r w:rsidR="001C2BA6" w:rsidRPr="00F43289">
            <w:rPr>
              <w:rFonts w:ascii="Calibri" w:hAnsi="Calibri" w:cs="Calibri"/>
              <w:noProof/>
              <w:webHidden/>
              <w:sz w:val="24"/>
              <w:szCs w:val="24"/>
              <w:rPrChange w:id="62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62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622"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62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624" w:author="DuyNgo" w:date="2012-07-19T21:21:00Z">
                <w:rPr>
                  <w:rFonts w:cstheme="minorHAnsi"/>
                  <w:noProof/>
                  <w:sz w:val="24"/>
                  <w:szCs w:val="24"/>
                </w:rPr>
              </w:rPrChange>
            </w:rPr>
            <w:fldChar w:fldCharType="end"/>
          </w:r>
        </w:p>
        <w:p w:rsidR="001C2BA6" w:rsidRPr="00F43289" w:rsidRDefault="0013310D" w:rsidP="00DC4B9B">
          <w:pPr>
            <w:pStyle w:val="TOC2"/>
            <w:tabs>
              <w:tab w:val="left" w:pos="660"/>
              <w:tab w:val="right" w:leader="dot" w:pos="9912"/>
            </w:tabs>
            <w:spacing w:after="0"/>
            <w:rPr>
              <w:rFonts w:ascii="Calibri" w:eastAsiaTheme="minorEastAsia" w:hAnsi="Calibri" w:cs="Calibri"/>
              <w:noProof/>
              <w:sz w:val="24"/>
              <w:szCs w:val="24"/>
              <w:lang w:eastAsia="ja-JP"/>
              <w:rPrChange w:id="625"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626" w:author="DuyNgo" w:date="2012-07-19T21:21:00Z">
                <w:rPr/>
              </w:rPrChange>
            </w:rPr>
            <w:fldChar w:fldCharType="begin"/>
          </w:r>
          <w:r w:rsidRPr="00F43289">
            <w:rPr>
              <w:rFonts w:ascii="Calibri" w:hAnsi="Calibri" w:cs="Calibri"/>
              <w:sz w:val="24"/>
              <w:szCs w:val="24"/>
              <w:rPrChange w:id="627" w:author="DuyNgo" w:date="2012-07-19T21:21:00Z">
                <w:rPr/>
              </w:rPrChange>
            </w:rPr>
            <w:instrText xml:space="preserve"> HYPERLINK \l "_Toc330479274" </w:instrText>
          </w:r>
          <w:r w:rsidRPr="00F43289">
            <w:rPr>
              <w:rFonts w:ascii="Calibri" w:hAnsi="Calibri" w:cs="Calibri"/>
              <w:sz w:val="24"/>
              <w:szCs w:val="24"/>
              <w:rPrChange w:id="628" w:author="DuyNgo" w:date="2012-07-19T21:21:00Z">
                <w:rPr/>
              </w:rPrChange>
            </w:rPr>
            <w:fldChar w:fldCharType="separate"/>
          </w:r>
          <w:r w:rsidR="001C2BA6" w:rsidRPr="00F43289">
            <w:rPr>
              <w:rStyle w:val="Hyperlink"/>
              <w:rFonts w:ascii="Calibri" w:hAnsi="Calibri" w:cs="Calibri"/>
              <w:noProof/>
              <w:sz w:val="24"/>
              <w:szCs w:val="24"/>
              <w:rPrChange w:id="629" w:author="DuyNgo" w:date="2012-07-19T21:21:00Z">
                <w:rPr>
                  <w:rStyle w:val="Hyperlink"/>
                  <w:rFonts w:cstheme="minorHAnsi"/>
                  <w:noProof/>
                  <w:sz w:val="24"/>
                  <w:szCs w:val="24"/>
                </w:rPr>
              </w:rPrChange>
            </w:rPr>
            <w:t>2.</w:t>
          </w:r>
          <w:r w:rsidR="001C2BA6" w:rsidRPr="00F43289">
            <w:rPr>
              <w:rFonts w:ascii="Calibri" w:eastAsiaTheme="minorEastAsia" w:hAnsi="Calibri" w:cs="Calibri"/>
              <w:noProof/>
              <w:sz w:val="24"/>
              <w:szCs w:val="24"/>
              <w:lang w:eastAsia="ja-JP"/>
              <w:rPrChange w:id="630"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631" w:author="DuyNgo" w:date="2012-07-19T21:21:00Z">
                <w:rPr>
                  <w:rStyle w:val="Hyperlink"/>
                  <w:rFonts w:cstheme="minorHAnsi"/>
                  <w:noProof/>
                  <w:sz w:val="24"/>
                  <w:szCs w:val="24"/>
                </w:rPr>
              </w:rPrChange>
            </w:rPr>
            <w:t>Incident Report</w:t>
          </w:r>
          <w:r w:rsidR="001C2BA6" w:rsidRPr="00F43289">
            <w:rPr>
              <w:rFonts w:ascii="Calibri" w:hAnsi="Calibri" w:cs="Calibri"/>
              <w:noProof/>
              <w:webHidden/>
              <w:sz w:val="24"/>
              <w:szCs w:val="24"/>
              <w:rPrChange w:id="632"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633"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634" w:author="DuyNgo" w:date="2012-07-19T21:21:00Z">
                <w:rPr>
                  <w:rFonts w:cstheme="minorHAnsi"/>
                  <w:noProof/>
                  <w:webHidden/>
                  <w:sz w:val="24"/>
                  <w:szCs w:val="24"/>
                </w:rPr>
              </w:rPrChange>
            </w:rPr>
            <w:instrText xml:space="preserve"> PAGEREF _Toc330479274 \h </w:instrText>
          </w:r>
          <w:r w:rsidR="001C2BA6" w:rsidRPr="00F43289">
            <w:rPr>
              <w:rFonts w:ascii="Calibri" w:hAnsi="Calibri" w:cs="Calibri"/>
              <w:noProof/>
              <w:webHidden/>
              <w:sz w:val="24"/>
              <w:szCs w:val="24"/>
              <w:rPrChange w:id="635"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636"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637"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638"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639" w:author="DuyNgo" w:date="2012-07-19T21:21:00Z">
                <w:rPr>
                  <w:rFonts w:cstheme="minorHAnsi"/>
                  <w:noProof/>
                  <w:sz w:val="24"/>
                  <w:szCs w:val="24"/>
                </w:rPr>
              </w:rPrChange>
            </w:rPr>
            <w:fldChar w:fldCharType="end"/>
          </w:r>
        </w:p>
        <w:p w:rsidR="001C2BA6" w:rsidRPr="00F43289" w:rsidRDefault="0013310D" w:rsidP="00DC4B9B">
          <w:pPr>
            <w:pStyle w:val="TOC3"/>
            <w:tabs>
              <w:tab w:val="left" w:pos="1100"/>
              <w:tab w:val="right" w:leader="dot" w:pos="9912"/>
            </w:tabs>
            <w:spacing w:after="0"/>
            <w:rPr>
              <w:rFonts w:ascii="Calibri" w:eastAsiaTheme="minorEastAsia" w:hAnsi="Calibri" w:cs="Calibri"/>
              <w:noProof/>
              <w:sz w:val="24"/>
              <w:szCs w:val="24"/>
              <w:lang w:eastAsia="ja-JP"/>
              <w:rPrChange w:id="640" w:author="DuyNgo" w:date="2012-07-19T21:21:00Z">
                <w:rPr>
                  <w:rFonts w:eastAsiaTheme="minorEastAsia" w:cstheme="minorHAnsi"/>
                  <w:noProof/>
                  <w:sz w:val="24"/>
                  <w:szCs w:val="24"/>
                  <w:lang w:eastAsia="ja-JP"/>
                </w:rPr>
              </w:rPrChange>
            </w:rPr>
          </w:pPr>
          <w:r w:rsidRPr="00F43289">
            <w:rPr>
              <w:rFonts w:ascii="Calibri" w:hAnsi="Calibri" w:cs="Calibri"/>
              <w:sz w:val="24"/>
              <w:szCs w:val="24"/>
              <w:rPrChange w:id="641" w:author="DuyNgo" w:date="2012-07-19T21:21:00Z">
                <w:rPr/>
              </w:rPrChange>
            </w:rPr>
            <w:fldChar w:fldCharType="begin"/>
          </w:r>
          <w:r w:rsidRPr="00F43289">
            <w:rPr>
              <w:rFonts w:ascii="Calibri" w:hAnsi="Calibri" w:cs="Calibri"/>
              <w:sz w:val="24"/>
              <w:szCs w:val="24"/>
              <w:rPrChange w:id="642" w:author="DuyNgo" w:date="2012-07-19T21:21:00Z">
                <w:rPr/>
              </w:rPrChange>
            </w:rPr>
            <w:instrText xml:space="preserve"> HYPERLINK \l "_Toc330479276" </w:instrText>
          </w:r>
          <w:r w:rsidRPr="00F43289">
            <w:rPr>
              <w:rFonts w:ascii="Calibri" w:hAnsi="Calibri" w:cs="Calibri"/>
              <w:sz w:val="24"/>
              <w:szCs w:val="24"/>
              <w:rPrChange w:id="643" w:author="DuyNgo" w:date="2012-07-19T21:21:00Z">
                <w:rPr/>
              </w:rPrChange>
            </w:rPr>
            <w:fldChar w:fldCharType="separate"/>
          </w:r>
          <w:r w:rsidR="001C2BA6" w:rsidRPr="00F43289">
            <w:rPr>
              <w:rStyle w:val="Hyperlink"/>
              <w:rFonts w:ascii="Calibri" w:hAnsi="Calibri" w:cs="Calibri"/>
              <w:noProof/>
              <w:sz w:val="24"/>
              <w:szCs w:val="24"/>
              <w:rPrChange w:id="644" w:author="DuyNgo" w:date="2012-07-19T21:21:00Z">
                <w:rPr>
                  <w:rStyle w:val="Hyperlink"/>
                  <w:rFonts w:cstheme="minorHAnsi"/>
                  <w:noProof/>
                  <w:sz w:val="24"/>
                  <w:szCs w:val="24"/>
                </w:rPr>
              </w:rPrChange>
            </w:rPr>
            <w:t>2.1</w:t>
          </w:r>
          <w:r w:rsidR="001C2BA6" w:rsidRPr="00F43289">
            <w:rPr>
              <w:rFonts w:ascii="Calibri" w:eastAsiaTheme="minorEastAsia" w:hAnsi="Calibri" w:cs="Calibri"/>
              <w:noProof/>
              <w:sz w:val="24"/>
              <w:szCs w:val="24"/>
              <w:lang w:eastAsia="ja-JP"/>
              <w:rPrChange w:id="645" w:author="DuyNgo" w:date="2012-07-19T21:21:00Z">
                <w:rPr>
                  <w:rFonts w:eastAsiaTheme="minorEastAsia" w:cstheme="minorHAnsi"/>
                  <w:noProof/>
                  <w:sz w:val="24"/>
                  <w:szCs w:val="24"/>
                  <w:lang w:eastAsia="ja-JP"/>
                </w:rPr>
              </w:rPrChange>
            </w:rPr>
            <w:tab/>
          </w:r>
          <w:r w:rsidR="001C2BA6" w:rsidRPr="00F43289">
            <w:rPr>
              <w:rStyle w:val="Hyperlink"/>
              <w:rFonts w:ascii="Calibri" w:hAnsi="Calibri" w:cs="Calibri"/>
              <w:noProof/>
              <w:sz w:val="24"/>
              <w:szCs w:val="24"/>
              <w:rPrChange w:id="646" w:author="DuyNgo" w:date="2012-07-19T21:21:00Z">
                <w:rPr>
                  <w:rStyle w:val="Hyperlink"/>
                  <w:rFonts w:cstheme="minorHAnsi"/>
                  <w:noProof/>
                  <w:sz w:val="24"/>
                  <w:szCs w:val="24"/>
                </w:rPr>
              </w:rPrChange>
            </w:rPr>
            <w:t>[Incident Brief Description]</w:t>
          </w:r>
          <w:r w:rsidR="001C2BA6" w:rsidRPr="00F43289">
            <w:rPr>
              <w:rFonts w:ascii="Calibri" w:hAnsi="Calibri" w:cs="Calibri"/>
              <w:noProof/>
              <w:webHidden/>
              <w:sz w:val="24"/>
              <w:szCs w:val="24"/>
              <w:rPrChange w:id="647" w:author="DuyNgo" w:date="2012-07-19T21:21:00Z">
                <w:rPr>
                  <w:rFonts w:cstheme="minorHAnsi"/>
                  <w:noProof/>
                  <w:webHidden/>
                  <w:sz w:val="24"/>
                  <w:szCs w:val="24"/>
                </w:rPr>
              </w:rPrChange>
            </w:rPr>
            <w:tab/>
          </w:r>
          <w:r w:rsidR="001C2BA6" w:rsidRPr="00F43289">
            <w:rPr>
              <w:rFonts w:ascii="Calibri" w:hAnsi="Calibri" w:cs="Calibri"/>
              <w:noProof/>
              <w:webHidden/>
              <w:sz w:val="24"/>
              <w:szCs w:val="24"/>
              <w:rPrChange w:id="648" w:author="DuyNgo" w:date="2012-07-19T21:21:00Z">
                <w:rPr>
                  <w:rFonts w:cstheme="minorHAnsi"/>
                  <w:noProof/>
                  <w:webHidden/>
                  <w:sz w:val="24"/>
                  <w:szCs w:val="24"/>
                </w:rPr>
              </w:rPrChange>
            </w:rPr>
            <w:fldChar w:fldCharType="begin"/>
          </w:r>
          <w:r w:rsidR="001C2BA6" w:rsidRPr="00F43289">
            <w:rPr>
              <w:rFonts w:ascii="Calibri" w:hAnsi="Calibri" w:cs="Calibri"/>
              <w:noProof/>
              <w:webHidden/>
              <w:sz w:val="24"/>
              <w:szCs w:val="24"/>
              <w:rPrChange w:id="649" w:author="DuyNgo" w:date="2012-07-19T21:21:00Z">
                <w:rPr>
                  <w:rFonts w:cstheme="minorHAnsi"/>
                  <w:noProof/>
                  <w:webHidden/>
                  <w:sz w:val="24"/>
                  <w:szCs w:val="24"/>
                </w:rPr>
              </w:rPrChange>
            </w:rPr>
            <w:instrText xml:space="preserve"> PAGEREF _Toc330479276 \h </w:instrText>
          </w:r>
          <w:r w:rsidR="001C2BA6" w:rsidRPr="00F43289">
            <w:rPr>
              <w:rFonts w:ascii="Calibri" w:hAnsi="Calibri" w:cs="Calibri"/>
              <w:noProof/>
              <w:webHidden/>
              <w:sz w:val="24"/>
              <w:szCs w:val="24"/>
              <w:rPrChange w:id="650" w:author="DuyNgo" w:date="2012-07-19T21:21:00Z">
                <w:rPr>
                  <w:rFonts w:cstheme="minorHAnsi"/>
                  <w:noProof/>
                  <w:webHidden/>
                  <w:sz w:val="24"/>
                  <w:szCs w:val="24"/>
                </w:rPr>
              </w:rPrChange>
            </w:rPr>
          </w:r>
          <w:r w:rsidR="001C2BA6" w:rsidRPr="00F43289">
            <w:rPr>
              <w:rFonts w:ascii="Calibri" w:hAnsi="Calibri" w:cs="Calibri"/>
              <w:noProof/>
              <w:webHidden/>
              <w:sz w:val="24"/>
              <w:szCs w:val="24"/>
              <w:rPrChange w:id="651" w:author="DuyNgo" w:date="2012-07-19T21:21:00Z">
                <w:rPr>
                  <w:rFonts w:cstheme="minorHAnsi"/>
                  <w:noProof/>
                  <w:webHidden/>
                  <w:sz w:val="24"/>
                  <w:szCs w:val="24"/>
                </w:rPr>
              </w:rPrChange>
            </w:rPr>
            <w:fldChar w:fldCharType="separate"/>
          </w:r>
          <w:r w:rsidR="001C2BA6" w:rsidRPr="00F43289">
            <w:rPr>
              <w:rFonts w:ascii="Calibri" w:hAnsi="Calibri" w:cs="Calibri"/>
              <w:noProof/>
              <w:webHidden/>
              <w:sz w:val="24"/>
              <w:szCs w:val="24"/>
              <w:rPrChange w:id="652" w:author="DuyNgo" w:date="2012-07-19T21:21:00Z">
                <w:rPr>
                  <w:rFonts w:cstheme="minorHAnsi"/>
                  <w:noProof/>
                  <w:webHidden/>
                  <w:sz w:val="24"/>
                  <w:szCs w:val="24"/>
                </w:rPr>
              </w:rPrChange>
            </w:rPr>
            <w:t>4</w:t>
          </w:r>
          <w:r w:rsidR="001C2BA6" w:rsidRPr="00F43289">
            <w:rPr>
              <w:rFonts w:ascii="Calibri" w:hAnsi="Calibri" w:cs="Calibri"/>
              <w:noProof/>
              <w:webHidden/>
              <w:sz w:val="24"/>
              <w:szCs w:val="24"/>
              <w:rPrChange w:id="653" w:author="DuyNgo" w:date="2012-07-19T21:21:00Z">
                <w:rPr>
                  <w:rFonts w:cstheme="minorHAnsi"/>
                  <w:noProof/>
                  <w:webHidden/>
                  <w:sz w:val="24"/>
                  <w:szCs w:val="24"/>
                </w:rPr>
              </w:rPrChange>
            </w:rPr>
            <w:fldChar w:fldCharType="end"/>
          </w:r>
          <w:r w:rsidRPr="00F43289">
            <w:rPr>
              <w:rFonts w:ascii="Calibri" w:hAnsi="Calibri" w:cs="Calibri"/>
              <w:noProof/>
              <w:sz w:val="24"/>
              <w:szCs w:val="24"/>
              <w:rPrChange w:id="654" w:author="DuyNgo" w:date="2012-07-19T21:21:00Z">
                <w:rPr>
                  <w:rFonts w:cstheme="minorHAnsi"/>
                  <w:noProof/>
                  <w:sz w:val="24"/>
                  <w:szCs w:val="24"/>
                </w:rPr>
              </w:rPrChange>
            </w:rPr>
            <w:fldChar w:fldCharType="end"/>
          </w:r>
        </w:p>
        <w:p w:rsidR="00130471" w:rsidRPr="00F43289" w:rsidRDefault="00130471" w:rsidP="00DC4B9B">
          <w:pPr>
            <w:spacing w:after="0"/>
            <w:rPr>
              <w:rFonts w:ascii="Calibri" w:hAnsi="Calibri" w:cs="Calibri"/>
              <w:b/>
              <w:bCs/>
              <w:noProof/>
              <w:sz w:val="24"/>
              <w:szCs w:val="24"/>
              <w:rPrChange w:id="655" w:author="DuyNgo" w:date="2012-07-19T21:21:00Z">
                <w:rPr>
                  <w:rFonts w:cstheme="minorHAnsi"/>
                  <w:b/>
                  <w:bCs/>
                  <w:noProof/>
                  <w:sz w:val="24"/>
                  <w:szCs w:val="24"/>
                </w:rPr>
              </w:rPrChange>
            </w:rPr>
          </w:pPr>
          <w:r w:rsidRPr="00F43289">
            <w:rPr>
              <w:rFonts w:ascii="Calibri" w:hAnsi="Calibri" w:cs="Calibri"/>
              <w:b/>
              <w:bCs/>
              <w:noProof/>
              <w:sz w:val="24"/>
              <w:szCs w:val="24"/>
              <w:rPrChange w:id="656" w:author="DuyNgo" w:date="2012-07-19T21:21:00Z">
                <w:rPr>
                  <w:rFonts w:cstheme="minorHAnsi"/>
                  <w:b/>
                  <w:bCs/>
                  <w:noProof/>
                  <w:sz w:val="24"/>
                  <w:szCs w:val="24"/>
                </w:rPr>
              </w:rPrChange>
            </w:rPr>
            <w:fldChar w:fldCharType="end"/>
          </w:r>
        </w:p>
        <w:p w:rsidR="00130471" w:rsidRPr="00F43289" w:rsidRDefault="00130471" w:rsidP="00DC4B9B">
          <w:pPr>
            <w:spacing w:after="0"/>
            <w:rPr>
              <w:rFonts w:ascii="Calibri" w:hAnsi="Calibri" w:cs="Calibri"/>
              <w:b/>
              <w:bCs/>
              <w:noProof/>
              <w:sz w:val="24"/>
              <w:szCs w:val="24"/>
              <w:rPrChange w:id="657" w:author="DuyNgo" w:date="2012-07-19T21:21:00Z">
                <w:rPr>
                  <w:rFonts w:cstheme="minorHAnsi"/>
                  <w:b/>
                  <w:bCs/>
                  <w:noProof/>
                  <w:sz w:val="24"/>
                  <w:szCs w:val="24"/>
                </w:rPr>
              </w:rPrChange>
            </w:rPr>
          </w:pPr>
        </w:p>
        <w:p w:rsidR="00130471" w:rsidRPr="00F43289" w:rsidRDefault="0013310D" w:rsidP="00DC4B9B">
          <w:pPr>
            <w:spacing w:after="0"/>
            <w:rPr>
              <w:rFonts w:ascii="Calibri" w:hAnsi="Calibri" w:cs="Calibri"/>
              <w:sz w:val="24"/>
              <w:szCs w:val="24"/>
              <w:rPrChange w:id="658" w:author="DuyNgo" w:date="2012-07-19T21:21:00Z">
                <w:rPr>
                  <w:rFonts w:cstheme="minorHAnsi"/>
                  <w:sz w:val="24"/>
                  <w:szCs w:val="24"/>
                </w:rPr>
              </w:rPrChange>
            </w:rPr>
          </w:pPr>
        </w:p>
      </w:sdtContent>
    </w:sdt>
    <w:p w:rsidR="00130471" w:rsidRPr="00F43289" w:rsidRDefault="00130471" w:rsidP="00DC4B9B">
      <w:pPr>
        <w:pStyle w:val="Heading1"/>
        <w:numPr>
          <w:ilvl w:val="0"/>
          <w:numId w:val="2"/>
        </w:numPr>
        <w:spacing w:before="0"/>
        <w:rPr>
          <w:rFonts w:ascii="Calibri" w:hAnsi="Calibri" w:cs="Calibri"/>
          <w:sz w:val="24"/>
          <w:szCs w:val="24"/>
          <w:rPrChange w:id="659" w:author="DuyNgo" w:date="2012-07-19T21:21:00Z">
            <w:rPr>
              <w:rFonts w:asciiTheme="minorHAnsi" w:hAnsiTheme="minorHAnsi" w:cstheme="minorHAnsi"/>
              <w:sz w:val="24"/>
              <w:szCs w:val="24"/>
            </w:rPr>
          </w:rPrChange>
        </w:rPr>
      </w:pPr>
      <w:bookmarkStart w:id="660" w:name="_Toc330479237"/>
      <w:r w:rsidRPr="00F43289">
        <w:rPr>
          <w:rFonts w:ascii="Calibri" w:hAnsi="Calibri" w:cs="Calibri"/>
          <w:sz w:val="24"/>
          <w:szCs w:val="24"/>
          <w:rPrChange w:id="661" w:author="DuyNgo" w:date="2012-07-19T21:21:00Z">
            <w:rPr>
              <w:rFonts w:asciiTheme="minorHAnsi" w:hAnsiTheme="minorHAnsi" w:cstheme="minorHAnsi"/>
              <w:sz w:val="24"/>
              <w:szCs w:val="24"/>
            </w:rPr>
          </w:rPrChange>
        </w:rPr>
        <w:t>Introduction</w:t>
      </w:r>
      <w:bookmarkEnd w:id="660"/>
      <w:r w:rsidR="00DC4B9B" w:rsidRPr="00F43289">
        <w:rPr>
          <w:rFonts w:ascii="Calibri" w:hAnsi="Calibri" w:cs="Calibri"/>
          <w:sz w:val="24"/>
          <w:szCs w:val="24"/>
          <w:rPrChange w:id="662" w:author="DuyNgo" w:date="2012-07-19T21:21:00Z">
            <w:rPr>
              <w:rFonts w:asciiTheme="minorHAnsi" w:hAnsiTheme="minorHAnsi" w:cstheme="minorHAnsi"/>
              <w:sz w:val="24"/>
              <w:szCs w:val="24"/>
            </w:rPr>
          </w:rPrChange>
        </w:rPr>
        <w:br/>
      </w:r>
    </w:p>
    <w:p w:rsidR="00130471" w:rsidRPr="00F43289" w:rsidRDefault="00130471" w:rsidP="00DC4B9B">
      <w:pPr>
        <w:pStyle w:val="Heading2"/>
        <w:numPr>
          <w:ilvl w:val="0"/>
          <w:numId w:val="8"/>
        </w:numPr>
        <w:spacing w:before="0"/>
        <w:rPr>
          <w:rFonts w:ascii="Calibri" w:hAnsi="Calibri" w:cs="Calibri"/>
          <w:sz w:val="24"/>
          <w:szCs w:val="24"/>
          <w:rPrChange w:id="663" w:author="DuyNgo" w:date="2012-07-19T21:21:00Z">
            <w:rPr>
              <w:rFonts w:asciiTheme="minorHAnsi" w:hAnsiTheme="minorHAnsi" w:cstheme="minorHAnsi"/>
              <w:sz w:val="24"/>
              <w:szCs w:val="24"/>
            </w:rPr>
          </w:rPrChange>
        </w:rPr>
      </w:pPr>
      <w:bookmarkStart w:id="664" w:name="_Toc330479238"/>
      <w:r w:rsidRPr="00F43289">
        <w:rPr>
          <w:rFonts w:ascii="Calibri" w:hAnsi="Calibri" w:cs="Calibri"/>
          <w:sz w:val="24"/>
          <w:szCs w:val="24"/>
          <w:rPrChange w:id="665" w:author="DuyNgo" w:date="2012-07-19T21:21:00Z">
            <w:rPr>
              <w:rFonts w:asciiTheme="minorHAnsi" w:hAnsiTheme="minorHAnsi" w:cstheme="minorHAnsi"/>
              <w:sz w:val="24"/>
              <w:szCs w:val="24"/>
            </w:rPr>
          </w:rPrChange>
        </w:rPr>
        <w:t>System Overview</w:t>
      </w:r>
      <w:bookmarkEnd w:id="664"/>
    </w:p>
    <w:p w:rsidR="004B5678" w:rsidRPr="00F43289" w:rsidRDefault="004B5678" w:rsidP="00DC4B9B">
      <w:pPr>
        <w:pStyle w:val="BodyText"/>
        <w:ind w:left="720"/>
        <w:jc w:val="left"/>
        <w:rPr>
          <w:rFonts w:ascii="Calibri" w:hAnsi="Calibri" w:cs="Calibri"/>
          <w:rPrChange w:id="666" w:author="DuyNgo" w:date="2012-07-19T21:21:00Z">
            <w:rPr>
              <w:rFonts w:asciiTheme="minorHAnsi" w:hAnsiTheme="minorHAnsi" w:cstheme="minorHAnsi"/>
            </w:rPr>
          </w:rPrChange>
        </w:rPr>
      </w:pPr>
    </w:p>
    <w:p w:rsidR="004B5678" w:rsidRPr="00F43289" w:rsidRDefault="004B5678" w:rsidP="00DC4B9B">
      <w:pPr>
        <w:pStyle w:val="BodyText"/>
        <w:ind w:left="720"/>
        <w:jc w:val="left"/>
        <w:rPr>
          <w:rFonts w:ascii="Calibri" w:hAnsi="Calibri" w:cs="Calibri"/>
          <w:rPrChange w:id="667" w:author="DuyNgo" w:date="2012-07-19T21:21:00Z">
            <w:rPr>
              <w:rFonts w:asciiTheme="minorHAnsi" w:hAnsiTheme="minorHAnsi" w:cstheme="minorHAnsi"/>
            </w:rPr>
          </w:rPrChange>
        </w:rPr>
      </w:pPr>
      <w:r w:rsidRPr="00F43289">
        <w:rPr>
          <w:rFonts w:ascii="Calibri" w:hAnsi="Calibri" w:cs="Calibri"/>
          <w:rPrChange w:id="668" w:author="DuyNgo" w:date="2012-07-19T21:21:00Z">
            <w:rPr>
              <w:rFonts w:asciiTheme="minorHAnsi" w:hAnsiTheme="minorHAnsi" w:cstheme="minorHAnsi"/>
            </w:rPr>
          </w:rPrChange>
        </w:rPr>
        <w:t xml:space="preserve">In this accelerating of technologies and economics, Project Management is growing extremely importance to organizations because it deals effectively with the management of change. Modern economics and business environment are complicated than ever, organizations are beginning to realize that the traditional forms of management cannot adapt efficiently to the dynamics and its resulting chaos. </w:t>
      </w:r>
    </w:p>
    <w:p w:rsidR="004B5678" w:rsidRPr="00F43289" w:rsidRDefault="004B5678" w:rsidP="00DC4B9B">
      <w:pPr>
        <w:pStyle w:val="ListParagraph"/>
        <w:spacing w:after="0"/>
        <w:rPr>
          <w:rFonts w:ascii="Calibri" w:hAnsi="Calibri" w:cs="Calibri"/>
          <w:sz w:val="24"/>
          <w:szCs w:val="24"/>
          <w:rPrChange w:id="669" w:author="DuyNgo" w:date="2012-07-19T21:21:00Z">
            <w:rPr>
              <w:rFonts w:cstheme="minorHAnsi"/>
              <w:sz w:val="24"/>
              <w:szCs w:val="24"/>
            </w:rPr>
          </w:rPrChange>
        </w:rPr>
      </w:pPr>
    </w:p>
    <w:p w:rsidR="004B5678" w:rsidRPr="00F43289" w:rsidRDefault="004B5678" w:rsidP="00DC4B9B">
      <w:pPr>
        <w:pStyle w:val="ListParagraph"/>
        <w:spacing w:after="0"/>
        <w:rPr>
          <w:rFonts w:ascii="Calibri" w:hAnsi="Calibri" w:cs="Calibri"/>
          <w:sz w:val="24"/>
          <w:szCs w:val="24"/>
          <w:rPrChange w:id="670" w:author="DuyNgo" w:date="2012-07-19T21:21:00Z">
            <w:rPr>
              <w:rFonts w:cstheme="minorHAnsi"/>
              <w:sz w:val="24"/>
              <w:szCs w:val="24"/>
            </w:rPr>
          </w:rPrChange>
        </w:rPr>
      </w:pPr>
      <w:r w:rsidRPr="00F43289">
        <w:rPr>
          <w:rFonts w:ascii="Calibri" w:hAnsi="Calibri" w:cs="Calibri"/>
          <w:sz w:val="24"/>
          <w:szCs w:val="24"/>
          <w:rPrChange w:id="671" w:author="DuyNgo" w:date="2012-07-19T21:21:00Z">
            <w:rPr>
              <w:rFonts w:cstheme="minorHAnsi"/>
              <w:sz w:val="24"/>
              <w:szCs w:val="24"/>
            </w:rPr>
          </w:rPrChange>
        </w:rPr>
        <w:t xml:space="preserve">In the future, software industries could very well depend on how quickly the procedures and systems of project management </w:t>
      </w:r>
      <w:proofErr w:type="gramStart"/>
      <w:r w:rsidRPr="00F43289">
        <w:rPr>
          <w:rFonts w:ascii="Calibri" w:hAnsi="Calibri" w:cs="Calibri"/>
          <w:sz w:val="24"/>
          <w:szCs w:val="24"/>
          <w:rPrChange w:id="672" w:author="DuyNgo" w:date="2012-07-19T21:21:00Z">
            <w:rPr>
              <w:rFonts w:cstheme="minorHAnsi"/>
              <w:sz w:val="24"/>
              <w:szCs w:val="24"/>
            </w:rPr>
          </w:rPrChange>
        </w:rPr>
        <w:t>are adopted</w:t>
      </w:r>
      <w:proofErr w:type="gramEnd"/>
      <w:r w:rsidRPr="00F43289">
        <w:rPr>
          <w:rFonts w:ascii="Calibri" w:hAnsi="Calibri" w:cs="Calibri"/>
          <w:sz w:val="24"/>
          <w:szCs w:val="24"/>
          <w:rPrChange w:id="673" w:author="DuyNgo" w:date="2012-07-19T21:21:00Z">
            <w:rPr>
              <w:rFonts w:cstheme="minorHAnsi"/>
              <w:sz w:val="24"/>
              <w:szCs w:val="24"/>
            </w:rPr>
          </w:rPrChange>
        </w:rPr>
        <w:t xml:space="preserve">. Therefore, Project Manager will play a very important role within organizations. Our mission is to provide an online </w:t>
      </w:r>
      <w:proofErr w:type="gramStart"/>
      <w:r w:rsidRPr="00F43289">
        <w:rPr>
          <w:rFonts w:ascii="Calibri" w:hAnsi="Calibri" w:cs="Calibri"/>
          <w:sz w:val="24"/>
          <w:szCs w:val="24"/>
          <w:rPrChange w:id="674" w:author="DuyNgo" w:date="2012-07-19T21:21:00Z">
            <w:rPr>
              <w:rFonts w:cstheme="minorHAnsi"/>
              <w:sz w:val="24"/>
              <w:szCs w:val="24"/>
            </w:rPr>
          </w:rPrChange>
        </w:rPr>
        <w:t>system which</w:t>
      </w:r>
      <w:proofErr w:type="gramEnd"/>
      <w:r w:rsidRPr="00F43289">
        <w:rPr>
          <w:rFonts w:ascii="Calibri" w:hAnsi="Calibri" w:cs="Calibri"/>
          <w:sz w:val="24"/>
          <w:szCs w:val="24"/>
          <w:rPrChange w:id="675" w:author="DuyNgo" w:date="2012-07-19T21:21:00Z">
            <w:rPr>
              <w:rFonts w:cstheme="minorHAnsi"/>
              <w:sz w:val="24"/>
              <w:szCs w:val="24"/>
            </w:rPr>
          </w:rPrChange>
        </w:rPr>
        <w:t xml:space="preserve"> actively assists those managers in managing their project. The approaches and techniques that are used in the project management process are of interest to all those who wish to be more certain about achieving predetermined targets.</w:t>
      </w:r>
      <w:r w:rsidR="00DC4B9B" w:rsidRPr="00F43289">
        <w:rPr>
          <w:rFonts w:ascii="Calibri" w:hAnsi="Calibri" w:cs="Calibri"/>
          <w:sz w:val="24"/>
          <w:szCs w:val="24"/>
          <w:rPrChange w:id="676" w:author="DuyNgo" w:date="2012-07-19T21:21:00Z">
            <w:rPr>
              <w:rFonts w:cstheme="minorHAnsi"/>
              <w:sz w:val="24"/>
              <w:szCs w:val="24"/>
            </w:rPr>
          </w:rPrChange>
        </w:rPr>
        <w:br/>
      </w:r>
    </w:p>
    <w:p w:rsidR="00130471" w:rsidRPr="00F43289" w:rsidRDefault="00130471" w:rsidP="00DC4B9B">
      <w:pPr>
        <w:pStyle w:val="Heading2"/>
        <w:numPr>
          <w:ilvl w:val="0"/>
          <w:numId w:val="8"/>
        </w:numPr>
        <w:spacing w:before="0"/>
        <w:rPr>
          <w:rFonts w:ascii="Calibri" w:hAnsi="Calibri" w:cs="Calibri"/>
          <w:sz w:val="24"/>
          <w:szCs w:val="24"/>
          <w:rPrChange w:id="677" w:author="DuyNgo" w:date="2012-07-19T21:21:00Z">
            <w:rPr>
              <w:rFonts w:asciiTheme="minorHAnsi" w:hAnsiTheme="minorHAnsi" w:cstheme="minorHAnsi"/>
              <w:sz w:val="24"/>
              <w:szCs w:val="24"/>
            </w:rPr>
          </w:rPrChange>
        </w:rPr>
      </w:pPr>
      <w:bookmarkStart w:id="678" w:name="_Toc330479239"/>
      <w:r w:rsidRPr="00F43289">
        <w:rPr>
          <w:rFonts w:ascii="Calibri" w:hAnsi="Calibri" w:cs="Calibri"/>
          <w:sz w:val="24"/>
          <w:szCs w:val="24"/>
          <w:rPrChange w:id="679" w:author="DuyNgo" w:date="2012-07-19T21:21:00Z">
            <w:rPr>
              <w:rFonts w:asciiTheme="minorHAnsi" w:hAnsiTheme="minorHAnsi" w:cstheme="minorHAnsi"/>
              <w:sz w:val="24"/>
              <w:szCs w:val="24"/>
            </w:rPr>
          </w:rPrChange>
        </w:rPr>
        <w:t>Test Approach</w:t>
      </w:r>
      <w:bookmarkEnd w:id="678"/>
      <w:r w:rsidR="00DC4B9B" w:rsidRPr="00F43289">
        <w:rPr>
          <w:rFonts w:ascii="Calibri" w:hAnsi="Calibri" w:cs="Calibri"/>
          <w:sz w:val="24"/>
          <w:szCs w:val="24"/>
          <w:rPrChange w:id="680" w:author="DuyNgo" w:date="2012-07-19T21:21:00Z">
            <w:rPr>
              <w:rFonts w:asciiTheme="minorHAnsi" w:hAnsiTheme="minorHAnsi" w:cstheme="minorHAnsi"/>
              <w:sz w:val="24"/>
              <w:szCs w:val="24"/>
            </w:rPr>
          </w:rPrChange>
        </w:rPr>
        <w:br/>
      </w:r>
    </w:p>
    <w:p w:rsidR="004B5678" w:rsidRPr="00F43289" w:rsidRDefault="004B5678" w:rsidP="00DC4B9B">
      <w:pPr>
        <w:pStyle w:val="ListParagraph"/>
        <w:spacing w:after="0" w:line="360" w:lineRule="auto"/>
        <w:rPr>
          <w:rFonts w:ascii="Calibri" w:hAnsi="Calibri" w:cs="Calibri"/>
          <w:sz w:val="24"/>
          <w:szCs w:val="24"/>
          <w:rPrChange w:id="681" w:author="DuyNgo" w:date="2012-07-19T21:21:00Z">
            <w:rPr>
              <w:rFonts w:cstheme="minorHAnsi"/>
              <w:sz w:val="24"/>
              <w:szCs w:val="24"/>
            </w:rPr>
          </w:rPrChange>
        </w:rPr>
      </w:pPr>
      <w:r w:rsidRPr="00F43289">
        <w:rPr>
          <w:rFonts w:ascii="Calibri" w:hAnsi="Calibri" w:cs="Calibri"/>
          <w:sz w:val="24"/>
          <w:szCs w:val="24"/>
          <w:rPrChange w:id="682" w:author="DuyNgo" w:date="2012-07-19T21:21:00Z">
            <w:rPr>
              <w:rFonts w:cstheme="minorHAnsi"/>
              <w:sz w:val="24"/>
              <w:szCs w:val="24"/>
            </w:rPr>
          </w:rPrChange>
        </w:rPr>
        <w:t>The testing for this project will consist of Unit, Sy</w:t>
      </w:r>
      <w:r w:rsidR="00DC4B9B" w:rsidRPr="00F43289">
        <w:rPr>
          <w:rFonts w:ascii="Calibri" w:hAnsi="Calibri" w:cs="Calibri"/>
          <w:sz w:val="24"/>
          <w:szCs w:val="24"/>
          <w:rPrChange w:id="683" w:author="DuyNgo" w:date="2012-07-19T21:21:00Z">
            <w:rPr>
              <w:rFonts w:cstheme="minorHAnsi"/>
              <w:sz w:val="24"/>
              <w:szCs w:val="24"/>
            </w:rPr>
          </w:rPrChange>
        </w:rPr>
        <w:t xml:space="preserve">stem/Integration (combined) and </w:t>
      </w:r>
      <w:r w:rsidRPr="00F43289">
        <w:rPr>
          <w:rFonts w:ascii="Calibri" w:hAnsi="Calibri" w:cs="Calibri"/>
          <w:sz w:val="24"/>
          <w:szCs w:val="24"/>
          <w:rPrChange w:id="684" w:author="DuyNgo" w:date="2012-07-19T21:21:00Z">
            <w:rPr>
              <w:rFonts w:cstheme="minorHAnsi"/>
              <w:sz w:val="24"/>
              <w:szCs w:val="24"/>
            </w:rPr>
          </w:rPrChange>
        </w:rPr>
        <w:t>Acc</w:t>
      </w:r>
      <w:r w:rsidR="000A61FC" w:rsidRPr="00F43289">
        <w:rPr>
          <w:rFonts w:ascii="Calibri" w:hAnsi="Calibri" w:cs="Calibri"/>
          <w:sz w:val="24"/>
          <w:szCs w:val="24"/>
          <w:rPrChange w:id="685" w:author="DuyNgo" w:date="2012-07-19T21:21:00Z">
            <w:rPr>
              <w:rFonts w:cstheme="minorHAnsi"/>
              <w:sz w:val="24"/>
              <w:szCs w:val="24"/>
            </w:rPr>
          </w:rPrChange>
        </w:rPr>
        <w:t>eptance test levels. It is hope</w:t>
      </w:r>
      <w:r w:rsidRPr="00F43289">
        <w:rPr>
          <w:rFonts w:ascii="Calibri" w:hAnsi="Calibri" w:cs="Calibri"/>
          <w:sz w:val="24"/>
          <w:szCs w:val="24"/>
          <w:rPrChange w:id="686" w:author="DuyNgo" w:date="2012-07-19T21:21:00Z">
            <w:rPr>
              <w:rFonts w:cstheme="minorHAnsi"/>
              <w:sz w:val="24"/>
              <w:szCs w:val="24"/>
            </w:rPr>
          </w:rPrChange>
        </w:rPr>
        <w:t xml:space="preserve"> that there will be at least one full time independent test person for system/integration testing. </w:t>
      </w:r>
      <w:r w:rsidR="000A61FC" w:rsidRPr="00F43289">
        <w:rPr>
          <w:rFonts w:ascii="Calibri" w:hAnsi="Calibri" w:cs="Calibri"/>
          <w:sz w:val="24"/>
          <w:szCs w:val="24"/>
          <w:rPrChange w:id="687" w:author="DuyNgo" w:date="2012-07-19T21:21:00Z">
            <w:rPr>
              <w:rFonts w:cstheme="minorHAnsi"/>
              <w:sz w:val="24"/>
              <w:szCs w:val="24"/>
            </w:rPr>
          </w:rPrChange>
        </w:rPr>
        <w:t>The test manager with the development team’s participation will do most testing activity</w:t>
      </w:r>
      <w:r w:rsidRPr="00F43289">
        <w:rPr>
          <w:rFonts w:ascii="Calibri" w:hAnsi="Calibri" w:cs="Calibri"/>
          <w:sz w:val="24"/>
          <w:szCs w:val="24"/>
          <w:rPrChange w:id="688" w:author="DuyNgo" w:date="2012-07-19T21:21:00Z">
            <w:rPr>
              <w:rFonts w:cstheme="minorHAnsi"/>
              <w:sz w:val="24"/>
              <w:szCs w:val="24"/>
            </w:rPr>
          </w:rPrChange>
        </w:rPr>
        <w:t>.</w:t>
      </w:r>
      <w:r w:rsidR="00DC4B9B" w:rsidRPr="00F43289">
        <w:rPr>
          <w:rFonts w:ascii="Calibri" w:hAnsi="Calibri" w:cs="Calibri"/>
          <w:sz w:val="24"/>
          <w:szCs w:val="24"/>
          <w:rPrChange w:id="689" w:author="DuyNgo" w:date="2012-07-19T21:21:00Z">
            <w:rPr>
              <w:rFonts w:cstheme="minorHAnsi"/>
              <w:sz w:val="24"/>
              <w:szCs w:val="24"/>
            </w:rPr>
          </w:rPrChange>
        </w:rPr>
        <w:br/>
      </w:r>
    </w:p>
    <w:p w:rsidR="004B5678" w:rsidRPr="00F43289" w:rsidRDefault="004B5678" w:rsidP="00DC4B9B">
      <w:pPr>
        <w:pStyle w:val="ListParagraph"/>
        <w:spacing w:after="0" w:line="360" w:lineRule="auto"/>
        <w:rPr>
          <w:rFonts w:ascii="Calibri" w:hAnsi="Calibri" w:cs="Calibri"/>
          <w:sz w:val="24"/>
          <w:szCs w:val="24"/>
          <w:rPrChange w:id="690" w:author="DuyNgo" w:date="2012-07-19T21:21:00Z">
            <w:rPr>
              <w:rFonts w:cstheme="minorHAnsi"/>
              <w:sz w:val="24"/>
              <w:szCs w:val="24"/>
            </w:rPr>
          </w:rPrChange>
        </w:rPr>
      </w:pPr>
      <w:r w:rsidRPr="00F43289">
        <w:rPr>
          <w:rFonts w:ascii="Calibri" w:hAnsi="Calibri" w:cs="Calibri"/>
          <w:sz w:val="24"/>
          <w:szCs w:val="24"/>
          <w:rPrChange w:id="691" w:author="DuyNgo" w:date="2012-07-19T21:21:00Z">
            <w:rPr>
              <w:rFonts w:cstheme="minorHAnsi"/>
              <w:sz w:val="24"/>
              <w:szCs w:val="24"/>
            </w:rPr>
          </w:rPrChange>
        </w:rPr>
        <w:t xml:space="preserve">Unit Testing will </w:t>
      </w:r>
      <w:proofErr w:type="gramStart"/>
      <w:r w:rsidRPr="00F43289">
        <w:rPr>
          <w:rFonts w:ascii="Calibri" w:hAnsi="Calibri" w:cs="Calibri"/>
          <w:sz w:val="24"/>
          <w:szCs w:val="24"/>
          <w:rPrChange w:id="692" w:author="DuyNgo" w:date="2012-07-19T21:21:00Z">
            <w:rPr>
              <w:rFonts w:cstheme="minorHAnsi"/>
              <w:sz w:val="24"/>
              <w:szCs w:val="24"/>
            </w:rPr>
          </w:rPrChange>
        </w:rPr>
        <w:t>be done</w:t>
      </w:r>
      <w:proofErr w:type="gramEnd"/>
      <w:r w:rsidRPr="00F43289">
        <w:rPr>
          <w:rFonts w:ascii="Calibri" w:hAnsi="Calibri" w:cs="Calibri"/>
          <w:sz w:val="24"/>
          <w:szCs w:val="24"/>
          <w:rPrChange w:id="693" w:author="DuyNgo" w:date="2012-07-19T21:21:00Z">
            <w:rPr>
              <w:rFonts w:cstheme="minorHAnsi"/>
              <w:sz w:val="24"/>
              <w:szCs w:val="24"/>
            </w:rPr>
          </w:rPrChange>
        </w:rPr>
        <w:t xml:space="preserve"> by the developers and will be approved by the implementing team leader. </w:t>
      </w:r>
      <w:r w:rsidR="000A61FC" w:rsidRPr="00F43289">
        <w:rPr>
          <w:rFonts w:ascii="Calibri" w:hAnsi="Calibri" w:cs="Calibri"/>
          <w:sz w:val="24"/>
          <w:szCs w:val="24"/>
          <w:rPrChange w:id="694" w:author="DuyNgo" w:date="2012-07-19T21:21:00Z">
            <w:rPr>
              <w:rFonts w:cstheme="minorHAnsi"/>
              <w:sz w:val="24"/>
              <w:szCs w:val="24"/>
            </w:rPr>
          </w:rPrChange>
        </w:rPr>
        <w:t>Developers will manage all unit test information (sample, output, data printouts, and defect information…)</w:t>
      </w:r>
      <w:r w:rsidRPr="00F43289">
        <w:rPr>
          <w:rFonts w:ascii="Calibri" w:hAnsi="Calibri" w:cs="Calibri"/>
          <w:sz w:val="24"/>
          <w:szCs w:val="24"/>
          <w:rPrChange w:id="695" w:author="DuyNgo" w:date="2012-07-19T21:21:00Z">
            <w:rPr>
              <w:rFonts w:cstheme="minorHAnsi"/>
              <w:sz w:val="24"/>
              <w:szCs w:val="24"/>
            </w:rPr>
          </w:rPrChange>
        </w:rPr>
        <w:t xml:space="preserve"> and it</w:t>
      </w:r>
      <w:r w:rsidR="000A61FC" w:rsidRPr="00F43289">
        <w:rPr>
          <w:rFonts w:ascii="Calibri" w:hAnsi="Calibri" w:cs="Calibri"/>
          <w:sz w:val="24"/>
          <w:szCs w:val="24"/>
          <w:rPrChange w:id="696" w:author="DuyNgo" w:date="2012-07-19T21:21:00Z">
            <w:rPr>
              <w:rFonts w:cstheme="minorHAnsi"/>
              <w:sz w:val="24"/>
              <w:szCs w:val="24"/>
            </w:rPr>
          </w:rPrChange>
        </w:rPr>
        <w:t xml:space="preserve"> </w:t>
      </w:r>
      <w:proofErr w:type="gramStart"/>
      <w:r w:rsidR="000A61FC" w:rsidRPr="00F43289">
        <w:rPr>
          <w:rFonts w:ascii="Calibri" w:hAnsi="Calibri" w:cs="Calibri"/>
          <w:sz w:val="24"/>
          <w:szCs w:val="24"/>
          <w:rPrChange w:id="697" w:author="DuyNgo" w:date="2012-07-19T21:21:00Z">
            <w:rPr>
              <w:rFonts w:cstheme="minorHAnsi"/>
              <w:sz w:val="24"/>
              <w:szCs w:val="24"/>
            </w:rPr>
          </w:rPrChange>
        </w:rPr>
        <w:t xml:space="preserve">can </w:t>
      </w:r>
      <w:r w:rsidRPr="00F43289">
        <w:rPr>
          <w:rFonts w:ascii="Calibri" w:hAnsi="Calibri" w:cs="Calibri"/>
          <w:sz w:val="24"/>
          <w:szCs w:val="24"/>
          <w:rPrChange w:id="698" w:author="DuyNgo" w:date="2012-07-19T21:21:00Z">
            <w:rPr>
              <w:rFonts w:cstheme="minorHAnsi"/>
              <w:sz w:val="24"/>
              <w:szCs w:val="24"/>
            </w:rPr>
          </w:rPrChange>
        </w:rPr>
        <w:t>be showed</w:t>
      </w:r>
      <w:proofErr w:type="gramEnd"/>
      <w:r w:rsidRPr="00F43289">
        <w:rPr>
          <w:rFonts w:ascii="Calibri" w:hAnsi="Calibri" w:cs="Calibri"/>
          <w:sz w:val="24"/>
          <w:szCs w:val="24"/>
          <w:rPrChange w:id="699" w:author="DuyNgo" w:date="2012-07-19T21:21:00Z">
            <w:rPr>
              <w:rFonts w:cstheme="minorHAnsi"/>
              <w:sz w:val="24"/>
              <w:szCs w:val="24"/>
            </w:rPr>
          </w:rPrChange>
        </w:rPr>
        <w:t xml:space="preserve"> when team required.</w:t>
      </w:r>
      <w:r w:rsidR="00DC4B9B" w:rsidRPr="00F43289">
        <w:rPr>
          <w:rFonts w:ascii="Calibri" w:hAnsi="Calibri" w:cs="Calibri"/>
          <w:sz w:val="24"/>
          <w:szCs w:val="24"/>
          <w:rPrChange w:id="700" w:author="DuyNgo" w:date="2012-07-19T21:21:00Z">
            <w:rPr>
              <w:rFonts w:cstheme="minorHAnsi"/>
              <w:sz w:val="24"/>
              <w:szCs w:val="24"/>
            </w:rPr>
          </w:rPrChange>
        </w:rPr>
        <w:br/>
      </w:r>
    </w:p>
    <w:p w:rsidR="004B5678" w:rsidRPr="00F43289" w:rsidRDefault="00522178" w:rsidP="00DC4B9B">
      <w:pPr>
        <w:pStyle w:val="ListParagraph"/>
        <w:spacing w:after="0" w:line="360" w:lineRule="auto"/>
        <w:rPr>
          <w:rFonts w:ascii="Calibri" w:hAnsi="Calibri" w:cs="Calibri"/>
          <w:sz w:val="24"/>
          <w:szCs w:val="24"/>
          <w:rPrChange w:id="701" w:author="DuyNgo" w:date="2012-07-19T21:21:00Z">
            <w:rPr>
              <w:rFonts w:cstheme="minorHAnsi"/>
              <w:sz w:val="24"/>
              <w:szCs w:val="24"/>
            </w:rPr>
          </w:rPrChange>
        </w:rPr>
      </w:pPr>
      <w:r w:rsidRPr="00F43289">
        <w:rPr>
          <w:rFonts w:ascii="Calibri" w:hAnsi="Calibri" w:cs="Calibri"/>
          <w:sz w:val="24"/>
          <w:szCs w:val="24"/>
          <w:rPrChange w:id="702" w:author="DuyNgo" w:date="2012-07-19T21:21:00Z">
            <w:rPr>
              <w:rFonts w:cstheme="minorHAnsi"/>
              <w:sz w:val="24"/>
              <w:szCs w:val="24"/>
            </w:rPr>
          </w:rPrChange>
        </w:rPr>
        <w:t>The test manager will perform System/Integration Testing</w:t>
      </w:r>
      <w:r w:rsidR="004B5678" w:rsidRPr="00F43289">
        <w:rPr>
          <w:rFonts w:ascii="Calibri" w:hAnsi="Calibri" w:cs="Calibri"/>
          <w:sz w:val="24"/>
          <w:szCs w:val="24"/>
          <w:rPrChange w:id="703" w:author="DuyNgo" w:date="2012-07-19T21:21:00Z">
            <w:rPr>
              <w:rFonts w:cstheme="minorHAnsi"/>
              <w:sz w:val="24"/>
              <w:szCs w:val="24"/>
            </w:rPr>
          </w:rPrChange>
        </w:rPr>
        <w:t xml:space="preserve"> and implementing team leader with assistance from the individual developers as required. </w:t>
      </w:r>
      <w:r w:rsidR="00DC4B9B" w:rsidRPr="00F43289">
        <w:rPr>
          <w:rFonts w:ascii="Calibri" w:hAnsi="Calibri" w:cs="Calibri"/>
          <w:sz w:val="24"/>
          <w:szCs w:val="24"/>
          <w:rPrChange w:id="704" w:author="DuyNgo" w:date="2012-07-19T21:21:00Z">
            <w:rPr>
              <w:rFonts w:cstheme="minorHAnsi"/>
              <w:sz w:val="24"/>
              <w:szCs w:val="24"/>
            </w:rPr>
          </w:rPrChange>
        </w:rPr>
        <w:br/>
      </w:r>
    </w:p>
    <w:p w:rsidR="004B5678" w:rsidRPr="00F43289" w:rsidRDefault="00522178" w:rsidP="00DC4B9B">
      <w:pPr>
        <w:pStyle w:val="ListParagraph"/>
        <w:spacing w:after="0"/>
        <w:rPr>
          <w:rFonts w:ascii="Calibri" w:hAnsi="Calibri" w:cs="Calibri"/>
          <w:sz w:val="24"/>
          <w:szCs w:val="24"/>
          <w:rPrChange w:id="705" w:author="DuyNgo" w:date="2012-07-19T21:21:00Z">
            <w:rPr>
              <w:rFonts w:cstheme="minorHAnsi"/>
              <w:sz w:val="24"/>
              <w:szCs w:val="24"/>
            </w:rPr>
          </w:rPrChange>
        </w:rPr>
      </w:pPr>
      <w:r w:rsidRPr="00F43289">
        <w:rPr>
          <w:rFonts w:ascii="Calibri" w:hAnsi="Calibri" w:cs="Calibri"/>
          <w:sz w:val="24"/>
          <w:szCs w:val="24"/>
          <w:rPrChange w:id="706" w:author="DuyNgo" w:date="2012-07-19T21:21:00Z">
            <w:rPr>
              <w:rFonts w:cstheme="minorHAnsi"/>
              <w:sz w:val="24"/>
              <w:szCs w:val="24"/>
            </w:rPr>
          </w:rPrChange>
        </w:rPr>
        <w:t>The test manager and development team leader will perform acceptance Testing</w:t>
      </w:r>
      <w:r w:rsidR="004B5678" w:rsidRPr="00F43289">
        <w:rPr>
          <w:rFonts w:ascii="Calibri" w:hAnsi="Calibri" w:cs="Calibri"/>
          <w:sz w:val="24"/>
          <w:szCs w:val="24"/>
          <w:rPrChange w:id="707" w:author="DuyNgo" w:date="2012-07-19T21:21:00Z">
            <w:rPr>
              <w:rFonts w:cstheme="minorHAnsi"/>
              <w:sz w:val="24"/>
              <w:szCs w:val="24"/>
            </w:rPr>
          </w:rPrChange>
        </w:rPr>
        <w:t xml:space="preserve">. The acceptance test </w:t>
      </w:r>
      <w:proofErr w:type="gramStart"/>
      <w:r w:rsidR="004B5678" w:rsidRPr="00F43289">
        <w:rPr>
          <w:rFonts w:ascii="Calibri" w:hAnsi="Calibri" w:cs="Calibri"/>
          <w:sz w:val="24"/>
          <w:szCs w:val="24"/>
          <w:rPrChange w:id="708" w:author="DuyNgo" w:date="2012-07-19T21:21:00Z">
            <w:rPr>
              <w:rFonts w:cstheme="minorHAnsi"/>
              <w:sz w:val="24"/>
              <w:szCs w:val="24"/>
            </w:rPr>
          </w:rPrChange>
        </w:rPr>
        <w:t>will be done</w:t>
      </w:r>
      <w:proofErr w:type="gramEnd"/>
      <w:r w:rsidR="004B5678" w:rsidRPr="00F43289">
        <w:rPr>
          <w:rFonts w:ascii="Calibri" w:hAnsi="Calibri" w:cs="Calibri"/>
          <w:sz w:val="24"/>
          <w:szCs w:val="24"/>
          <w:rPrChange w:id="709" w:author="DuyNgo" w:date="2012-07-19T21:21:00Z">
            <w:rPr>
              <w:rFonts w:cstheme="minorHAnsi"/>
              <w:sz w:val="24"/>
              <w:szCs w:val="24"/>
            </w:rPr>
          </w:rPrChange>
        </w:rPr>
        <w:t xml:space="preserve"> for a period of 2 weeks after completion of the System/Integration test process. Programs will enter into Acceptance test after all critical and major defects </w:t>
      </w:r>
      <w:proofErr w:type="gramStart"/>
      <w:r w:rsidR="004B5678" w:rsidRPr="00F43289">
        <w:rPr>
          <w:rFonts w:ascii="Calibri" w:hAnsi="Calibri" w:cs="Calibri"/>
          <w:sz w:val="24"/>
          <w:szCs w:val="24"/>
          <w:rPrChange w:id="710" w:author="DuyNgo" w:date="2012-07-19T21:21:00Z">
            <w:rPr>
              <w:rFonts w:cstheme="minorHAnsi"/>
              <w:sz w:val="24"/>
              <w:szCs w:val="24"/>
            </w:rPr>
          </w:rPrChange>
        </w:rPr>
        <w:t>have been corrected</w:t>
      </w:r>
      <w:proofErr w:type="gramEnd"/>
      <w:r w:rsidR="004B5678" w:rsidRPr="00F43289">
        <w:rPr>
          <w:rFonts w:ascii="Calibri" w:hAnsi="Calibri" w:cs="Calibri"/>
          <w:sz w:val="24"/>
          <w:szCs w:val="24"/>
          <w:rPrChange w:id="711" w:author="DuyNgo" w:date="2012-07-19T21:21:00Z">
            <w:rPr>
              <w:rFonts w:cstheme="minorHAnsi"/>
              <w:sz w:val="24"/>
              <w:szCs w:val="24"/>
            </w:rPr>
          </w:rPrChange>
        </w:rPr>
        <w:t xml:space="preserve">. A program may have one major defect as long as it does not obstruct testing of the program (There is a work around for the error). Prior to </w:t>
      </w:r>
      <w:r w:rsidR="005014FA" w:rsidRPr="00F43289">
        <w:rPr>
          <w:rFonts w:ascii="Calibri" w:hAnsi="Calibri" w:cs="Calibri"/>
          <w:sz w:val="24"/>
          <w:szCs w:val="24"/>
          <w:rPrChange w:id="712" w:author="DuyNgo" w:date="2012-07-19T21:21:00Z">
            <w:rPr>
              <w:rFonts w:cstheme="minorHAnsi"/>
              <w:sz w:val="24"/>
              <w:szCs w:val="24"/>
            </w:rPr>
          </w:rPrChange>
        </w:rPr>
        <w:t>completion</w:t>
      </w:r>
      <w:r w:rsidR="004B5678" w:rsidRPr="00F43289">
        <w:rPr>
          <w:rFonts w:ascii="Calibri" w:hAnsi="Calibri" w:cs="Calibri"/>
          <w:sz w:val="24"/>
          <w:szCs w:val="24"/>
          <w:rPrChange w:id="713" w:author="DuyNgo" w:date="2012-07-19T21:21:00Z">
            <w:rPr>
              <w:rFonts w:cstheme="minorHAnsi"/>
              <w:sz w:val="24"/>
              <w:szCs w:val="24"/>
            </w:rPr>
          </w:rPrChange>
        </w:rPr>
        <w:t xml:space="preserve"> </w:t>
      </w:r>
      <w:r w:rsidR="004B5678" w:rsidRPr="00F43289">
        <w:rPr>
          <w:rFonts w:ascii="Calibri" w:hAnsi="Calibri" w:cs="Calibri"/>
          <w:sz w:val="24"/>
          <w:szCs w:val="24"/>
          <w:rPrChange w:id="714" w:author="DuyNgo" w:date="2012-07-19T21:21:00Z">
            <w:rPr>
              <w:rFonts w:cstheme="minorHAnsi"/>
              <w:sz w:val="24"/>
              <w:szCs w:val="24"/>
            </w:rPr>
          </w:rPrChange>
        </w:rPr>
        <w:lastRenderedPageBreak/>
        <w:t xml:space="preserve">of acceptance testing all open critical and major defects </w:t>
      </w:r>
      <w:proofErr w:type="gramStart"/>
      <w:r w:rsidR="004B5678" w:rsidRPr="00F43289">
        <w:rPr>
          <w:rFonts w:ascii="Calibri" w:hAnsi="Calibri" w:cs="Calibri"/>
          <w:sz w:val="24"/>
          <w:szCs w:val="24"/>
          <w:rPrChange w:id="715" w:author="DuyNgo" w:date="2012-07-19T21:21:00Z">
            <w:rPr>
              <w:rFonts w:cstheme="minorHAnsi"/>
              <w:sz w:val="24"/>
              <w:szCs w:val="24"/>
            </w:rPr>
          </w:rPrChange>
        </w:rPr>
        <w:t>must be corrected</w:t>
      </w:r>
      <w:proofErr w:type="gramEnd"/>
      <w:r w:rsidR="004B5678" w:rsidRPr="00F43289">
        <w:rPr>
          <w:rFonts w:ascii="Calibri" w:hAnsi="Calibri" w:cs="Calibri"/>
          <w:sz w:val="24"/>
          <w:szCs w:val="24"/>
          <w:rPrChange w:id="716" w:author="DuyNgo" w:date="2012-07-19T21:21:00Z">
            <w:rPr>
              <w:rFonts w:cstheme="minorHAnsi"/>
              <w:sz w:val="24"/>
              <w:szCs w:val="24"/>
            </w:rPr>
          </w:rPrChange>
        </w:rPr>
        <w:t>.</w:t>
      </w:r>
      <w:r w:rsidR="00DC4B9B" w:rsidRPr="00F43289">
        <w:rPr>
          <w:rFonts w:ascii="Calibri" w:hAnsi="Calibri" w:cs="Calibri"/>
          <w:sz w:val="24"/>
          <w:szCs w:val="24"/>
          <w:rPrChange w:id="717" w:author="DuyNgo" w:date="2012-07-19T21:21:00Z">
            <w:rPr>
              <w:rFonts w:cstheme="minorHAnsi"/>
              <w:sz w:val="24"/>
              <w:szCs w:val="24"/>
            </w:rPr>
          </w:rPrChange>
        </w:rPr>
        <w:br/>
      </w:r>
    </w:p>
    <w:p w:rsidR="00130471" w:rsidRPr="00F43289" w:rsidRDefault="00130471" w:rsidP="00DC4B9B">
      <w:pPr>
        <w:pStyle w:val="Heading1"/>
        <w:numPr>
          <w:ilvl w:val="0"/>
          <w:numId w:val="2"/>
        </w:numPr>
        <w:spacing w:before="0"/>
        <w:rPr>
          <w:rFonts w:ascii="Calibri" w:hAnsi="Calibri" w:cs="Calibri"/>
          <w:sz w:val="24"/>
          <w:szCs w:val="24"/>
          <w:rPrChange w:id="718" w:author="DuyNgo" w:date="2012-07-19T21:21:00Z">
            <w:rPr>
              <w:rFonts w:asciiTheme="minorHAnsi" w:hAnsiTheme="minorHAnsi" w:cstheme="minorHAnsi"/>
              <w:sz w:val="24"/>
              <w:szCs w:val="24"/>
            </w:rPr>
          </w:rPrChange>
        </w:rPr>
      </w:pPr>
      <w:bookmarkStart w:id="719" w:name="_Toc330479240"/>
      <w:r w:rsidRPr="00F43289">
        <w:rPr>
          <w:rFonts w:ascii="Calibri" w:hAnsi="Calibri" w:cs="Calibri"/>
          <w:sz w:val="24"/>
          <w:szCs w:val="24"/>
          <w:rPrChange w:id="720" w:author="DuyNgo" w:date="2012-07-19T21:21:00Z">
            <w:rPr>
              <w:rFonts w:asciiTheme="minorHAnsi" w:hAnsiTheme="minorHAnsi" w:cstheme="minorHAnsi"/>
              <w:sz w:val="24"/>
              <w:szCs w:val="24"/>
            </w:rPr>
          </w:rPrChange>
        </w:rPr>
        <w:t>Test Plan</w:t>
      </w:r>
      <w:bookmarkEnd w:id="719"/>
      <w:r w:rsidR="00DC4B9B" w:rsidRPr="00F43289">
        <w:rPr>
          <w:rFonts w:ascii="Calibri" w:hAnsi="Calibri" w:cs="Calibri"/>
          <w:sz w:val="24"/>
          <w:szCs w:val="24"/>
          <w:rPrChange w:id="721" w:author="DuyNgo" w:date="2012-07-19T21:21:00Z">
            <w:rPr>
              <w:rFonts w:asciiTheme="minorHAnsi" w:hAnsiTheme="minorHAnsi" w:cstheme="minorHAnsi"/>
              <w:sz w:val="24"/>
              <w:szCs w:val="24"/>
            </w:rPr>
          </w:rPrChange>
        </w:rPr>
        <w:br/>
      </w:r>
    </w:p>
    <w:p w:rsidR="00130471" w:rsidRPr="00F43289" w:rsidRDefault="00130471" w:rsidP="00DC4B9B">
      <w:pPr>
        <w:pStyle w:val="Heading2"/>
        <w:numPr>
          <w:ilvl w:val="0"/>
          <w:numId w:val="12"/>
        </w:numPr>
        <w:spacing w:before="0"/>
        <w:rPr>
          <w:rFonts w:ascii="Calibri" w:hAnsi="Calibri" w:cs="Calibri"/>
          <w:sz w:val="24"/>
          <w:szCs w:val="24"/>
          <w:rPrChange w:id="722" w:author="DuyNgo" w:date="2012-07-19T21:21:00Z">
            <w:rPr>
              <w:rFonts w:asciiTheme="minorHAnsi" w:hAnsiTheme="minorHAnsi" w:cstheme="minorHAnsi"/>
              <w:sz w:val="24"/>
              <w:szCs w:val="24"/>
            </w:rPr>
          </w:rPrChange>
        </w:rPr>
      </w:pPr>
      <w:bookmarkStart w:id="723" w:name="_Toc330479241"/>
      <w:r w:rsidRPr="00F43289">
        <w:rPr>
          <w:rFonts w:ascii="Calibri" w:hAnsi="Calibri" w:cs="Calibri"/>
          <w:sz w:val="24"/>
          <w:szCs w:val="24"/>
          <w:rPrChange w:id="724" w:author="DuyNgo" w:date="2012-07-19T21:21:00Z">
            <w:rPr>
              <w:rFonts w:asciiTheme="minorHAnsi" w:hAnsiTheme="minorHAnsi" w:cstheme="minorHAnsi"/>
              <w:sz w:val="24"/>
              <w:szCs w:val="24"/>
            </w:rPr>
          </w:rPrChange>
        </w:rPr>
        <w:t>Features to be tested</w:t>
      </w:r>
      <w:bookmarkEnd w:id="723"/>
      <w:r w:rsidR="00DC4B9B" w:rsidRPr="00F43289">
        <w:rPr>
          <w:rFonts w:ascii="Calibri" w:hAnsi="Calibri" w:cs="Calibri"/>
          <w:sz w:val="24"/>
          <w:szCs w:val="24"/>
          <w:rPrChange w:id="725" w:author="DuyNgo" w:date="2012-07-19T21:21:00Z">
            <w:rPr>
              <w:rFonts w:asciiTheme="minorHAnsi" w:hAnsiTheme="minorHAnsi" w:cstheme="minorHAnsi"/>
              <w:sz w:val="24"/>
              <w:szCs w:val="24"/>
            </w:rPr>
          </w:rPrChange>
        </w:rPr>
        <w:br/>
      </w:r>
    </w:p>
    <w:p w:rsidR="005014FA" w:rsidRPr="00F43289" w:rsidRDefault="005014FA" w:rsidP="00DC4B9B">
      <w:pPr>
        <w:pStyle w:val="Heading3"/>
        <w:numPr>
          <w:ilvl w:val="1"/>
          <w:numId w:val="12"/>
        </w:numPr>
        <w:spacing w:before="0"/>
        <w:rPr>
          <w:rFonts w:ascii="Calibri" w:hAnsi="Calibri" w:cs="Calibri"/>
          <w:sz w:val="24"/>
          <w:szCs w:val="24"/>
          <w:rPrChange w:id="726" w:author="DuyNgo" w:date="2012-07-19T21:21:00Z">
            <w:rPr>
              <w:rFonts w:asciiTheme="minorHAnsi" w:hAnsiTheme="minorHAnsi" w:cstheme="minorHAnsi"/>
              <w:sz w:val="24"/>
              <w:szCs w:val="24"/>
            </w:rPr>
          </w:rPrChange>
        </w:rPr>
      </w:pPr>
      <w:bookmarkStart w:id="727" w:name="_Toc326240997"/>
      <w:bookmarkStart w:id="728" w:name="_Toc330479242"/>
      <w:r w:rsidRPr="00F43289">
        <w:rPr>
          <w:rFonts w:ascii="Calibri" w:hAnsi="Calibri" w:cs="Calibri"/>
          <w:sz w:val="24"/>
          <w:szCs w:val="24"/>
          <w:rPrChange w:id="729" w:author="DuyNgo" w:date="2012-07-19T21:21:00Z">
            <w:rPr>
              <w:rFonts w:asciiTheme="minorHAnsi" w:hAnsiTheme="minorHAnsi" w:cstheme="minorHAnsi"/>
              <w:sz w:val="24"/>
              <w:szCs w:val="24"/>
            </w:rPr>
          </w:rPrChange>
        </w:rPr>
        <w:t>Dashboard</w:t>
      </w:r>
      <w:bookmarkEnd w:id="727"/>
      <w:bookmarkEnd w:id="728"/>
      <w:r w:rsidR="00DC4B9B" w:rsidRPr="00F43289">
        <w:rPr>
          <w:rFonts w:ascii="Calibri" w:hAnsi="Calibri" w:cs="Calibri"/>
          <w:sz w:val="24"/>
          <w:szCs w:val="24"/>
          <w:rPrChange w:id="730" w:author="DuyNgo" w:date="2012-07-19T21:21:00Z">
            <w:rPr>
              <w:rFonts w:asciiTheme="minorHAnsi" w:hAnsiTheme="minorHAnsi" w:cstheme="minorHAnsi"/>
              <w:sz w:val="24"/>
              <w:szCs w:val="24"/>
            </w:rPr>
          </w:rPrChange>
        </w:rPr>
        <w:br/>
      </w:r>
    </w:p>
    <w:p w:rsidR="005014FA" w:rsidRPr="00F43289" w:rsidRDefault="005014FA" w:rsidP="00DC4B9B">
      <w:pPr>
        <w:spacing w:after="0"/>
        <w:ind w:left="720" w:firstLine="270"/>
        <w:rPr>
          <w:rFonts w:ascii="Calibri" w:hAnsi="Calibri" w:cs="Calibri"/>
          <w:sz w:val="24"/>
          <w:szCs w:val="24"/>
          <w:rPrChange w:id="731" w:author="DuyNgo" w:date="2012-07-19T21:21:00Z">
            <w:rPr>
              <w:rFonts w:cstheme="minorHAnsi"/>
              <w:sz w:val="24"/>
              <w:szCs w:val="24"/>
            </w:rPr>
          </w:rPrChange>
        </w:rPr>
      </w:pPr>
      <w:r w:rsidRPr="00F43289">
        <w:rPr>
          <w:rFonts w:ascii="Calibri" w:hAnsi="Calibri" w:cs="Calibri"/>
          <w:sz w:val="24"/>
          <w:szCs w:val="24"/>
          <w:rPrChange w:id="732" w:author="DuyNgo" w:date="2012-07-19T21:21:00Z">
            <w:rPr>
              <w:rFonts w:cstheme="minorHAnsi"/>
              <w:sz w:val="24"/>
              <w:szCs w:val="24"/>
            </w:rPr>
          </w:rPrChange>
        </w:rPr>
        <w:t xml:space="preserve">Test all functions in </w:t>
      </w:r>
      <w:r w:rsidR="00621CA8" w:rsidRPr="00F43289">
        <w:rPr>
          <w:rFonts w:ascii="Calibri" w:hAnsi="Calibri" w:cs="Calibri"/>
          <w:sz w:val="24"/>
          <w:szCs w:val="24"/>
          <w:rPrChange w:id="733" w:author="DuyNgo" w:date="2012-07-19T21:21:00Z">
            <w:rPr>
              <w:rFonts w:cstheme="minorHAnsi"/>
              <w:sz w:val="24"/>
              <w:szCs w:val="24"/>
            </w:rPr>
          </w:rPrChange>
        </w:rPr>
        <w:t>Dashboard</w:t>
      </w:r>
      <w:r w:rsidRPr="00F43289">
        <w:rPr>
          <w:rFonts w:ascii="Calibri" w:hAnsi="Calibri" w:cs="Calibri"/>
          <w:sz w:val="24"/>
          <w:szCs w:val="24"/>
          <w:rPrChange w:id="734" w:author="DuyNgo" w:date="2012-07-19T21:21:00Z">
            <w:rPr>
              <w:rFonts w:cstheme="minorHAnsi"/>
              <w:sz w:val="24"/>
              <w:szCs w:val="24"/>
            </w:rPr>
          </w:rPrChange>
        </w:rPr>
        <w:t xml:space="preserve"> page includes</w:t>
      </w:r>
    </w:p>
    <w:p w:rsidR="005014FA" w:rsidRPr="00F43289" w:rsidRDefault="005014FA" w:rsidP="00DC4B9B">
      <w:pPr>
        <w:pStyle w:val="ListParagraph"/>
        <w:numPr>
          <w:ilvl w:val="0"/>
          <w:numId w:val="46"/>
        </w:numPr>
        <w:spacing w:after="0"/>
        <w:rPr>
          <w:rFonts w:ascii="Calibri" w:hAnsi="Calibri" w:cs="Calibri"/>
          <w:sz w:val="24"/>
          <w:szCs w:val="24"/>
          <w:rPrChange w:id="735" w:author="DuyNgo" w:date="2012-07-19T21:21:00Z">
            <w:rPr>
              <w:rFonts w:cstheme="minorHAnsi"/>
              <w:sz w:val="24"/>
              <w:szCs w:val="24"/>
            </w:rPr>
          </w:rPrChange>
        </w:rPr>
      </w:pPr>
      <w:proofErr w:type="gramStart"/>
      <w:r w:rsidRPr="00F43289">
        <w:rPr>
          <w:rFonts w:ascii="Calibri" w:hAnsi="Calibri" w:cs="Calibri"/>
          <w:sz w:val="24"/>
          <w:szCs w:val="24"/>
          <w:rPrChange w:id="736" w:author="DuyNgo" w:date="2012-07-19T21:21:00Z">
            <w:rPr>
              <w:rFonts w:cstheme="minorHAnsi"/>
              <w:sz w:val="24"/>
              <w:szCs w:val="24"/>
            </w:rPr>
          </w:rPrChange>
        </w:rPr>
        <w:t>List</w:t>
      </w:r>
      <w:r w:rsidR="00621CA8" w:rsidRPr="00F43289">
        <w:rPr>
          <w:rFonts w:ascii="Calibri" w:hAnsi="Calibri" w:cs="Calibri"/>
          <w:sz w:val="24"/>
          <w:szCs w:val="24"/>
          <w:rPrChange w:id="737" w:author="DuyNgo" w:date="2012-07-19T21:21:00Z">
            <w:rPr>
              <w:rFonts w:cstheme="minorHAnsi"/>
              <w:sz w:val="24"/>
              <w:szCs w:val="24"/>
            </w:rPr>
          </w:rPrChange>
        </w:rPr>
        <w:t xml:space="preserve"> of</w:t>
      </w:r>
      <w:r w:rsidRPr="00F43289">
        <w:rPr>
          <w:rFonts w:ascii="Calibri" w:hAnsi="Calibri" w:cs="Calibri"/>
          <w:sz w:val="24"/>
          <w:szCs w:val="24"/>
          <w:rPrChange w:id="738" w:author="DuyNgo" w:date="2012-07-19T21:21:00Z">
            <w:rPr>
              <w:rFonts w:cstheme="minorHAnsi"/>
              <w:sz w:val="24"/>
              <w:szCs w:val="24"/>
            </w:rPr>
          </w:rPrChange>
        </w:rPr>
        <w:t xml:space="preserve"> </w:t>
      </w:r>
      <w:r w:rsidR="00621CA8" w:rsidRPr="00F43289">
        <w:rPr>
          <w:rFonts w:ascii="Calibri" w:hAnsi="Calibri" w:cs="Calibri"/>
          <w:sz w:val="24"/>
          <w:szCs w:val="24"/>
          <w:rPrChange w:id="739" w:author="DuyNgo" w:date="2012-07-19T21:21:00Z">
            <w:rPr>
              <w:rFonts w:cstheme="minorHAnsi"/>
              <w:sz w:val="24"/>
              <w:szCs w:val="24"/>
            </w:rPr>
          </w:rPrChange>
        </w:rPr>
        <w:t>projects</w:t>
      </w:r>
      <w:r w:rsidRPr="00F43289">
        <w:rPr>
          <w:rFonts w:ascii="Calibri" w:hAnsi="Calibri" w:cs="Calibri"/>
          <w:sz w:val="24"/>
          <w:szCs w:val="24"/>
          <w:rPrChange w:id="740" w:author="DuyNgo" w:date="2012-07-19T21:21:00Z">
            <w:rPr>
              <w:rFonts w:cstheme="minorHAnsi"/>
              <w:sz w:val="24"/>
              <w:szCs w:val="24"/>
            </w:rPr>
          </w:rPrChange>
        </w:rPr>
        <w:t>.</w:t>
      </w:r>
      <w:proofErr w:type="gramEnd"/>
    </w:p>
    <w:p w:rsidR="005014FA" w:rsidRPr="00F43289" w:rsidRDefault="00621CA8" w:rsidP="00DC4B9B">
      <w:pPr>
        <w:pStyle w:val="ListParagraph"/>
        <w:numPr>
          <w:ilvl w:val="0"/>
          <w:numId w:val="46"/>
        </w:numPr>
        <w:spacing w:after="0"/>
        <w:rPr>
          <w:rFonts w:ascii="Calibri" w:hAnsi="Calibri" w:cs="Calibri"/>
          <w:sz w:val="24"/>
          <w:szCs w:val="24"/>
          <w:rPrChange w:id="741" w:author="DuyNgo" w:date="2012-07-19T21:21:00Z">
            <w:rPr>
              <w:rFonts w:cstheme="minorHAnsi"/>
              <w:sz w:val="24"/>
              <w:szCs w:val="24"/>
            </w:rPr>
          </w:rPrChange>
        </w:rPr>
      </w:pPr>
      <w:r w:rsidRPr="00F43289">
        <w:rPr>
          <w:rFonts w:ascii="Calibri" w:hAnsi="Calibri" w:cs="Calibri"/>
          <w:sz w:val="24"/>
          <w:szCs w:val="24"/>
          <w:rPrChange w:id="742" w:author="DuyNgo" w:date="2012-07-19T21:21:00Z">
            <w:rPr>
              <w:rFonts w:cstheme="minorHAnsi"/>
              <w:sz w:val="24"/>
              <w:szCs w:val="24"/>
            </w:rPr>
          </w:rPrChange>
        </w:rPr>
        <w:t>Display projects’ health</w:t>
      </w:r>
      <w:r w:rsidR="005014FA" w:rsidRPr="00F43289">
        <w:rPr>
          <w:rFonts w:ascii="Calibri" w:hAnsi="Calibri" w:cs="Calibri"/>
          <w:sz w:val="24"/>
          <w:szCs w:val="24"/>
          <w:rPrChange w:id="743" w:author="DuyNgo" w:date="2012-07-19T21:21:00Z">
            <w:rPr>
              <w:rFonts w:cstheme="minorHAnsi"/>
              <w:sz w:val="24"/>
              <w:szCs w:val="24"/>
            </w:rPr>
          </w:rPrChange>
        </w:rPr>
        <w:t>.</w:t>
      </w:r>
    </w:p>
    <w:p w:rsidR="005014FA" w:rsidRPr="00F43289" w:rsidRDefault="00621CA8" w:rsidP="00DC4B9B">
      <w:pPr>
        <w:pStyle w:val="ListParagraph"/>
        <w:numPr>
          <w:ilvl w:val="0"/>
          <w:numId w:val="46"/>
        </w:numPr>
        <w:spacing w:after="0"/>
        <w:rPr>
          <w:rFonts w:ascii="Calibri" w:hAnsi="Calibri" w:cs="Calibri"/>
          <w:sz w:val="24"/>
          <w:szCs w:val="24"/>
          <w:rPrChange w:id="744" w:author="DuyNgo" w:date="2012-07-19T21:21:00Z">
            <w:rPr>
              <w:rFonts w:cstheme="minorHAnsi"/>
              <w:sz w:val="24"/>
              <w:szCs w:val="24"/>
            </w:rPr>
          </w:rPrChange>
        </w:rPr>
      </w:pPr>
      <w:r w:rsidRPr="00F43289">
        <w:rPr>
          <w:rFonts w:ascii="Calibri" w:hAnsi="Calibri" w:cs="Calibri"/>
          <w:sz w:val="24"/>
          <w:szCs w:val="24"/>
          <w:rPrChange w:id="745" w:author="DuyNgo" w:date="2012-07-19T21:21:00Z">
            <w:rPr>
              <w:rFonts w:cstheme="minorHAnsi"/>
              <w:sz w:val="24"/>
              <w:szCs w:val="24"/>
            </w:rPr>
          </w:rPrChange>
        </w:rPr>
        <w:t>Display projects’ basic information</w:t>
      </w:r>
      <w:r w:rsidR="005014FA" w:rsidRPr="00F43289">
        <w:rPr>
          <w:rFonts w:ascii="Calibri" w:hAnsi="Calibri" w:cs="Calibri"/>
          <w:sz w:val="24"/>
          <w:szCs w:val="24"/>
          <w:rPrChange w:id="746" w:author="DuyNgo" w:date="2012-07-19T21:21:00Z">
            <w:rPr>
              <w:rFonts w:cstheme="minorHAnsi"/>
              <w:sz w:val="24"/>
              <w:szCs w:val="24"/>
            </w:rPr>
          </w:rPrChange>
        </w:rPr>
        <w:t>.</w:t>
      </w:r>
    </w:p>
    <w:p w:rsidR="00613DF6" w:rsidRPr="00F43289" w:rsidRDefault="00613DF6" w:rsidP="00DC4B9B">
      <w:pPr>
        <w:pStyle w:val="ListParagraph"/>
        <w:numPr>
          <w:ilvl w:val="0"/>
          <w:numId w:val="46"/>
        </w:numPr>
        <w:spacing w:after="0"/>
        <w:rPr>
          <w:rFonts w:ascii="Calibri" w:hAnsi="Calibri" w:cs="Calibri"/>
          <w:sz w:val="24"/>
          <w:szCs w:val="24"/>
          <w:rPrChange w:id="747" w:author="DuyNgo" w:date="2012-07-19T21:21:00Z">
            <w:rPr>
              <w:rFonts w:cstheme="minorHAnsi"/>
              <w:sz w:val="24"/>
              <w:szCs w:val="24"/>
            </w:rPr>
          </w:rPrChange>
        </w:rPr>
      </w:pPr>
      <w:r w:rsidRPr="00F43289">
        <w:rPr>
          <w:rFonts w:ascii="Calibri" w:hAnsi="Calibri" w:cs="Calibri"/>
          <w:sz w:val="24"/>
          <w:szCs w:val="24"/>
          <w:rPrChange w:id="748" w:author="DuyNgo" w:date="2012-07-19T21:21:00Z">
            <w:rPr>
              <w:rFonts w:cstheme="minorHAnsi"/>
              <w:sz w:val="24"/>
              <w:szCs w:val="24"/>
            </w:rPr>
          </w:rPrChange>
        </w:rPr>
        <w:t>Export report</w:t>
      </w:r>
      <w:r w:rsidR="00DC4B9B" w:rsidRPr="00F43289">
        <w:rPr>
          <w:rFonts w:ascii="Calibri" w:hAnsi="Calibri" w:cs="Calibri"/>
          <w:sz w:val="24"/>
          <w:szCs w:val="24"/>
          <w:rPrChange w:id="749" w:author="DuyNgo" w:date="2012-07-19T21:21:00Z">
            <w:rPr>
              <w:rFonts w:cstheme="minorHAnsi"/>
              <w:sz w:val="24"/>
              <w:szCs w:val="24"/>
            </w:rPr>
          </w:rPrChange>
        </w:rPr>
        <w:br/>
      </w:r>
    </w:p>
    <w:p w:rsidR="005014FA" w:rsidRPr="00F43289" w:rsidRDefault="005014FA" w:rsidP="00DC4B9B">
      <w:pPr>
        <w:pStyle w:val="Heading3"/>
        <w:numPr>
          <w:ilvl w:val="1"/>
          <w:numId w:val="12"/>
        </w:numPr>
        <w:spacing w:before="0"/>
        <w:rPr>
          <w:rFonts w:ascii="Calibri" w:hAnsi="Calibri" w:cs="Calibri"/>
          <w:sz w:val="24"/>
          <w:szCs w:val="24"/>
          <w:rPrChange w:id="750" w:author="DuyNgo" w:date="2012-07-19T21:21:00Z">
            <w:rPr>
              <w:rFonts w:asciiTheme="minorHAnsi" w:hAnsiTheme="minorHAnsi" w:cstheme="minorHAnsi"/>
              <w:sz w:val="24"/>
              <w:szCs w:val="24"/>
            </w:rPr>
          </w:rPrChange>
        </w:rPr>
      </w:pPr>
      <w:bookmarkStart w:id="751" w:name="_Toc326240998"/>
      <w:bookmarkStart w:id="752" w:name="_Toc330479243"/>
      <w:r w:rsidRPr="00F43289">
        <w:rPr>
          <w:rFonts w:ascii="Calibri" w:hAnsi="Calibri" w:cs="Calibri"/>
          <w:sz w:val="24"/>
          <w:szCs w:val="24"/>
          <w:rPrChange w:id="753" w:author="DuyNgo" w:date="2012-07-19T21:21:00Z">
            <w:rPr>
              <w:rFonts w:asciiTheme="minorHAnsi" w:hAnsiTheme="minorHAnsi" w:cstheme="minorHAnsi"/>
              <w:sz w:val="24"/>
              <w:szCs w:val="24"/>
            </w:rPr>
          </w:rPrChange>
        </w:rPr>
        <w:t>Planner</w:t>
      </w:r>
      <w:bookmarkEnd w:id="751"/>
      <w:bookmarkEnd w:id="752"/>
      <w:r w:rsidR="00DC4B9B" w:rsidRPr="00F43289">
        <w:rPr>
          <w:rFonts w:ascii="Calibri" w:hAnsi="Calibri" w:cs="Calibri"/>
          <w:sz w:val="24"/>
          <w:szCs w:val="24"/>
          <w:rPrChange w:id="754" w:author="DuyNgo" w:date="2012-07-19T21:21:00Z">
            <w:rPr>
              <w:rFonts w:asciiTheme="minorHAnsi" w:hAnsiTheme="minorHAnsi" w:cstheme="minorHAnsi"/>
              <w:sz w:val="24"/>
              <w:szCs w:val="24"/>
            </w:rPr>
          </w:rPrChange>
        </w:rPr>
        <w:br/>
      </w:r>
    </w:p>
    <w:p w:rsidR="00621CA8" w:rsidRPr="00F43289" w:rsidRDefault="00621CA8" w:rsidP="00DC4B9B">
      <w:pPr>
        <w:spacing w:after="0"/>
        <w:ind w:left="720" w:firstLine="270"/>
        <w:rPr>
          <w:rFonts w:ascii="Calibri" w:hAnsi="Calibri" w:cs="Calibri"/>
          <w:sz w:val="24"/>
          <w:szCs w:val="24"/>
          <w:rPrChange w:id="755" w:author="DuyNgo" w:date="2012-07-19T21:21:00Z">
            <w:rPr>
              <w:rFonts w:cstheme="minorHAnsi"/>
              <w:sz w:val="24"/>
              <w:szCs w:val="24"/>
            </w:rPr>
          </w:rPrChange>
        </w:rPr>
      </w:pPr>
      <w:r w:rsidRPr="00F43289">
        <w:rPr>
          <w:rFonts w:ascii="Calibri" w:hAnsi="Calibri" w:cs="Calibri"/>
          <w:sz w:val="24"/>
          <w:szCs w:val="24"/>
          <w:rPrChange w:id="756" w:author="DuyNgo" w:date="2012-07-19T21:21:00Z">
            <w:rPr>
              <w:rFonts w:cstheme="minorHAnsi"/>
              <w:sz w:val="24"/>
              <w:szCs w:val="24"/>
            </w:rPr>
          </w:rPrChange>
        </w:rPr>
        <w:t>Test all functions in Planner page includes</w:t>
      </w:r>
    </w:p>
    <w:p w:rsidR="00621CA8" w:rsidRPr="00F43289" w:rsidRDefault="00621CA8" w:rsidP="00DC4B9B">
      <w:pPr>
        <w:pStyle w:val="ListParagraph"/>
        <w:numPr>
          <w:ilvl w:val="0"/>
          <w:numId w:val="46"/>
        </w:numPr>
        <w:spacing w:after="0"/>
        <w:rPr>
          <w:rFonts w:ascii="Calibri" w:hAnsi="Calibri" w:cs="Calibri"/>
          <w:sz w:val="24"/>
          <w:szCs w:val="24"/>
          <w:rPrChange w:id="757" w:author="DuyNgo" w:date="2012-07-19T21:21:00Z">
            <w:rPr>
              <w:rFonts w:cstheme="minorHAnsi"/>
              <w:sz w:val="24"/>
              <w:szCs w:val="24"/>
            </w:rPr>
          </w:rPrChange>
        </w:rPr>
      </w:pPr>
      <w:proofErr w:type="gramStart"/>
      <w:r w:rsidRPr="00F43289">
        <w:rPr>
          <w:rFonts w:ascii="Calibri" w:hAnsi="Calibri" w:cs="Calibri"/>
          <w:sz w:val="24"/>
          <w:szCs w:val="24"/>
          <w:rPrChange w:id="758" w:author="DuyNgo" w:date="2012-07-19T21:21:00Z">
            <w:rPr>
              <w:rFonts w:cstheme="minorHAnsi"/>
              <w:sz w:val="24"/>
              <w:szCs w:val="24"/>
            </w:rPr>
          </w:rPrChange>
        </w:rPr>
        <w:t>List of tasks.</w:t>
      </w:r>
      <w:proofErr w:type="gramEnd"/>
    </w:p>
    <w:p w:rsidR="00621CA8" w:rsidRPr="00F43289" w:rsidRDefault="00621CA8" w:rsidP="00DC4B9B">
      <w:pPr>
        <w:pStyle w:val="ListParagraph"/>
        <w:numPr>
          <w:ilvl w:val="0"/>
          <w:numId w:val="46"/>
        </w:numPr>
        <w:spacing w:after="0"/>
        <w:rPr>
          <w:rFonts w:ascii="Calibri" w:hAnsi="Calibri" w:cs="Calibri"/>
          <w:sz w:val="24"/>
          <w:szCs w:val="24"/>
          <w:rPrChange w:id="759" w:author="DuyNgo" w:date="2012-07-19T21:21:00Z">
            <w:rPr>
              <w:rFonts w:cstheme="minorHAnsi"/>
              <w:sz w:val="24"/>
              <w:szCs w:val="24"/>
            </w:rPr>
          </w:rPrChange>
        </w:rPr>
      </w:pPr>
      <w:r w:rsidRPr="00F43289">
        <w:rPr>
          <w:rFonts w:ascii="Calibri" w:hAnsi="Calibri" w:cs="Calibri"/>
          <w:sz w:val="24"/>
          <w:szCs w:val="24"/>
          <w:rPrChange w:id="760" w:author="DuyNgo" w:date="2012-07-19T21:21:00Z">
            <w:rPr>
              <w:rFonts w:cstheme="minorHAnsi"/>
              <w:sz w:val="24"/>
              <w:szCs w:val="24"/>
            </w:rPr>
          </w:rPrChange>
        </w:rPr>
        <w:t>Display assignment.</w:t>
      </w:r>
    </w:p>
    <w:p w:rsidR="00621CA8" w:rsidRPr="00F43289" w:rsidRDefault="00621CA8" w:rsidP="00DC4B9B">
      <w:pPr>
        <w:pStyle w:val="ListParagraph"/>
        <w:numPr>
          <w:ilvl w:val="0"/>
          <w:numId w:val="46"/>
        </w:numPr>
        <w:spacing w:after="0"/>
        <w:rPr>
          <w:rFonts w:ascii="Calibri" w:hAnsi="Calibri" w:cs="Calibri"/>
          <w:sz w:val="24"/>
          <w:szCs w:val="24"/>
          <w:rPrChange w:id="761" w:author="DuyNgo" w:date="2012-07-19T21:21:00Z">
            <w:rPr>
              <w:rFonts w:cstheme="minorHAnsi"/>
              <w:sz w:val="24"/>
              <w:szCs w:val="24"/>
            </w:rPr>
          </w:rPrChange>
        </w:rPr>
      </w:pPr>
      <w:r w:rsidRPr="00F43289">
        <w:rPr>
          <w:rFonts w:ascii="Calibri" w:hAnsi="Calibri" w:cs="Calibri"/>
          <w:sz w:val="24"/>
          <w:szCs w:val="24"/>
          <w:rPrChange w:id="762" w:author="DuyNgo" w:date="2012-07-19T21:21:00Z">
            <w:rPr>
              <w:rFonts w:cstheme="minorHAnsi"/>
              <w:sz w:val="24"/>
              <w:szCs w:val="24"/>
            </w:rPr>
          </w:rPrChange>
        </w:rPr>
        <w:t>Add and assign task.</w:t>
      </w:r>
    </w:p>
    <w:p w:rsidR="005014FA" w:rsidRPr="00F43289" w:rsidRDefault="00621CA8" w:rsidP="00DC4B9B">
      <w:pPr>
        <w:pStyle w:val="ListParagraph"/>
        <w:numPr>
          <w:ilvl w:val="0"/>
          <w:numId w:val="46"/>
        </w:numPr>
        <w:spacing w:after="0"/>
        <w:rPr>
          <w:rFonts w:ascii="Calibri" w:hAnsi="Calibri" w:cs="Calibri"/>
          <w:sz w:val="24"/>
          <w:szCs w:val="24"/>
          <w:rPrChange w:id="763" w:author="DuyNgo" w:date="2012-07-19T21:21:00Z">
            <w:rPr>
              <w:rFonts w:cstheme="minorHAnsi"/>
              <w:sz w:val="24"/>
              <w:szCs w:val="24"/>
            </w:rPr>
          </w:rPrChange>
        </w:rPr>
      </w:pPr>
      <w:r w:rsidRPr="00F43289">
        <w:rPr>
          <w:rFonts w:ascii="Calibri" w:hAnsi="Calibri" w:cs="Calibri"/>
          <w:sz w:val="24"/>
          <w:szCs w:val="24"/>
          <w:rPrChange w:id="764" w:author="DuyNgo" w:date="2012-07-19T21:21:00Z">
            <w:rPr>
              <w:rFonts w:cstheme="minorHAnsi"/>
              <w:sz w:val="24"/>
              <w:szCs w:val="24"/>
            </w:rPr>
          </w:rPrChange>
        </w:rPr>
        <w:t>Change task information.</w:t>
      </w:r>
    </w:p>
    <w:p w:rsidR="00613DF6" w:rsidRPr="00F43289" w:rsidRDefault="00613DF6" w:rsidP="00DC4B9B">
      <w:pPr>
        <w:pStyle w:val="ListParagraph"/>
        <w:numPr>
          <w:ilvl w:val="0"/>
          <w:numId w:val="46"/>
        </w:numPr>
        <w:spacing w:after="0"/>
        <w:rPr>
          <w:rFonts w:ascii="Calibri" w:hAnsi="Calibri" w:cs="Calibri"/>
          <w:sz w:val="24"/>
          <w:szCs w:val="24"/>
          <w:rPrChange w:id="765" w:author="DuyNgo" w:date="2012-07-19T21:21:00Z">
            <w:rPr>
              <w:rFonts w:cstheme="minorHAnsi"/>
              <w:sz w:val="24"/>
              <w:szCs w:val="24"/>
            </w:rPr>
          </w:rPrChange>
        </w:rPr>
      </w:pPr>
      <w:r w:rsidRPr="00F43289">
        <w:rPr>
          <w:rFonts w:ascii="Calibri" w:hAnsi="Calibri" w:cs="Calibri"/>
          <w:sz w:val="24"/>
          <w:szCs w:val="24"/>
          <w:rPrChange w:id="766" w:author="DuyNgo" w:date="2012-07-19T21:21:00Z">
            <w:rPr>
              <w:rFonts w:cstheme="minorHAnsi"/>
              <w:sz w:val="24"/>
              <w:szCs w:val="24"/>
            </w:rPr>
          </w:rPrChange>
        </w:rPr>
        <w:t>Feature sort, update, delete</w:t>
      </w:r>
    </w:p>
    <w:p w:rsidR="00613DF6" w:rsidRPr="00F43289" w:rsidRDefault="00613DF6" w:rsidP="00DC4B9B">
      <w:pPr>
        <w:pStyle w:val="ListParagraph"/>
        <w:numPr>
          <w:ilvl w:val="0"/>
          <w:numId w:val="46"/>
        </w:numPr>
        <w:spacing w:after="0"/>
        <w:rPr>
          <w:rFonts w:ascii="Calibri" w:hAnsi="Calibri" w:cs="Calibri"/>
          <w:sz w:val="24"/>
          <w:szCs w:val="24"/>
          <w:rPrChange w:id="767" w:author="DuyNgo" w:date="2012-07-19T21:21:00Z">
            <w:rPr>
              <w:rFonts w:cstheme="minorHAnsi"/>
              <w:sz w:val="24"/>
              <w:szCs w:val="24"/>
            </w:rPr>
          </w:rPrChange>
        </w:rPr>
      </w:pPr>
      <w:r w:rsidRPr="00F43289">
        <w:rPr>
          <w:rFonts w:ascii="Calibri" w:hAnsi="Calibri" w:cs="Calibri"/>
          <w:sz w:val="24"/>
          <w:szCs w:val="24"/>
          <w:rPrChange w:id="768" w:author="DuyNgo" w:date="2012-07-19T21:21:00Z">
            <w:rPr>
              <w:rFonts w:cstheme="minorHAnsi"/>
              <w:sz w:val="24"/>
              <w:szCs w:val="24"/>
            </w:rPr>
          </w:rPrChange>
        </w:rPr>
        <w:t>Export report</w:t>
      </w:r>
      <w:r w:rsidR="00391B3C" w:rsidRPr="00F43289">
        <w:rPr>
          <w:rFonts w:ascii="Calibri" w:hAnsi="Calibri" w:cs="Calibri"/>
          <w:sz w:val="24"/>
          <w:szCs w:val="24"/>
          <w:rPrChange w:id="769" w:author="DuyNgo" w:date="2012-07-19T21:21:00Z">
            <w:rPr>
              <w:rFonts w:cstheme="minorHAnsi"/>
              <w:sz w:val="24"/>
              <w:szCs w:val="24"/>
            </w:rPr>
          </w:rPrChange>
        </w:rPr>
        <w:br/>
      </w:r>
    </w:p>
    <w:p w:rsidR="005014FA" w:rsidRPr="00F43289" w:rsidRDefault="005014FA" w:rsidP="00DC4B9B">
      <w:pPr>
        <w:pStyle w:val="Heading3"/>
        <w:numPr>
          <w:ilvl w:val="1"/>
          <w:numId w:val="12"/>
        </w:numPr>
        <w:spacing w:before="0"/>
        <w:rPr>
          <w:rFonts w:ascii="Calibri" w:hAnsi="Calibri" w:cs="Calibri"/>
          <w:sz w:val="24"/>
          <w:szCs w:val="24"/>
          <w:rPrChange w:id="770" w:author="DuyNgo" w:date="2012-07-19T21:21:00Z">
            <w:rPr>
              <w:rFonts w:asciiTheme="minorHAnsi" w:hAnsiTheme="minorHAnsi" w:cstheme="minorHAnsi"/>
              <w:sz w:val="24"/>
              <w:szCs w:val="24"/>
            </w:rPr>
          </w:rPrChange>
        </w:rPr>
      </w:pPr>
      <w:bookmarkStart w:id="771" w:name="_Toc326240999"/>
      <w:bookmarkStart w:id="772" w:name="_Toc330479244"/>
      <w:r w:rsidRPr="00F43289">
        <w:rPr>
          <w:rFonts w:ascii="Calibri" w:hAnsi="Calibri" w:cs="Calibri"/>
          <w:sz w:val="24"/>
          <w:szCs w:val="24"/>
          <w:rPrChange w:id="773" w:author="DuyNgo" w:date="2012-07-19T21:21:00Z">
            <w:rPr>
              <w:rFonts w:asciiTheme="minorHAnsi" w:hAnsiTheme="minorHAnsi" w:cstheme="minorHAnsi"/>
              <w:sz w:val="24"/>
              <w:szCs w:val="24"/>
            </w:rPr>
          </w:rPrChange>
        </w:rPr>
        <w:t>Report</w:t>
      </w:r>
      <w:bookmarkEnd w:id="771"/>
      <w:bookmarkEnd w:id="772"/>
      <w:r w:rsidR="00391B3C" w:rsidRPr="00F43289">
        <w:rPr>
          <w:rFonts w:ascii="Calibri" w:hAnsi="Calibri" w:cs="Calibri"/>
          <w:sz w:val="24"/>
          <w:szCs w:val="24"/>
          <w:rPrChange w:id="774" w:author="DuyNgo" w:date="2012-07-19T21:21:00Z">
            <w:rPr>
              <w:rFonts w:asciiTheme="minorHAnsi" w:hAnsiTheme="minorHAnsi" w:cstheme="minorHAnsi"/>
              <w:sz w:val="24"/>
              <w:szCs w:val="24"/>
            </w:rPr>
          </w:rPrChange>
        </w:rPr>
        <w:br/>
      </w:r>
    </w:p>
    <w:p w:rsidR="002E7C44" w:rsidRPr="00F43289" w:rsidRDefault="002E7C44" w:rsidP="00DC4B9B">
      <w:pPr>
        <w:spacing w:after="0"/>
        <w:ind w:left="720" w:firstLine="270"/>
        <w:rPr>
          <w:rFonts w:ascii="Calibri" w:hAnsi="Calibri" w:cs="Calibri"/>
          <w:sz w:val="24"/>
          <w:szCs w:val="24"/>
          <w:rPrChange w:id="775" w:author="DuyNgo" w:date="2012-07-19T21:21:00Z">
            <w:rPr>
              <w:rFonts w:cstheme="minorHAnsi"/>
              <w:sz w:val="24"/>
              <w:szCs w:val="24"/>
            </w:rPr>
          </w:rPrChange>
        </w:rPr>
      </w:pPr>
      <w:r w:rsidRPr="00F43289">
        <w:rPr>
          <w:rFonts w:ascii="Calibri" w:hAnsi="Calibri" w:cs="Calibri"/>
          <w:sz w:val="24"/>
          <w:szCs w:val="24"/>
          <w:rPrChange w:id="776" w:author="DuyNgo" w:date="2012-07-19T21:21:00Z">
            <w:rPr>
              <w:rFonts w:cstheme="minorHAnsi"/>
              <w:sz w:val="24"/>
              <w:szCs w:val="24"/>
            </w:rPr>
          </w:rPrChange>
        </w:rPr>
        <w:t>Test all functions in Report page includes</w:t>
      </w:r>
    </w:p>
    <w:p w:rsidR="002E7C44" w:rsidRPr="00F43289" w:rsidRDefault="002E7C44" w:rsidP="00DC4B9B">
      <w:pPr>
        <w:pStyle w:val="ListParagraph"/>
        <w:numPr>
          <w:ilvl w:val="0"/>
          <w:numId w:val="46"/>
        </w:numPr>
        <w:spacing w:after="0"/>
        <w:rPr>
          <w:rFonts w:ascii="Calibri" w:hAnsi="Calibri" w:cs="Calibri"/>
          <w:sz w:val="24"/>
          <w:szCs w:val="24"/>
          <w:rPrChange w:id="777" w:author="DuyNgo" w:date="2012-07-19T21:21:00Z">
            <w:rPr>
              <w:rFonts w:cstheme="minorHAnsi"/>
              <w:sz w:val="24"/>
              <w:szCs w:val="24"/>
            </w:rPr>
          </w:rPrChange>
        </w:rPr>
      </w:pPr>
      <w:proofErr w:type="gramStart"/>
      <w:r w:rsidRPr="00F43289">
        <w:rPr>
          <w:rFonts w:ascii="Calibri" w:hAnsi="Calibri" w:cs="Calibri"/>
          <w:sz w:val="24"/>
          <w:szCs w:val="24"/>
          <w:rPrChange w:id="778" w:author="DuyNgo" w:date="2012-07-19T21:21:00Z">
            <w:rPr>
              <w:rFonts w:cstheme="minorHAnsi"/>
              <w:sz w:val="24"/>
              <w:szCs w:val="24"/>
            </w:rPr>
          </w:rPrChange>
        </w:rPr>
        <w:t>List type of report to choose.</w:t>
      </w:r>
      <w:proofErr w:type="gramEnd"/>
    </w:p>
    <w:p w:rsidR="002E7C44" w:rsidRPr="00F43289" w:rsidRDefault="002E7C44" w:rsidP="00DC4B9B">
      <w:pPr>
        <w:pStyle w:val="ListParagraph"/>
        <w:numPr>
          <w:ilvl w:val="0"/>
          <w:numId w:val="46"/>
        </w:numPr>
        <w:spacing w:after="0"/>
        <w:rPr>
          <w:rFonts w:ascii="Calibri" w:hAnsi="Calibri" w:cs="Calibri"/>
          <w:sz w:val="24"/>
          <w:szCs w:val="24"/>
          <w:rPrChange w:id="779" w:author="DuyNgo" w:date="2012-07-19T21:21:00Z">
            <w:rPr>
              <w:rFonts w:cstheme="minorHAnsi"/>
              <w:sz w:val="24"/>
              <w:szCs w:val="24"/>
            </w:rPr>
          </w:rPrChange>
        </w:rPr>
      </w:pPr>
      <w:r w:rsidRPr="00F43289">
        <w:rPr>
          <w:rFonts w:ascii="Calibri" w:hAnsi="Calibri" w:cs="Calibri"/>
          <w:sz w:val="24"/>
          <w:szCs w:val="24"/>
          <w:rPrChange w:id="780" w:author="DuyNgo" w:date="2012-07-19T21:21:00Z">
            <w:rPr>
              <w:rFonts w:cstheme="minorHAnsi"/>
              <w:sz w:val="24"/>
              <w:szCs w:val="24"/>
            </w:rPr>
          </w:rPrChange>
        </w:rPr>
        <w:t>Link to export chose kind of report.</w:t>
      </w:r>
      <w:r w:rsidR="00391B3C" w:rsidRPr="00F43289">
        <w:rPr>
          <w:rFonts w:ascii="Calibri" w:hAnsi="Calibri" w:cs="Calibri"/>
          <w:sz w:val="24"/>
          <w:szCs w:val="24"/>
          <w:rPrChange w:id="781" w:author="DuyNgo" w:date="2012-07-19T21:21:00Z">
            <w:rPr>
              <w:rFonts w:cstheme="minorHAnsi"/>
              <w:sz w:val="24"/>
              <w:szCs w:val="24"/>
            </w:rPr>
          </w:rPrChange>
        </w:rPr>
        <w:br/>
      </w:r>
    </w:p>
    <w:p w:rsidR="005014FA" w:rsidRPr="00F43289" w:rsidRDefault="005014FA" w:rsidP="00DC4B9B">
      <w:pPr>
        <w:pStyle w:val="Heading3"/>
        <w:numPr>
          <w:ilvl w:val="1"/>
          <w:numId w:val="12"/>
        </w:numPr>
        <w:spacing w:before="0"/>
        <w:rPr>
          <w:rFonts w:ascii="Calibri" w:hAnsi="Calibri" w:cs="Calibri"/>
          <w:sz w:val="24"/>
          <w:szCs w:val="24"/>
          <w:rPrChange w:id="782" w:author="DuyNgo" w:date="2012-07-19T21:21:00Z">
            <w:rPr>
              <w:rFonts w:asciiTheme="minorHAnsi" w:hAnsiTheme="minorHAnsi" w:cstheme="minorHAnsi"/>
              <w:sz w:val="24"/>
              <w:szCs w:val="24"/>
            </w:rPr>
          </w:rPrChange>
        </w:rPr>
      </w:pPr>
      <w:bookmarkStart w:id="783" w:name="_Toc326241000"/>
      <w:bookmarkStart w:id="784" w:name="_Toc330479245"/>
      <w:r w:rsidRPr="00F43289">
        <w:rPr>
          <w:rFonts w:ascii="Calibri" w:hAnsi="Calibri" w:cs="Calibri"/>
          <w:sz w:val="24"/>
          <w:szCs w:val="24"/>
          <w:rPrChange w:id="785" w:author="DuyNgo" w:date="2012-07-19T21:21:00Z">
            <w:rPr>
              <w:rFonts w:asciiTheme="minorHAnsi" w:hAnsiTheme="minorHAnsi" w:cstheme="minorHAnsi"/>
              <w:sz w:val="24"/>
              <w:szCs w:val="24"/>
            </w:rPr>
          </w:rPrChange>
        </w:rPr>
        <w:t>Project Eye</w:t>
      </w:r>
      <w:bookmarkEnd w:id="783"/>
      <w:bookmarkEnd w:id="784"/>
      <w:r w:rsidR="00391B3C" w:rsidRPr="00F43289">
        <w:rPr>
          <w:rFonts w:ascii="Calibri" w:hAnsi="Calibri" w:cs="Calibri"/>
          <w:sz w:val="24"/>
          <w:szCs w:val="24"/>
          <w:rPrChange w:id="786" w:author="DuyNgo" w:date="2012-07-19T21:21:00Z">
            <w:rPr>
              <w:rFonts w:asciiTheme="minorHAnsi" w:hAnsiTheme="minorHAnsi" w:cstheme="minorHAnsi"/>
              <w:sz w:val="24"/>
              <w:szCs w:val="24"/>
            </w:rPr>
          </w:rPrChange>
        </w:rPr>
        <w:br/>
      </w:r>
    </w:p>
    <w:p w:rsidR="002E7C44" w:rsidRPr="00F43289" w:rsidRDefault="002E7C44" w:rsidP="00DC4B9B">
      <w:pPr>
        <w:spacing w:after="0"/>
        <w:ind w:left="720" w:firstLine="270"/>
        <w:rPr>
          <w:rFonts w:ascii="Calibri" w:hAnsi="Calibri" w:cs="Calibri"/>
          <w:sz w:val="24"/>
          <w:szCs w:val="24"/>
          <w:rPrChange w:id="787" w:author="DuyNgo" w:date="2012-07-19T21:21:00Z">
            <w:rPr>
              <w:rFonts w:cstheme="minorHAnsi"/>
              <w:sz w:val="24"/>
              <w:szCs w:val="24"/>
            </w:rPr>
          </w:rPrChange>
        </w:rPr>
      </w:pPr>
      <w:r w:rsidRPr="00F43289">
        <w:rPr>
          <w:rFonts w:ascii="Calibri" w:hAnsi="Calibri" w:cs="Calibri"/>
          <w:sz w:val="24"/>
          <w:szCs w:val="24"/>
          <w:rPrChange w:id="788" w:author="DuyNgo" w:date="2012-07-19T21:21:00Z">
            <w:rPr>
              <w:rFonts w:cstheme="minorHAnsi"/>
              <w:sz w:val="24"/>
              <w:szCs w:val="24"/>
            </w:rPr>
          </w:rPrChange>
        </w:rPr>
        <w:t>Test all functions in Project Eye page includes</w:t>
      </w:r>
    </w:p>
    <w:p w:rsidR="002E7C44" w:rsidRPr="00F43289" w:rsidRDefault="002E7C44" w:rsidP="00DC4B9B">
      <w:pPr>
        <w:pStyle w:val="ListParagraph"/>
        <w:numPr>
          <w:ilvl w:val="0"/>
          <w:numId w:val="46"/>
        </w:numPr>
        <w:spacing w:after="0"/>
        <w:rPr>
          <w:rFonts w:ascii="Calibri" w:hAnsi="Calibri" w:cs="Calibri"/>
          <w:sz w:val="24"/>
          <w:szCs w:val="24"/>
          <w:rPrChange w:id="789" w:author="DuyNgo" w:date="2012-07-19T21:21:00Z">
            <w:rPr>
              <w:rFonts w:cstheme="minorHAnsi"/>
              <w:sz w:val="24"/>
              <w:szCs w:val="24"/>
            </w:rPr>
          </w:rPrChange>
        </w:rPr>
      </w:pPr>
      <w:proofErr w:type="gramStart"/>
      <w:r w:rsidRPr="00F43289">
        <w:rPr>
          <w:rFonts w:ascii="Calibri" w:hAnsi="Calibri" w:cs="Calibri"/>
          <w:sz w:val="24"/>
          <w:szCs w:val="24"/>
          <w:rPrChange w:id="790" w:author="DuyNgo" w:date="2012-07-19T21:21:00Z">
            <w:rPr>
              <w:rFonts w:cstheme="minorHAnsi"/>
              <w:sz w:val="24"/>
              <w:szCs w:val="24"/>
            </w:rPr>
          </w:rPrChange>
        </w:rPr>
        <w:t>List of projects.</w:t>
      </w:r>
      <w:proofErr w:type="gramEnd"/>
    </w:p>
    <w:p w:rsidR="002E7C44" w:rsidRPr="00F43289" w:rsidRDefault="002E7C44" w:rsidP="00DC4B9B">
      <w:pPr>
        <w:pStyle w:val="ListParagraph"/>
        <w:numPr>
          <w:ilvl w:val="0"/>
          <w:numId w:val="46"/>
        </w:numPr>
        <w:spacing w:after="0"/>
        <w:rPr>
          <w:rFonts w:ascii="Calibri" w:hAnsi="Calibri" w:cs="Calibri"/>
          <w:sz w:val="24"/>
          <w:szCs w:val="24"/>
          <w:rPrChange w:id="791" w:author="DuyNgo" w:date="2012-07-19T21:21:00Z">
            <w:rPr>
              <w:rFonts w:cstheme="minorHAnsi"/>
              <w:sz w:val="24"/>
              <w:szCs w:val="24"/>
            </w:rPr>
          </w:rPrChange>
        </w:rPr>
      </w:pPr>
      <w:r w:rsidRPr="00F43289">
        <w:rPr>
          <w:rFonts w:ascii="Calibri" w:hAnsi="Calibri" w:cs="Calibri"/>
          <w:sz w:val="24"/>
          <w:szCs w:val="24"/>
          <w:rPrChange w:id="792" w:author="DuyNgo" w:date="2012-07-19T21:21:00Z">
            <w:rPr>
              <w:rFonts w:cstheme="minorHAnsi"/>
              <w:sz w:val="24"/>
              <w:szCs w:val="24"/>
            </w:rPr>
          </w:rPrChange>
        </w:rPr>
        <w:t>Display projects’ information.</w:t>
      </w:r>
    </w:p>
    <w:p w:rsidR="002E7C44" w:rsidRPr="00F43289" w:rsidRDefault="002E7C44" w:rsidP="00DC4B9B">
      <w:pPr>
        <w:pStyle w:val="ListParagraph"/>
        <w:numPr>
          <w:ilvl w:val="0"/>
          <w:numId w:val="46"/>
        </w:numPr>
        <w:spacing w:after="0"/>
        <w:rPr>
          <w:rFonts w:ascii="Calibri" w:hAnsi="Calibri" w:cs="Calibri"/>
          <w:sz w:val="24"/>
          <w:szCs w:val="24"/>
          <w:rPrChange w:id="793" w:author="DuyNgo" w:date="2012-07-19T21:21:00Z">
            <w:rPr>
              <w:rFonts w:cstheme="minorHAnsi"/>
              <w:sz w:val="24"/>
              <w:szCs w:val="24"/>
            </w:rPr>
          </w:rPrChange>
        </w:rPr>
      </w:pPr>
      <w:r w:rsidRPr="00F43289">
        <w:rPr>
          <w:rFonts w:ascii="Calibri" w:hAnsi="Calibri" w:cs="Calibri"/>
          <w:sz w:val="24"/>
          <w:szCs w:val="24"/>
          <w:rPrChange w:id="794" w:author="DuyNgo" w:date="2012-07-19T21:21:00Z">
            <w:rPr>
              <w:rFonts w:cstheme="minorHAnsi"/>
              <w:sz w:val="24"/>
              <w:szCs w:val="24"/>
            </w:rPr>
          </w:rPrChange>
        </w:rPr>
        <w:t>Add new project.</w:t>
      </w:r>
    </w:p>
    <w:p w:rsidR="002E7C44" w:rsidRPr="00F43289" w:rsidRDefault="002E7C44" w:rsidP="00DC4B9B">
      <w:pPr>
        <w:pStyle w:val="ListParagraph"/>
        <w:numPr>
          <w:ilvl w:val="0"/>
          <w:numId w:val="46"/>
        </w:numPr>
        <w:spacing w:after="0"/>
        <w:rPr>
          <w:rFonts w:ascii="Calibri" w:hAnsi="Calibri" w:cs="Calibri"/>
          <w:sz w:val="24"/>
          <w:szCs w:val="24"/>
          <w:rPrChange w:id="795" w:author="DuyNgo" w:date="2012-07-19T21:21:00Z">
            <w:rPr>
              <w:rFonts w:cstheme="minorHAnsi"/>
              <w:sz w:val="24"/>
              <w:szCs w:val="24"/>
            </w:rPr>
          </w:rPrChange>
        </w:rPr>
      </w:pPr>
      <w:r w:rsidRPr="00F43289">
        <w:rPr>
          <w:rFonts w:ascii="Calibri" w:hAnsi="Calibri" w:cs="Calibri"/>
          <w:sz w:val="24"/>
          <w:szCs w:val="24"/>
          <w:rPrChange w:id="796" w:author="DuyNgo" w:date="2012-07-19T21:21:00Z">
            <w:rPr>
              <w:rFonts w:cstheme="minorHAnsi"/>
              <w:sz w:val="24"/>
              <w:szCs w:val="24"/>
            </w:rPr>
          </w:rPrChange>
        </w:rPr>
        <w:t>Edit projects’ information.</w:t>
      </w:r>
    </w:p>
    <w:p w:rsidR="00613DF6" w:rsidRPr="00F43289" w:rsidDel="00340A56" w:rsidRDefault="00613DF6" w:rsidP="00DC4B9B">
      <w:pPr>
        <w:pStyle w:val="ListParagraph"/>
        <w:numPr>
          <w:ilvl w:val="0"/>
          <w:numId w:val="46"/>
        </w:numPr>
        <w:spacing w:after="0"/>
        <w:rPr>
          <w:del w:id="797" w:author="DuyNgo" w:date="2012-07-19T21:22:00Z"/>
          <w:rFonts w:ascii="Calibri" w:hAnsi="Calibri" w:cs="Calibri"/>
          <w:sz w:val="24"/>
          <w:szCs w:val="24"/>
          <w:rPrChange w:id="798" w:author="DuyNgo" w:date="2012-07-19T21:21:00Z">
            <w:rPr>
              <w:del w:id="799" w:author="DuyNgo" w:date="2012-07-19T21:22:00Z"/>
              <w:rFonts w:cstheme="minorHAnsi"/>
              <w:sz w:val="24"/>
              <w:szCs w:val="24"/>
            </w:rPr>
          </w:rPrChange>
        </w:rPr>
      </w:pPr>
      <w:r w:rsidRPr="00F43289">
        <w:rPr>
          <w:rFonts w:ascii="Calibri" w:hAnsi="Calibri" w:cs="Calibri"/>
          <w:sz w:val="24"/>
          <w:szCs w:val="24"/>
          <w:rPrChange w:id="800" w:author="DuyNgo" w:date="2012-07-19T21:21:00Z">
            <w:rPr>
              <w:rFonts w:cstheme="minorHAnsi"/>
              <w:sz w:val="24"/>
              <w:szCs w:val="24"/>
            </w:rPr>
          </w:rPrChange>
        </w:rPr>
        <w:t>Feature sort, update, delete</w:t>
      </w:r>
    </w:p>
    <w:p w:rsidR="00F43289" w:rsidRPr="00340A56" w:rsidRDefault="00613DF6" w:rsidP="003E5B30">
      <w:pPr>
        <w:pStyle w:val="ListParagraph"/>
        <w:numPr>
          <w:ilvl w:val="0"/>
          <w:numId w:val="46"/>
        </w:numPr>
        <w:spacing w:after="0"/>
        <w:rPr>
          <w:ins w:id="801" w:author="DuyNgo" w:date="2012-07-19T21:18:00Z"/>
          <w:rFonts w:ascii="Calibri" w:hAnsi="Calibri" w:cs="Calibri"/>
          <w:sz w:val="24"/>
          <w:szCs w:val="24"/>
          <w:rPrChange w:id="802" w:author="DuyNgo" w:date="2012-07-19T21:22:00Z">
            <w:rPr>
              <w:ins w:id="803" w:author="DuyNgo" w:date="2012-07-19T21:18:00Z"/>
              <w:rFonts w:cstheme="minorHAnsi"/>
              <w:sz w:val="24"/>
              <w:szCs w:val="24"/>
            </w:rPr>
          </w:rPrChange>
        </w:rPr>
      </w:pPr>
      <w:commentRangeStart w:id="804"/>
      <w:commentRangeStart w:id="805"/>
      <w:del w:id="806" w:author="DuyNgo" w:date="2012-07-19T21:18:00Z">
        <w:r w:rsidRPr="00340A56" w:rsidDel="00F43289">
          <w:rPr>
            <w:rFonts w:ascii="Calibri" w:hAnsi="Calibri" w:cs="Calibri"/>
            <w:sz w:val="24"/>
            <w:szCs w:val="24"/>
            <w:rPrChange w:id="807" w:author="DuyNgo" w:date="2012-07-19T21:22:00Z">
              <w:rPr>
                <w:rFonts w:cstheme="minorHAnsi"/>
                <w:sz w:val="24"/>
                <w:szCs w:val="24"/>
              </w:rPr>
            </w:rPrChange>
          </w:rPr>
          <w:delText>Export</w:delText>
        </w:r>
        <w:commentRangeEnd w:id="804"/>
        <w:r w:rsidR="008F61B4" w:rsidRPr="00F43289" w:rsidDel="00F43289">
          <w:rPr>
            <w:rStyle w:val="CommentReference"/>
            <w:rFonts w:ascii="Calibri" w:hAnsi="Calibri" w:cs="Calibri"/>
            <w:sz w:val="24"/>
            <w:szCs w:val="24"/>
            <w:rPrChange w:id="808" w:author="DuyNgo" w:date="2012-07-19T21:21:00Z">
              <w:rPr>
                <w:rStyle w:val="CommentReference"/>
              </w:rPr>
            </w:rPrChange>
          </w:rPr>
          <w:commentReference w:id="804"/>
        </w:r>
      </w:del>
      <w:commentRangeEnd w:id="805"/>
    </w:p>
    <w:p w:rsidR="00F43289" w:rsidRPr="00F43289" w:rsidRDefault="00F43289" w:rsidP="003E5B30">
      <w:pPr>
        <w:pStyle w:val="ListParagraph"/>
        <w:numPr>
          <w:ilvl w:val="0"/>
          <w:numId w:val="46"/>
        </w:numPr>
        <w:spacing w:after="0"/>
        <w:rPr>
          <w:ins w:id="809" w:author="DuyNgo" w:date="2012-07-19T21:19:00Z"/>
          <w:rFonts w:ascii="Calibri" w:hAnsi="Calibri" w:cs="Calibri"/>
          <w:sz w:val="24"/>
          <w:szCs w:val="24"/>
          <w:rPrChange w:id="810" w:author="DuyNgo" w:date="2012-07-19T21:21:00Z">
            <w:rPr>
              <w:ins w:id="811" w:author="DuyNgo" w:date="2012-07-19T21:19:00Z"/>
              <w:rFonts w:cstheme="minorHAnsi"/>
              <w:sz w:val="24"/>
              <w:szCs w:val="24"/>
            </w:rPr>
          </w:rPrChange>
        </w:rPr>
      </w:pPr>
      <w:ins w:id="812" w:author="DuyNgo" w:date="2012-07-19T21:18:00Z">
        <w:r w:rsidRPr="00F43289">
          <w:rPr>
            <w:rFonts w:ascii="Calibri" w:hAnsi="Calibri" w:cs="Calibri"/>
            <w:sz w:val="24"/>
            <w:szCs w:val="24"/>
            <w:rPrChange w:id="813" w:author="DuyNgo" w:date="2012-07-19T21:21:00Z">
              <w:rPr>
                <w:rFonts w:cstheme="minorHAnsi"/>
                <w:sz w:val="24"/>
                <w:szCs w:val="24"/>
              </w:rPr>
            </w:rPrChange>
          </w:rPr>
          <w:t>Team management (</w:t>
        </w:r>
        <w:proofErr w:type="gramStart"/>
        <w:r w:rsidRPr="00F43289">
          <w:rPr>
            <w:rFonts w:ascii="Calibri" w:hAnsi="Calibri" w:cs="Calibri"/>
            <w:sz w:val="24"/>
            <w:szCs w:val="24"/>
            <w:rPrChange w:id="814" w:author="DuyNgo" w:date="2012-07-19T21:21:00Z">
              <w:rPr>
                <w:rFonts w:cstheme="minorHAnsi"/>
                <w:sz w:val="24"/>
                <w:szCs w:val="24"/>
              </w:rPr>
            </w:rPrChange>
          </w:rPr>
          <w:t>add</w:t>
        </w:r>
        <w:proofErr w:type="gramEnd"/>
        <w:r w:rsidRPr="00F43289">
          <w:rPr>
            <w:rFonts w:ascii="Calibri" w:hAnsi="Calibri" w:cs="Calibri"/>
            <w:sz w:val="24"/>
            <w:szCs w:val="24"/>
            <w:rPrChange w:id="815" w:author="DuyNgo" w:date="2012-07-19T21:21:00Z">
              <w:rPr>
                <w:rFonts w:cstheme="minorHAnsi"/>
                <w:sz w:val="24"/>
                <w:szCs w:val="24"/>
              </w:rPr>
            </w:rPrChange>
          </w:rPr>
          <w:t>, update, delete user)</w:t>
        </w:r>
      </w:ins>
      <w:del w:id="816" w:author="DuyNgo" w:date="2012-07-19T21:18:00Z">
        <w:r w:rsidR="008F61B4" w:rsidRPr="00F43289" w:rsidDel="00F43289">
          <w:rPr>
            <w:rStyle w:val="CommentReference"/>
            <w:rFonts w:ascii="Calibri" w:hAnsi="Calibri" w:cs="Calibri"/>
            <w:sz w:val="24"/>
            <w:szCs w:val="24"/>
            <w:rPrChange w:id="817" w:author="DuyNgo" w:date="2012-07-19T21:21:00Z">
              <w:rPr>
                <w:rStyle w:val="CommentReference"/>
              </w:rPr>
            </w:rPrChange>
          </w:rPr>
          <w:commentReference w:id="805"/>
        </w:r>
      </w:del>
      <w:ins w:id="818" w:author="DuyNgo" w:date="2012-07-19T21:19:00Z">
        <w:r w:rsidRPr="00F43289">
          <w:rPr>
            <w:rFonts w:ascii="Calibri" w:hAnsi="Calibri" w:cs="Calibri"/>
            <w:sz w:val="24"/>
            <w:szCs w:val="24"/>
            <w:rPrChange w:id="819" w:author="DuyNgo" w:date="2012-07-19T21:21:00Z">
              <w:rPr>
                <w:rFonts w:cstheme="minorHAnsi"/>
                <w:sz w:val="24"/>
                <w:szCs w:val="24"/>
              </w:rPr>
            </w:rPrChange>
          </w:rPr>
          <w:t>.</w:t>
        </w:r>
      </w:ins>
    </w:p>
    <w:p w:rsidR="00F43289" w:rsidRPr="00F43289" w:rsidRDefault="00F43289" w:rsidP="003E5B30">
      <w:pPr>
        <w:pStyle w:val="ListParagraph"/>
        <w:numPr>
          <w:ilvl w:val="0"/>
          <w:numId w:val="46"/>
        </w:numPr>
        <w:spacing w:after="0"/>
        <w:rPr>
          <w:ins w:id="820" w:author="DuyNgo" w:date="2012-07-19T21:21:00Z"/>
          <w:rFonts w:ascii="Calibri" w:hAnsi="Calibri" w:cs="Calibri"/>
          <w:sz w:val="24"/>
          <w:szCs w:val="24"/>
          <w:rPrChange w:id="821" w:author="DuyNgo" w:date="2012-07-19T21:21:00Z">
            <w:rPr>
              <w:ins w:id="822" w:author="DuyNgo" w:date="2012-07-19T21:21:00Z"/>
              <w:rFonts w:cstheme="minorHAnsi"/>
              <w:sz w:val="24"/>
              <w:szCs w:val="24"/>
            </w:rPr>
          </w:rPrChange>
        </w:rPr>
      </w:pPr>
      <w:ins w:id="823" w:author="DuyNgo" w:date="2012-07-19T21:19:00Z">
        <w:r w:rsidRPr="00F43289">
          <w:rPr>
            <w:rFonts w:ascii="Calibri" w:hAnsi="Calibri" w:cs="Calibri"/>
            <w:sz w:val="24"/>
            <w:szCs w:val="24"/>
            <w:rPrChange w:id="824" w:author="DuyNgo" w:date="2012-07-19T21:21:00Z">
              <w:rPr>
                <w:rFonts w:cstheme="minorHAnsi"/>
                <w:sz w:val="24"/>
                <w:szCs w:val="24"/>
              </w:rPr>
            </w:rPrChange>
          </w:rPr>
          <w:lastRenderedPageBreak/>
          <w:t>Product management (</w:t>
        </w:r>
        <w:proofErr w:type="gramStart"/>
        <w:r w:rsidRPr="00F43289">
          <w:rPr>
            <w:rFonts w:ascii="Calibri" w:hAnsi="Calibri" w:cs="Calibri"/>
            <w:sz w:val="24"/>
            <w:szCs w:val="24"/>
            <w:rPrChange w:id="825" w:author="DuyNgo" w:date="2012-07-19T21:21:00Z">
              <w:rPr>
                <w:rFonts w:cstheme="minorHAnsi"/>
                <w:sz w:val="24"/>
                <w:szCs w:val="24"/>
              </w:rPr>
            </w:rPrChange>
          </w:rPr>
          <w:t>add</w:t>
        </w:r>
        <w:proofErr w:type="gramEnd"/>
        <w:r w:rsidRPr="00F43289">
          <w:rPr>
            <w:rFonts w:ascii="Calibri" w:hAnsi="Calibri" w:cs="Calibri"/>
            <w:sz w:val="24"/>
            <w:szCs w:val="24"/>
            <w:rPrChange w:id="826" w:author="DuyNgo" w:date="2012-07-19T21:21:00Z">
              <w:rPr>
                <w:rFonts w:cstheme="minorHAnsi"/>
                <w:sz w:val="24"/>
                <w:szCs w:val="24"/>
              </w:rPr>
            </w:rPrChange>
          </w:rPr>
          <w:t>, update, delete).</w:t>
        </w:r>
      </w:ins>
    </w:p>
    <w:p w:rsidR="00F43289" w:rsidRPr="00F43289" w:rsidRDefault="00F43289" w:rsidP="00340A56">
      <w:pPr>
        <w:pStyle w:val="CommentText"/>
        <w:numPr>
          <w:ilvl w:val="0"/>
          <w:numId w:val="46"/>
        </w:numPr>
        <w:spacing w:after="0"/>
        <w:rPr>
          <w:ins w:id="827" w:author="DuyNgo" w:date="2012-07-19T21:21:00Z"/>
          <w:rFonts w:ascii="Calibri" w:hAnsi="Calibri" w:cs="Calibri"/>
          <w:sz w:val="24"/>
          <w:szCs w:val="24"/>
          <w:rPrChange w:id="828" w:author="DuyNgo" w:date="2012-07-19T21:21:00Z">
            <w:rPr>
              <w:ins w:id="829" w:author="DuyNgo" w:date="2012-07-19T21:21:00Z"/>
            </w:rPr>
          </w:rPrChange>
        </w:rPr>
        <w:pPrChange w:id="830" w:author="DuyNgo" w:date="2012-07-19T21:22:00Z">
          <w:pPr>
            <w:pStyle w:val="CommentText"/>
            <w:numPr>
              <w:numId w:val="46"/>
            </w:numPr>
            <w:ind w:left="1350" w:hanging="360"/>
          </w:pPr>
        </w:pPrChange>
      </w:pPr>
      <w:ins w:id="831" w:author="DuyNgo" w:date="2012-07-19T21:21:00Z">
        <w:r w:rsidRPr="00F43289">
          <w:rPr>
            <w:rFonts w:ascii="Calibri" w:hAnsi="Calibri" w:cs="Calibri"/>
            <w:sz w:val="24"/>
            <w:szCs w:val="24"/>
            <w:rPrChange w:id="832" w:author="DuyNgo" w:date="2012-07-19T21:21:00Z">
              <w:rPr/>
            </w:rPrChange>
          </w:rPr>
          <w:t>Work Order management (insert, update delete stage, deliverable).</w:t>
        </w:r>
      </w:ins>
    </w:p>
    <w:p w:rsidR="00F43289" w:rsidRPr="00F43289" w:rsidRDefault="00F43289" w:rsidP="00340A56">
      <w:pPr>
        <w:pStyle w:val="CommentText"/>
        <w:numPr>
          <w:ilvl w:val="0"/>
          <w:numId w:val="46"/>
        </w:numPr>
        <w:spacing w:after="0"/>
        <w:rPr>
          <w:ins w:id="833" w:author="DuyNgo" w:date="2012-07-19T21:21:00Z"/>
          <w:rFonts w:ascii="Calibri" w:hAnsi="Calibri" w:cs="Calibri"/>
          <w:sz w:val="24"/>
          <w:szCs w:val="24"/>
          <w:rPrChange w:id="834" w:author="DuyNgo" w:date="2012-07-19T21:21:00Z">
            <w:rPr>
              <w:ins w:id="835" w:author="DuyNgo" w:date="2012-07-19T21:21:00Z"/>
            </w:rPr>
          </w:rPrChange>
        </w:rPr>
        <w:pPrChange w:id="836" w:author="DuyNgo" w:date="2012-07-19T21:22:00Z">
          <w:pPr>
            <w:pStyle w:val="CommentText"/>
            <w:numPr>
              <w:numId w:val="46"/>
            </w:numPr>
            <w:ind w:left="1350" w:hanging="360"/>
          </w:pPr>
        </w:pPrChange>
      </w:pPr>
      <w:ins w:id="837" w:author="DuyNgo" w:date="2012-07-19T21:21:00Z">
        <w:r w:rsidRPr="00F43289">
          <w:rPr>
            <w:rFonts w:ascii="Calibri" w:hAnsi="Calibri" w:cs="Calibri"/>
            <w:sz w:val="24"/>
            <w:szCs w:val="24"/>
            <w:rPrChange w:id="838" w:author="DuyNgo" w:date="2012-07-19T21:21:00Z">
              <w:rPr/>
            </w:rPrChange>
          </w:rPr>
          <w:t>Change Request (insert, update, delete)</w:t>
        </w:r>
      </w:ins>
    </w:p>
    <w:p w:rsidR="002E7C44" w:rsidRPr="00F43289" w:rsidRDefault="00F43289" w:rsidP="003E5B30">
      <w:pPr>
        <w:pStyle w:val="ListParagraph"/>
        <w:numPr>
          <w:ilvl w:val="0"/>
          <w:numId w:val="46"/>
        </w:numPr>
        <w:spacing w:after="0"/>
        <w:rPr>
          <w:rFonts w:ascii="Calibri" w:hAnsi="Calibri" w:cs="Calibri"/>
          <w:sz w:val="24"/>
          <w:szCs w:val="24"/>
          <w:rPrChange w:id="839" w:author="DuyNgo" w:date="2012-07-19T21:21:00Z">
            <w:rPr>
              <w:rFonts w:cstheme="minorHAnsi"/>
              <w:sz w:val="24"/>
              <w:szCs w:val="24"/>
            </w:rPr>
          </w:rPrChange>
        </w:rPr>
      </w:pPr>
      <w:ins w:id="840" w:author="DuyNgo" w:date="2012-07-19T21:21:00Z">
        <w:r w:rsidRPr="00F43289">
          <w:rPr>
            <w:rFonts w:ascii="Calibri" w:hAnsi="Calibri" w:cs="Calibri"/>
            <w:sz w:val="24"/>
            <w:szCs w:val="24"/>
            <w:rPrChange w:id="841" w:author="DuyNgo" w:date="2012-07-19T21:21:00Z">
              <w:rPr/>
            </w:rPrChange>
          </w:rPr>
          <w:t>Risk, Issue (insert, update, delete)</w:t>
        </w:r>
      </w:ins>
      <w:ins w:id="842" w:author="DuyNgo" w:date="2012-07-19T21:22:00Z">
        <w:r w:rsidR="00FD34F9">
          <w:br/>
        </w:r>
      </w:ins>
      <w:del w:id="843" w:author="DuyNgo" w:date="2012-07-19T21:18:00Z">
        <w:r w:rsidR="00391B3C" w:rsidRPr="00F43289" w:rsidDel="00F43289">
          <w:rPr>
            <w:rFonts w:ascii="Calibri" w:hAnsi="Calibri" w:cs="Calibri"/>
            <w:sz w:val="24"/>
            <w:szCs w:val="24"/>
            <w:rPrChange w:id="844" w:author="DuyNgo" w:date="2012-07-19T21:21:00Z">
              <w:rPr>
                <w:rFonts w:cstheme="minorHAnsi"/>
                <w:sz w:val="24"/>
                <w:szCs w:val="24"/>
              </w:rPr>
            </w:rPrChange>
          </w:rPr>
          <w:br/>
        </w:r>
      </w:del>
    </w:p>
    <w:p w:rsidR="005014FA" w:rsidRPr="00F43289" w:rsidRDefault="005014FA" w:rsidP="00DC4B9B">
      <w:pPr>
        <w:pStyle w:val="Heading3"/>
        <w:numPr>
          <w:ilvl w:val="1"/>
          <w:numId w:val="12"/>
        </w:numPr>
        <w:spacing w:before="0"/>
        <w:rPr>
          <w:rFonts w:ascii="Calibri" w:hAnsi="Calibri" w:cs="Calibri"/>
          <w:sz w:val="24"/>
          <w:szCs w:val="24"/>
          <w:rPrChange w:id="845" w:author="DuyNgo" w:date="2012-07-19T21:21:00Z">
            <w:rPr>
              <w:rFonts w:asciiTheme="minorHAnsi" w:hAnsiTheme="minorHAnsi" w:cstheme="minorHAnsi"/>
              <w:sz w:val="24"/>
              <w:szCs w:val="24"/>
            </w:rPr>
          </w:rPrChange>
        </w:rPr>
      </w:pPr>
      <w:bookmarkStart w:id="846" w:name="_Toc326241001"/>
      <w:bookmarkStart w:id="847" w:name="_Toc330479246"/>
      <w:r w:rsidRPr="00F43289">
        <w:rPr>
          <w:rFonts w:ascii="Calibri" w:hAnsi="Calibri" w:cs="Calibri"/>
          <w:sz w:val="24"/>
          <w:szCs w:val="24"/>
          <w:rPrChange w:id="848" w:author="DuyNgo" w:date="2012-07-19T21:21:00Z">
            <w:rPr>
              <w:rFonts w:asciiTheme="minorHAnsi" w:hAnsiTheme="minorHAnsi" w:cstheme="minorHAnsi"/>
              <w:sz w:val="24"/>
              <w:szCs w:val="24"/>
            </w:rPr>
          </w:rPrChange>
        </w:rPr>
        <w:t>Time</w:t>
      </w:r>
      <w:bookmarkEnd w:id="846"/>
      <w:r w:rsidR="002E7C44" w:rsidRPr="00F43289">
        <w:rPr>
          <w:rFonts w:ascii="Calibri" w:hAnsi="Calibri" w:cs="Calibri"/>
          <w:sz w:val="24"/>
          <w:szCs w:val="24"/>
          <w:rPrChange w:id="849" w:author="DuyNgo" w:date="2012-07-19T21:21:00Z">
            <w:rPr>
              <w:rFonts w:asciiTheme="minorHAnsi" w:hAnsiTheme="minorHAnsi" w:cstheme="minorHAnsi"/>
              <w:sz w:val="24"/>
              <w:szCs w:val="24"/>
            </w:rPr>
          </w:rPrChange>
        </w:rPr>
        <w:t>sheet</w:t>
      </w:r>
      <w:bookmarkEnd w:id="847"/>
      <w:r w:rsidR="00391B3C" w:rsidRPr="00F43289">
        <w:rPr>
          <w:rFonts w:ascii="Calibri" w:hAnsi="Calibri" w:cs="Calibri"/>
          <w:sz w:val="24"/>
          <w:szCs w:val="24"/>
          <w:rPrChange w:id="850" w:author="DuyNgo" w:date="2012-07-19T21:21:00Z">
            <w:rPr>
              <w:rFonts w:asciiTheme="minorHAnsi" w:hAnsiTheme="minorHAnsi" w:cstheme="minorHAnsi"/>
              <w:sz w:val="24"/>
              <w:szCs w:val="24"/>
            </w:rPr>
          </w:rPrChange>
        </w:rPr>
        <w:br/>
      </w:r>
    </w:p>
    <w:p w:rsidR="002E7C44" w:rsidRPr="00F43289" w:rsidRDefault="002E7C44" w:rsidP="00DC4B9B">
      <w:pPr>
        <w:spacing w:after="0"/>
        <w:ind w:left="720" w:firstLine="270"/>
        <w:rPr>
          <w:rFonts w:ascii="Calibri" w:hAnsi="Calibri" w:cs="Calibri"/>
          <w:sz w:val="24"/>
          <w:szCs w:val="24"/>
          <w:rPrChange w:id="851" w:author="DuyNgo" w:date="2012-07-19T21:21:00Z">
            <w:rPr>
              <w:rFonts w:cstheme="minorHAnsi"/>
              <w:sz w:val="24"/>
              <w:szCs w:val="24"/>
            </w:rPr>
          </w:rPrChange>
        </w:rPr>
      </w:pPr>
      <w:r w:rsidRPr="00F43289">
        <w:rPr>
          <w:rFonts w:ascii="Calibri" w:hAnsi="Calibri" w:cs="Calibri"/>
          <w:sz w:val="24"/>
          <w:szCs w:val="24"/>
          <w:rPrChange w:id="852" w:author="DuyNgo" w:date="2012-07-19T21:21:00Z">
            <w:rPr>
              <w:rFonts w:cstheme="minorHAnsi"/>
              <w:sz w:val="24"/>
              <w:szCs w:val="24"/>
            </w:rPr>
          </w:rPrChange>
        </w:rPr>
        <w:t>Test all functions in Timesheet page includes</w:t>
      </w:r>
    </w:p>
    <w:p w:rsidR="002E7C44" w:rsidRPr="00F43289" w:rsidRDefault="002E7C44" w:rsidP="00DC4B9B">
      <w:pPr>
        <w:pStyle w:val="ListParagraph"/>
        <w:numPr>
          <w:ilvl w:val="0"/>
          <w:numId w:val="46"/>
        </w:numPr>
        <w:spacing w:after="0"/>
        <w:rPr>
          <w:rFonts w:ascii="Calibri" w:hAnsi="Calibri" w:cs="Calibri"/>
          <w:sz w:val="24"/>
          <w:szCs w:val="24"/>
          <w:rPrChange w:id="853" w:author="DuyNgo" w:date="2012-07-19T21:21:00Z">
            <w:rPr>
              <w:rFonts w:cstheme="minorHAnsi"/>
              <w:sz w:val="24"/>
              <w:szCs w:val="24"/>
            </w:rPr>
          </w:rPrChange>
        </w:rPr>
      </w:pPr>
      <w:proofErr w:type="gramStart"/>
      <w:r w:rsidRPr="00F43289">
        <w:rPr>
          <w:rFonts w:ascii="Calibri" w:hAnsi="Calibri" w:cs="Calibri"/>
          <w:sz w:val="24"/>
          <w:szCs w:val="24"/>
          <w:rPrChange w:id="854" w:author="DuyNgo" w:date="2012-07-19T21:21:00Z">
            <w:rPr>
              <w:rFonts w:cstheme="minorHAnsi"/>
              <w:sz w:val="24"/>
              <w:szCs w:val="24"/>
            </w:rPr>
          </w:rPrChange>
        </w:rPr>
        <w:t xml:space="preserve">List </w:t>
      </w:r>
      <w:r w:rsidR="00613DF6" w:rsidRPr="00F43289">
        <w:rPr>
          <w:rFonts w:ascii="Calibri" w:hAnsi="Calibri" w:cs="Calibri"/>
          <w:sz w:val="24"/>
          <w:szCs w:val="24"/>
          <w:rPrChange w:id="855" w:author="DuyNgo" w:date="2012-07-19T21:21:00Z">
            <w:rPr>
              <w:rFonts w:cstheme="minorHAnsi"/>
              <w:sz w:val="24"/>
              <w:szCs w:val="24"/>
            </w:rPr>
          </w:rPrChange>
        </w:rPr>
        <w:t>of timesheet</w:t>
      </w:r>
      <w:r w:rsidRPr="00F43289">
        <w:rPr>
          <w:rFonts w:ascii="Calibri" w:hAnsi="Calibri" w:cs="Calibri"/>
          <w:sz w:val="24"/>
          <w:szCs w:val="24"/>
          <w:rPrChange w:id="856" w:author="DuyNgo" w:date="2012-07-19T21:21:00Z">
            <w:rPr>
              <w:rFonts w:cstheme="minorHAnsi"/>
              <w:sz w:val="24"/>
              <w:szCs w:val="24"/>
            </w:rPr>
          </w:rPrChange>
        </w:rPr>
        <w:t>.</w:t>
      </w:r>
      <w:proofErr w:type="gramEnd"/>
    </w:p>
    <w:p w:rsidR="002E7C44" w:rsidRPr="00F43289" w:rsidRDefault="00613DF6" w:rsidP="00DC4B9B">
      <w:pPr>
        <w:pStyle w:val="ListParagraph"/>
        <w:numPr>
          <w:ilvl w:val="0"/>
          <w:numId w:val="46"/>
        </w:numPr>
        <w:spacing w:after="0"/>
        <w:rPr>
          <w:rFonts w:ascii="Calibri" w:hAnsi="Calibri" w:cs="Calibri"/>
          <w:sz w:val="24"/>
          <w:szCs w:val="24"/>
          <w:rPrChange w:id="857" w:author="DuyNgo" w:date="2012-07-19T21:21:00Z">
            <w:rPr>
              <w:rFonts w:cstheme="minorHAnsi"/>
              <w:sz w:val="24"/>
              <w:szCs w:val="24"/>
            </w:rPr>
          </w:rPrChange>
        </w:rPr>
      </w:pPr>
      <w:r w:rsidRPr="00F43289">
        <w:rPr>
          <w:rFonts w:ascii="Calibri" w:hAnsi="Calibri" w:cs="Calibri"/>
          <w:sz w:val="24"/>
          <w:szCs w:val="24"/>
          <w:rPrChange w:id="858" w:author="DuyNgo" w:date="2012-07-19T21:21:00Z">
            <w:rPr>
              <w:rFonts w:cstheme="minorHAnsi"/>
              <w:sz w:val="24"/>
              <w:szCs w:val="24"/>
            </w:rPr>
          </w:rPrChange>
        </w:rPr>
        <w:t>Display timesheet</w:t>
      </w:r>
      <w:r w:rsidR="002E7C44" w:rsidRPr="00F43289">
        <w:rPr>
          <w:rFonts w:ascii="Calibri" w:hAnsi="Calibri" w:cs="Calibri"/>
          <w:sz w:val="24"/>
          <w:szCs w:val="24"/>
          <w:rPrChange w:id="859" w:author="DuyNgo" w:date="2012-07-19T21:21:00Z">
            <w:rPr>
              <w:rFonts w:cstheme="minorHAnsi"/>
              <w:sz w:val="24"/>
              <w:szCs w:val="24"/>
            </w:rPr>
          </w:rPrChange>
        </w:rPr>
        <w:t>.</w:t>
      </w:r>
    </w:p>
    <w:p w:rsidR="002E7C44" w:rsidRPr="00F43289" w:rsidRDefault="00613DF6" w:rsidP="00DC4B9B">
      <w:pPr>
        <w:pStyle w:val="ListParagraph"/>
        <w:numPr>
          <w:ilvl w:val="0"/>
          <w:numId w:val="46"/>
        </w:numPr>
        <w:spacing w:after="0"/>
        <w:rPr>
          <w:rFonts w:ascii="Calibri" w:hAnsi="Calibri" w:cs="Calibri"/>
          <w:sz w:val="24"/>
          <w:szCs w:val="24"/>
          <w:rPrChange w:id="860" w:author="DuyNgo" w:date="2012-07-19T21:21:00Z">
            <w:rPr>
              <w:rFonts w:cstheme="minorHAnsi"/>
              <w:sz w:val="24"/>
              <w:szCs w:val="24"/>
            </w:rPr>
          </w:rPrChange>
        </w:rPr>
      </w:pPr>
      <w:r w:rsidRPr="00F43289">
        <w:rPr>
          <w:rFonts w:ascii="Calibri" w:hAnsi="Calibri" w:cs="Calibri"/>
          <w:sz w:val="24"/>
          <w:szCs w:val="24"/>
          <w:rPrChange w:id="861" w:author="DuyNgo" w:date="2012-07-19T21:21:00Z">
            <w:rPr>
              <w:rFonts w:cstheme="minorHAnsi"/>
              <w:sz w:val="24"/>
              <w:szCs w:val="24"/>
            </w:rPr>
          </w:rPrChange>
        </w:rPr>
        <w:t>Add timesheet</w:t>
      </w:r>
      <w:r w:rsidR="002E7C44" w:rsidRPr="00F43289">
        <w:rPr>
          <w:rFonts w:ascii="Calibri" w:hAnsi="Calibri" w:cs="Calibri"/>
          <w:sz w:val="24"/>
          <w:szCs w:val="24"/>
          <w:rPrChange w:id="862" w:author="DuyNgo" w:date="2012-07-19T21:21:00Z">
            <w:rPr>
              <w:rFonts w:cstheme="minorHAnsi"/>
              <w:sz w:val="24"/>
              <w:szCs w:val="24"/>
            </w:rPr>
          </w:rPrChange>
        </w:rPr>
        <w:t>.</w:t>
      </w:r>
    </w:p>
    <w:p w:rsidR="00613DF6" w:rsidRPr="00F43289" w:rsidRDefault="00613DF6" w:rsidP="00DC4B9B">
      <w:pPr>
        <w:pStyle w:val="ListParagraph"/>
        <w:numPr>
          <w:ilvl w:val="0"/>
          <w:numId w:val="46"/>
        </w:numPr>
        <w:spacing w:after="0"/>
        <w:rPr>
          <w:rFonts w:ascii="Calibri" w:hAnsi="Calibri" w:cs="Calibri"/>
          <w:sz w:val="24"/>
          <w:szCs w:val="24"/>
          <w:rPrChange w:id="863" w:author="DuyNgo" w:date="2012-07-19T21:21:00Z">
            <w:rPr>
              <w:rFonts w:cstheme="minorHAnsi"/>
              <w:sz w:val="24"/>
              <w:szCs w:val="24"/>
            </w:rPr>
          </w:rPrChange>
        </w:rPr>
      </w:pPr>
      <w:r w:rsidRPr="00F43289">
        <w:rPr>
          <w:rFonts w:ascii="Calibri" w:hAnsi="Calibri" w:cs="Calibri"/>
          <w:sz w:val="24"/>
          <w:szCs w:val="24"/>
          <w:rPrChange w:id="864" w:author="DuyNgo" w:date="2012-07-19T21:21:00Z">
            <w:rPr>
              <w:rFonts w:cstheme="minorHAnsi"/>
              <w:sz w:val="24"/>
              <w:szCs w:val="24"/>
            </w:rPr>
          </w:rPrChange>
        </w:rPr>
        <w:t>Feature sort, update, delete</w:t>
      </w:r>
    </w:p>
    <w:p w:rsidR="00613DF6" w:rsidRPr="00F43289" w:rsidRDefault="00613DF6" w:rsidP="00DC4B9B">
      <w:pPr>
        <w:pStyle w:val="ListParagraph"/>
        <w:numPr>
          <w:ilvl w:val="0"/>
          <w:numId w:val="46"/>
        </w:numPr>
        <w:spacing w:after="0"/>
        <w:rPr>
          <w:rFonts w:ascii="Calibri" w:hAnsi="Calibri" w:cs="Calibri"/>
          <w:sz w:val="24"/>
          <w:szCs w:val="24"/>
          <w:rPrChange w:id="865" w:author="DuyNgo" w:date="2012-07-19T21:21:00Z">
            <w:rPr>
              <w:rFonts w:cstheme="minorHAnsi"/>
              <w:sz w:val="24"/>
              <w:szCs w:val="24"/>
            </w:rPr>
          </w:rPrChange>
        </w:rPr>
      </w:pPr>
      <w:r w:rsidRPr="00F43289">
        <w:rPr>
          <w:rFonts w:ascii="Calibri" w:hAnsi="Calibri" w:cs="Calibri"/>
          <w:sz w:val="24"/>
          <w:szCs w:val="24"/>
          <w:rPrChange w:id="866" w:author="DuyNgo" w:date="2012-07-19T21:21:00Z">
            <w:rPr>
              <w:rFonts w:cstheme="minorHAnsi"/>
              <w:sz w:val="24"/>
              <w:szCs w:val="24"/>
            </w:rPr>
          </w:rPrChange>
        </w:rPr>
        <w:t>Export report</w:t>
      </w:r>
    </w:p>
    <w:p w:rsidR="002E7C44" w:rsidRPr="00F43289" w:rsidRDefault="002E7C44" w:rsidP="00DC4B9B">
      <w:pPr>
        <w:pStyle w:val="ListParagraph"/>
        <w:spacing w:after="0"/>
        <w:rPr>
          <w:rFonts w:ascii="Calibri" w:hAnsi="Calibri" w:cs="Calibri"/>
          <w:sz w:val="24"/>
          <w:szCs w:val="24"/>
          <w:rPrChange w:id="867" w:author="DuyNgo" w:date="2012-07-19T21:21:00Z">
            <w:rPr>
              <w:rFonts w:cstheme="minorHAnsi"/>
              <w:sz w:val="24"/>
              <w:szCs w:val="24"/>
            </w:rPr>
          </w:rPrChange>
        </w:rPr>
      </w:pPr>
    </w:p>
    <w:p w:rsidR="005014FA" w:rsidRPr="00F43289" w:rsidRDefault="005014FA" w:rsidP="00DC4B9B">
      <w:pPr>
        <w:pStyle w:val="Heading3"/>
        <w:numPr>
          <w:ilvl w:val="1"/>
          <w:numId w:val="12"/>
        </w:numPr>
        <w:spacing w:before="0"/>
        <w:rPr>
          <w:rFonts w:ascii="Calibri" w:hAnsi="Calibri" w:cs="Calibri"/>
          <w:sz w:val="24"/>
          <w:szCs w:val="24"/>
          <w:rPrChange w:id="868" w:author="DuyNgo" w:date="2012-07-19T21:21:00Z">
            <w:rPr>
              <w:rFonts w:asciiTheme="minorHAnsi" w:hAnsiTheme="minorHAnsi" w:cstheme="minorHAnsi"/>
              <w:sz w:val="24"/>
              <w:szCs w:val="24"/>
            </w:rPr>
          </w:rPrChange>
        </w:rPr>
      </w:pPr>
      <w:bookmarkStart w:id="869" w:name="_Toc326241002"/>
      <w:bookmarkStart w:id="870" w:name="_Toc330479247"/>
      <w:r w:rsidRPr="00F43289">
        <w:rPr>
          <w:rFonts w:ascii="Calibri" w:hAnsi="Calibri" w:cs="Calibri"/>
          <w:sz w:val="24"/>
          <w:szCs w:val="24"/>
          <w:rPrChange w:id="871" w:author="DuyNgo" w:date="2012-07-19T21:21:00Z">
            <w:rPr>
              <w:rFonts w:asciiTheme="minorHAnsi" w:hAnsiTheme="minorHAnsi" w:cstheme="minorHAnsi"/>
              <w:sz w:val="24"/>
              <w:szCs w:val="24"/>
            </w:rPr>
          </w:rPrChange>
        </w:rPr>
        <w:t>DMS</w:t>
      </w:r>
      <w:bookmarkEnd w:id="869"/>
      <w:bookmarkEnd w:id="870"/>
      <w:r w:rsidR="00391B3C" w:rsidRPr="00F43289">
        <w:rPr>
          <w:rFonts w:ascii="Calibri" w:hAnsi="Calibri" w:cs="Calibri"/>
          <w:sz w:val="24"/>
          <w:szCs w:val="24"/>
          <w:rPrChange w:id="872" w:author="DuyNgo" w:date="2012-07-19T21:21:00Z">
            <w:rPr>
              <w:rFonts w:asciiTheme="minorHAnsi" w:hAnsiTheme="minorHAnsi" w:cstheme="minorHAnsi"/>
              <w:sz w:val="24"/>
              <w:szCs w:val="24"/>
            </w:rPr>
          </w:rPrChange>
        </w:rPr>
        <w:br/>
      </w:r>
    </w:p>
    <w:p w:rsidR="002E7C44" w:rsidRPr="00F43289" w:rsidRDefault="002E7C44" w:rsidP="00DC4B9B">
      <w:pPr>
        <w:spacing w:after="0"/>
        <w:ind w:left="720" w:firstLine="270"/>
        <w:rPr>
          <w:rFonts w:ascii="Calibri" w:hAnsi="Calibri" w:cs="Calibri"/>
          <w:sz w:val="24"/>
          <w:szCs w:val="24"/>
          <w:rPrChange w:id="873" w:author="DuyNgo" w:date="2012-07-19T21:21:00Z">
            <w:rPr>
              <w:rFonts w:cstheme="minorHAnsi"/>
              <w:sz w:val="24"/>
              <w:szCs w:val="24"/>
            </w:rPr>
          </w:rPrChange>
        </w:rPr>
      </w:pPr>
      <w:r w:rsidRPr="00F43289">
        <w:rPr>
          <w:rFonts w:ascii="Calibri" w:hAnsi="Calibri" w:cs="Calibri"/>
          <w:sz w:val="24"/>
          <w:szCs w:val="24"/>
          <w:rPrChange w:id="874" w:author="DuyNgo" w:date="2012-07-19T21:21:00Z">
            <w:rPr>
              <w:rFonts w:cstheme="minorHAnsi"/>
              <w:sz w:val="24"/>
              <w:szCs w:val="24"/>
            </w:rPr>
          </w:rPrChange>
        </w:rPr>
        <w:t xml:space="preserve">Test all functions in </w:t>
      </w:r>
      <w:r w:rsidR="00613DF6" w:rsidRPr="00F43289">
        <w:rPr>
          <w:rFonts w:ascii="Calibri" w:hAnsi="Calibri" w:cs="Calibri"/>
          <w:sz w:val="24"/>
          <w:szCs w:val="24"/>
          <w:rPrChange w:id="875" w:author="DuyNgo" w:date="2012-07-19T21:21:00Z">
            <w:rPr>
              <w:rFonts w:cstheme="minorHAnsi"/>
              <w:sz w:val="24"/>
              <w:szCs w:val="24"/>
            </w:rPr>
          </w:rPrChange>
        </w:rPr>
        <w:t>DMS</w:t>
      </w:r>
      <w:r w:rsidRPr="00F43289">
        <w:rPr>
          <w:rFonts w:ascii="Calibri" w:hAnsi="Calibri" w:cs="Calibri"/>
          <w:sz w:val="24"/>
          <w:szCs w:val="24"/>
          <w:rPrChange w:id="876" w:author="DuyNgo" w:date="2012-07-19T21:21:00Z">
            <w:rPr>
              <w:rFonts w:cstheme="minorHAnsi"/>
              <w:sz w:val="24"/>
              <w:szCs w:val="24"/>
            </w:rPr>
          </w:rPrChange>
        </w:rPr>
        <w:t xml:space="preserve"> page includes</w:t>
      </w:r>
    </w:p>
    <w:p w:rsidR="002E7C44" w:rsidRPr="00F43289" w:rsidRDefault="002E7C44" w:rsidP="00DC4B9B">
      <w:pPr>
        <w:pStyle w:val="ListParagraph"/>
        <w:numPr>
          <w:ilvl w:val="0"/>
          <w:numId w:val="46"/>
        </w:numPr>
        <w:spacing w:after="0"/>
        <w:rPr>
          <w:rFonts w:ascii="Calibri" w:hAnsi="Calibri" w:cs="Calibri"/>
          <w:sz w:val="24"/>
          <w:szCs w:val="24"/>
          <w:rPrChange w:id="877" w:author="DuyNgo" w:date="2012-07-19T21:21:00Z">
            <w:rPr>
              <w:rFonts w:cstheme="minorHAnsi"/>
              <w:sz w:val="24"/>
              <w:szCs w:val="24"/>
            </w:rPr>
          </w:rPrChange>
        </w:rPr>
      </w:pPr>
      <w:proofErr w:type="gramStart"/>
      <w:r w:rsidRPr="00F43289">
        <w:rPr>
          <w:rFonts w:ascii="Calibri" w:hAnsi="Calibri" w:cs="Calibri"/>
          <w:sz w:val="24"/>
          <w:szCs w:val="24"/>
          <w:rPrChange w:id="878" w:author="DuyNgo" w:date="2012-07-19T21:21:00Z">
            <w:rPr>
              <w:rFonts w:cstheme="minorHAnsi"/>
              <w:sz w:val="24"/>
              <w:szCs w:val="24"/>
            </w:rPr>
          </w:rPrChange>
        </w:rPr>
        <w:t xml:space="preserve">List </w:t>
      </w:r>
      <w:r w:rsidR="00613DF6" w:rsidRPr="00F43289">
        <w:rPr>
          <w:rFonts w:ascii="Calibri" w:hAnsi="Calibri" w:cs="Calibri"/>
          <w:sz w:val="24"/>
          <w:szCs w:val="24"/>
          <w:rPrChange w:id="879" w:author="DuyNgo" w:date="2012-07-19T21:21:00Z">
            <w:rPr>
              <w:rFonts w:cstheme="minorHAnsi"/>
              <w:sz w:val="24"/>
              <w:szCs w:val="24"/>
            </w:rPr>
          </w:rPrChange>
        </w:rPr>
        <w:t>of defects</w:t>
      </w:r>
      <w:r w:rsidRPr="00F43289">
        <w:rPr>
          <w:rFonts w:ascii="Calibri" w:hAnsi="Calibri" w:cs="Calibri"/>
          <w:sz w:val="24"/>
          <w:szCs w:val="24"/>
          <w:rPrChange w:id="880" w:author="DuyNgo" w:date="2012-07-19T21:21:00Z">
            <w:rPr>
              <w:rFonts w:cstheme="minorHAnsi"/>
              <w:sz w:val="24"/>
              <w:szCs w:val="24"/>
            </w:rPr>
          </w:rPrChange>
        </w:rPr>
        <w:t>.</w:t>
      </w:r>
      <w:proofErr w:type="gramEnd"/>
    </w:p>
    <w:p w:rsidR="002E7C44" w:rsidRPr="00F43289" w:rsidRDefault="00613DF6" w:rsidP="00DC4B9B">
      <w:pPr>
        <w:pStyle w:val="ListParagraph"/>
        <w:numPr>
          <w:ilvl w:val="0"/>
          <w:numId w:val="46"/>
        </w:numPr>
        <w:spacing w:after="0"/>
        <w:rPr>
          <w:rFonts w:ascii="Calibri" w:hAnsi="Calibri" w:cs="Calibri"/>
          <w:sz w:val="24"/>
          <w:szCs w:val="24"/>
          <w:rPrChange w:id="881" w:author="DuyNgo" w:date="2012-07-19T21:21:00Z">
            <w:rPr>
              <w:rFonts w:cstheme="minorHAnsi"/>
              <w:sz w:val="24"/>
              <w:szCs w:val="24"/>
            </w:rPr>
          </w:rPrChange>
        </w:rPr>
      </w:pPr>
      <w:r w:rsidRPr="00F43289">
        <w:rPr>
          <w:rFonts w:ascii="Calibri" w:hAnsi="Calibri" w:cs="Calibri"/>
          <w:sz w:val="24"/>
          <w:szCs w:val="24"/>
          <w:rPrChange w:id="882" w:author="DuyNgo" w:date="2012-07-19T21:21:00Z">
            <w:rPr>
              <w:rFonts w:cstheme="minorHAnsi"/>
              <w:sz w:val="24"/>
              <w:szCs w:val="24"/>
            </w:rPr>
          </w:rPrChange>
        </w:rPr>
        <w:t>Add, assign defect</w:t>
      </w:r>
      <w:r w:rsidR="002E7C44" w:rsidRPr="00F43289">
        <w:rPr>
          <w:rFonts w:ascii="Calibri" w:hAnsi="Calibri" w:cs="Calibri"/>
          <w:sz w:val="24"/>
          <w:szCs w:val="24"/>
          <w:rPrChange w:id="883" w:author="DuyNgo" w:date="2012-07-19T21:21:00Z">
            <w:rPr>
              <w:rFonts w:cstheme="minorHAnsi"/>
              <w:sz w:val="24"/>
              <w:szCs w:val="24"/>
            </w:rPr>
          </w:rPrChange>
        </w:rPr>
        <w:t>.</w:t>
      </w:r>
    </w:p>
    <w:p w:rsidR="00613DF6" w:rsidRPr="00F43289" w:rsidRDefault="00613DF6" w:rsidP="00DC4B9B">
      <w:pPr>
        <w:pStyle w:val="ListParagraph"/>
        <w:numPr>
          <w:ilvl w:val="0"/>
          <w:numId w:val="46"/>
        </w:numPr>
        <w:spacing w:after="0"/>
        <w:rPr>
          <w:rFonts w:ascii="Calibri" w:hAnsi="Calibri" w:cs="Calibri"/>
          <w:sz w:val="24"/>
          <w:szCs w:val="24"/>
          <w:rPrChange w:id="884" w:author="DuyNgo" w:date="2012-07-19T21:21:00Z">
            <w:rPr>
              <w:rFonts w:cstheme="minorHAnsi"/>
              <w:sz w:val="24"/>
              <w:szCs w:val="24"/>
            </w:rPr>
          </w:rPrChange>
        </w:rPr>
      </w:pPr>
      <w:r w:rsidRPr="00F43289">
        <w:rPr>
          <w:rFonts w:ascii="Calibri" w:hAnsi="Calibri" w:cs="Calibri"/>
          <w:sz w:val="24"/>
          <w:szCs w:val="24"/>
          <w:rPrChange w:id="885" w:author="DuyNgo" w:date="2012-07-19T21:21:00Z">
            <w:rPr>
              <w:rFonts w:cstheme="minorHAnsi"/>
              <w:sz w:val="24"/>
              <w:szCs w:val="24"/>
            </w:rPr>
          </w:rPrChange>
        </w:rPr>
        <w:t>Feature sort, update, delete</w:t>
      </w:r>
    </w:p>
    <w:p w:rsidR="002E7C44" w:rsidRPr="00F43289" w:rsidRDefault="00613DF6" w:rsidP="00DC4B9B">
      <w:pPr>
        <w:pStyle w:val="ListParagraph"/>
        <w:numPr>
          <w:ilvl w:val="0"/>
          <w:numId w:val="46"/>
        </w:numPr>
        <w:spacing w:after="0"/>
        <w:rPr>
          <w:rFonts w:ascii="Calibri" w:hAnsi="Calibri" w:cs="Calibri"/>
          <w:sz w:val="24"/>
          <w:szCs w:val="24"/>
          <w:rPrChange w:id="886" w:author="DuyNgo" w:date="2012-07-19T21:21:00Z">
            <w:rPr>
              <w:rFonts w:cstheme="minorHAnsi"/>
              <w:sz w:val="24"/>
              <w:szCs w:val="24"/>
            </w:rPr>
          </w:rPrChange>
        </w:rPr>
      </w:pPr>
      <w:r w:rsidRPr="00F43289">
        <w:rPr>
          <w:rFonts w:ascii="Calibri" w:hAnsi="Calibri" w:cs="Calibri"/>
          <w:sz w:val="24"/>
          <w:szCs w:val="24"/>
          <w:rPrChange w:id="887" w:author="DuyNgo" w:date="2012-07-19T21:21:00Z">
            <w:rPr>
              <w:rFonts w:cstheme="minorHAnsi"/>
              <w:sz w:val="24"/>
              <w:szCs w:val="24"/>
            </w:rPr>
          </w:rPrChange>
        </w:rPr>
        <w:t>Export report</w:t>
      </w:r>
      <w:r w:rsidR="00391B3C" w:rsidRPr="00F43289">
        <w:rPr>
          <w:rFonts w:ascii="Calibri" w:hAnsi="Calibri" w:cs="Calibri"/>
          <w:sz w:val="24"/>
          <w:szCs w:val="24"/>
          <w:rPrChange w:id="888" w:author="DuyNgo" w:date="2012-07-19T21:21:00Z">
            <w:rPr>
              <w:rFonts w:cstheme="minorHAnsi"/>
              <w:sz w:val="24"/>
              <w:szCs w:val="24"/>
            </w:rPr>
          </w:rPrChange>
        </w:rPr>
        <w:br/>
      </w:r>
    </w:p>
    <w:p w:rsidR="005014FA" w:rsidRPr="00F43289" w:rsidRDefault="005014FA" w:rsidP="00DC4B9B">
      <w:pPr>
        <w:pStyle w:val="Heading3"/>
        <w:numPr>
          <w:ilvl w:val="1"/>
          <w:numId w:val="12"/>
        </w:numPr>
        <w:spacing w:before="0"/>
        <w:rPr>
          <w:rFonts w:ascii="Calibri" w:hAnsi="Calibri" w:cs="Calibri"/>
          <w:sz w:val="24"/>
          <w:szCs w:val="24"/>
          <w:rPrChange w:id="889" w:author="DuyNgo" w:date="2012-07-19T21:21:00Z">
            <w:rPr>
              <w:rFonts w:asciiTheme="minorHAnsi" w:hAnsiTheme="minorHAnsi" w:cstheme="minorHAnsi"/>
              <w:sz w:val="24"/>
              <w:szCs w:val="24"/>
            </w:rPr>
          </w:rPrChange>
        </w:rPr>
      </w:pPr>
      <w:bookmarkStart w:id="890" w:name="_Toc326241003"/>
      <w:bookmarkStart w:id="891" w:name="_Toc330479248"/>
      <w:r w:rsidRPr="00F43289">
        <w:rPr>
          <w:rFonts w:ascii="Calibri" w:hAnsi="Calibri" w:cs="Calibri"/>
          <w:sz w:val="24"/>
          <w:szCs w:val="24"/>
          <w:rPrChange w:id="892" w:author="DuyNgo" w:date="2012-07-19T21:21:00Z">
            <w:rPr>
              <w:rFonts w:asciiTheme="minorHAnsi" w:hAnsiTheme="minorHAnsi" w:cstheme="minorHAnsi"/>
              <w:sz w:val="24"/>
              <w:szCs w:val="24"/>
            </w:rPr>
          </w:rPrChange>
        </w:rPr>
        <w:t>Requirement</w:t>
      </w:r>
      <w:bookmarkEnd w:id="890"/>
      <w:bookmarkEnd w:id="891"/>
      <w:r w:rsidR="00391B3C" w:rsidRPr="00F43289">
        <w:rPr>
          <w:rFonts w:ascii="Calibri" w:hAnsi="Calibri" w:cs="Calibri"/>
          <w:sz w:val="24"/>
          <w:szCs w:val="24"/>
          <w:rPrChange w:id="893" w:author="DuyNgo" w:date="2012-07-19T21:21:00Z">
            <w:rPr>
              <w:rFonts w:asciiTheme="minorHAnsi" w:hAnsiTheme="minorHAnsi" w:cstheme="minorHAnsi"/>
              <w:sz w:val="24"/>
              <w:szCs w:val="24"/>
            </w:rPr>
          </w:rPrChange>
        </w:rPr>
        <w:br/>
      </w:r>
    </w:p>
    <w:p w:rsidR="002E7C44" w:rsidRPr="00F43289" w:rsidRDefault="002E7C44" w:rsidP="00DC4B9B">
      <w:pPr>
        <w:spacing w:after="0"/>
        <w:ind w:left="720" w:firstLine="270"/>
        <w:rPr>
          <w:rFonts w:ascii="Calibri" w:hAnsi="Calibri" w:cs="Calibri"/>
          <w:sz w:val="24"/>
          <w:szCs w:val="24"/>
          <w:rPrChange w:id="894" w:author="DuyNgo" w:date="2012-07-19T21:21:00Z">
            <w:rPr>
              <w:rFonts w:cstheme="minorHAnsi"/>
              <w:sz w:val="24"/>
              <w:szCs w:val="24"/>
            </w:rPr>
          </w:rPrChange>
        </w:rPr>
      </w:pPr>
      <w:r w:rsidRPr="00F43289">
        <w:rPr>
          <w:rFonts w:ascii="Calibri" w:hAnsi="Calibri" w:cs="Calibri"/>
          <w:sz w:val="24"/>
          <w:szCs w:val="24"/>
          <w:rPrChange w:id="895" w:author="DuyNgo" w:date="2012-07-19T21:21:00Z">
            <w:rPr>
              <w:rFonts w:cstheme="minorHAnsi"/>
              <w:sz w:val="24"/>
              <w:szCs w:val="24"/>
            </w:rPr>
          </w:rPrChange>
        </w:rPr>
        <w:t xml:space="preserve">Test all functions in </w:t>
      </w:r>
      <w:r w:rsidR="00613DF6" w:rsidRPr="00F43289">
        <w:rPr>
          <w:rFonts w:ascii="Calibri" w:hAnsi="Calibri" w:cs="Calibri"/>
          <w:sz w:val="24"/>
          <w:szCs w:val="24"/>
          <w:rPrChange w:id="896" w:author="DuyNgo" w:date="2012-07-19T21:21:00Z">
            <w:rPr>
              <w:rFonts w:cstheme="minorHAnsi"/>
              <w:sz w:val="24"/>
              <w:szCs w:val="24"/>
            </w:rPr>
          </w:rPrChange>
        </w:rPr>
        <w:t>Requirement</w:t>
      </w:r>
      <w:r w:rsidRPr="00F43289">
        <w:rPr>
          <w:rFonts w:ascii="Calibri" w:hAnsi="Calibri" w:cs="Calibri"/>
          <w:sz w:val="24"/>
          <w:szCs w:val="24"/>
          <w:rPrChange w:id="897" w:author="DuyNgo" w:date="2012-07-19T21:21:00Z">
            <w:rPr>
              <w:rFonts w:cstheme="minorHAnsi"/>
              <w:sz w:val="24"/>
              <w:szCs w:val="24"/>
            </w:rPr>
          </w:rPrChange>
        </w:rPr>
        <w:t xml:space="preserve"> page includes</w:t>
      </w:r>
    </w:p>
    <w:p w:rsidR="002E7C44" w:rsidRPr="00F43289" w:rsidRDefault="002E7C44" w:rsidP="00DC4B9B">
      <w:pPr>
        <w:pStyle w:val="ListParagraph"/>
        <w:numPr>
          <w:ilvl w:val="0"/>
          <w:numId w:val="46"/>
        </w:numPr>
        <w:spacing w:after="0"/>
        <w:rPr>
          <w:rFonts w:ascii="Calibri" w:hAnsi="Calibri" w:cs="Calibri"/>
          <w:sz w:val="24"/>
          <w:szCs w:val="24"/>
          <w:rPrChange w:id="898" w:author="DuyNgo" w:date="2012-07-19T21:21:00Z">
            <w:rPr>
              <w:rFonts w:cstheme="minorHAnsi"/>
              <w:sz w:val="24"/>
              <w:szCs w:val="24"/>
            </w:rPr>
          </w:rPrChange>
        </w:rPr>
      </w:pPr>
      <w:proofErr w:type="gramStart"/>
      <w:r w:rsidRPr="00F43289">
        <w:rPr>
          <w:rFonts w:ascii="Calibri" w:hAnsi="Calibri" w:cs="Calibri"/>
          <w:sz w:val="24"/>
          <w:szCs w:val="24"/>
          <w:rPrChange w:id="899" w:author="DuyNgo" w:date="2012-07-19T21:21:00Z">
            <w:rPr>
              <w:rFonts w:cstheme="minorHAnsi"/>
              <w:sz w:val="24"/>
              <w:szCs w:val="24"/>
            </w:rPr>
          </w:rPrChange>
        </w:rPr>
        <w:t xml:space="preserve">List </w:t>
      </w:r>
      <w:r w:rsidR="00613DF6" w:rsidRPr="00F43289">
        <w:rPr>
          <w:rFonts w:ascii="Calibri" w:hAnsi="Calibri" w:cs="Calibri"/>
          <w:sz w:val="24"/>
          <w:szCs w:val="24"/>
          <w:rPrChange w:id="900" w:author="DuyNgo" w:date="2012-07-19T21:21:00Z">
            <w:rPr>
              <w:rFonts w:cstheme="minorHAnsi"/>
              <w:sz w:val="24"/>
              <w:szCs w:val="24"/>
            </w:rPr>
          </w:rPrChange>
        </w:rPr>
        <w:t>of requirements</w:t>
      </w:r>
      <w:r w:rsidRPr="00F43289">
        <w:rPr>
          <w:rFonts w:ascii="Calibri" w:hAnsi="Calibri" w:cs="Calibri"/>
          <w:sz w:val="24"/>
          <w:szCs w:val="24"/>
          <w:rPrChange w:id="901" w:author="DuyNgo" w:date="2012-07-19T21:21:00Z">
            <w:rPr>
              <w:rFonts w:cstheme="minorHAnsi"/>
              <w:sz w:val="24"/>
              <w:szCs w:val="24"/>
            </w:rPr>
          </w:rPrChange>
        </w:rPr>
        <w:t>.</w:t>
      </w:r>
      <w:proofErr w:type="gramEnd"/>
    </w:p>
    <w:p w:rsidR="002E7C44" w:rsidRPr="00F43289" w:rsidRDefault="00613DF6" w:rsidP="00DC4B9B">
      <w:pPr>
        <w:pStyle w:val="ListParagraph"/>
        <w:numPr>
          <w:ilvl w:val="0"/>
          <w:numId w:val="46"/>
        </w:numPr>
        <w:spacing w:after="0"/>
        <w:rPr>
          <w:rFonts w:ascii="Calibri" w:hAnsi="Calibri" w:cs="Calibri"/>
          <w:sz w:val="24"/>
          <w:szCs w:val="24"/>
          <w:rPrChange w:id="902" w:author="DuyNgo" w:date="2012-07-19T21:21:00Z">
            <w:rPr>
              <w:rFonts w:cstheme="minorHAnsi"/>
              <w:sz w:val="24"/>
              <w:szCs w:val="24"/>
            </w:rPr>
          </w:rPrChange>
        </w:rPr>
      </w:pPr>
      <w:r w:rsidRPr="00F43289">
        <w:rPr>
          <w:rFonts w:ascii="Calibri" w:hAnsi="Calibri" w:cs="Calibri"/>
          <w:sz w:val="24"/>
          <w:szCs w:val="24"/>
          <w:rPrChange w:id="903" w:author="DuyNgo" w:date="2012-07-19T21:21:00Z">
            <w:rPr>
              <w:rFonts w:cstheme="minorHAnsi"/>
              <w:sz w:val="24"/>
              <w:szCs w:val="24"/>
            </w:rPr>
          </w:rPrChange>
        </w:rPr>
        <w:t>Add requirement</w:t>
      </w:r>
      <w:r w:rsidR="002E7C44" w:rsidRPr="00F43289">
        <w:rPr>
          <w:rFonts w:ascii="Calibri" w:hAnsi="Calibri" w:cs="Calibri"/>
          <w:sz w:val="24"/>
          <w:szCs w:val="24"/>
          <w:rPrChange w:id="904" w:author="DuyNgo" w:date="2012-07-19T21:21:00Z">
            <w:rPr>
              <w:rFonts w:cstheme="minorHAnsi"/>
              <w:sz w:val="24"/>
              <w:szCs w:val="24"/>
            </w:rPr>
          </w:rPrChange>
        </w:rPr>
        <w:t>.</w:t>
      </w:r>
    </w:p>
    <w:p w:rsidR="00613DF6" w:rsidRPr="00F43289" w:rsidRDefault="00613DF6" w:rsidP="00DC4B9B">
      <w:pPr>
        <w:pStyle w:val="ListParagraph"/>
        <w:numPr>
          <w:ilvl w:val="0"/>
          <w:numId w:val="46"/>
        </w:numPr>
        <w:spacing w:after="0"/>
        <w:rPr>
          <w:rFonts w:ascii="Calibri" w:hAnsi="Calibri" w:cs="Calibri"/>
          <w:sz w:val="24"/>
          <w:szCs w:val="24"/>
          <w:rPrChange w:id="905" w:author="DuyNgo" w:date="2012-07-19T21:21:00Z">
            <w:rPr>
              <w:rFonts w:cstheme="minorHAnsi"/>
              <w:sz w:val="24"/>
              <w:szCs w:val="24"/>
            </w:rPr>
          </w:rPrChange>
        </w:rPr>
      </w:pPr>
      <w:r w:rsidRPr="00F43289">
        <w:rPr>
          <w:rFonts w:ascii="Calibri" w:hAnsi="Calibri" w:cs="Calibri"/>
          <w:sz w:val="24"/>
          <w:szCs w:val="24"/>
          <w:rPrChange w:id="906" w:author="DuyNgo" w:date="2012-07-19T21:21:00Z">
            <w:rPr>
              <w:rFonts w:cstheme="minorHAnsi"/>
              <w:sz w:val="24"/>
              <w:szCs w:val="24"/>
            </w:rPr>
          </w:rPrChange>
        </w:rPr>
        <w:t>Feature sort, update, delete</w:t>
      </w:r>
    </w:p>
    <w:p w:rsidR="002E7C44" w:rsidRPr="00F43289" w:rsidRDefault="00613DF6" w:rsidP="00DC4B9B">
      <w:pPr>
        <w:pStyle w:val="ListParagraph"/>
        <w:numPr>
          <w:ilvl w:val="0"/>
          <w:numId w:val="46"/>
        </w:numPr>
        <w:spacing w:after="0"/>
        <w:rPr>
          <w:rFonts w:ascii="Calibri" w:hAnsi="Calibri" w:cs="Calibri"/>
          <w:sz w:val="24"/>
          <w:szCs w:val="24"/>
          <w:rPrChange w:id="907" w:author="DuyNgo" w:date="2012-07-19T21:21:00Z">
            <w:rPr>
              <w:rFonts w:cstheme="minorHAnsi"/>
              <w:sz w:val="24"/>
              <w:szCs w:val="24"/>
            </w:rPr>
          </w:rPrChange>
        </w:rPr>
      </w:pPr>
      <w:r w:rsidRPr="00F43289">
        <w:rPr>
          <w:rFonts w:ascii="Calibri" w:hAnsi="Calibri" w:cs="Calibri"/>
          <w:sz w:val="24"/>
          <w:szCs w:val="24"/>
          <w:rPrChange w:id="908" w:author="DuyNgo" w:date="2012-07-19T21:21:00Z">
            <w:rPr>
              <w:rFonts w:cstheme="minorHAnsi"/>
              <w:sz w:val="24"/>
              <w:szCs w:val="24"/>
            </w:rPr>
          </w:rPrChange>
        </w:rPr>
        <w:t>Export report</w:t>
      </w:r>
      <w:r w:rsidR="002E7C44" w:rsidRPr="00F43289">
        <w:rPr>
          <w:rFonts w:ascii="Calibri" w:hAnsi="Calibri" w:cs="Calibri"/>
          <w:sz w:val="24"/>
          <w:szCs w:val="24"/>
          <w:rPrChange w:id="909" w:author="DuyNgo" w:date="2012-07-19T21:21:00Z">
            <w:rPr>
              <w:rFonts w:cstheme="minorHAnsi"/>
              <w:sz w:val="24"/>
              <w:szCs w:val="24"/>
            </w:rPr>
          </w:rPrChange>
        </w:rPr>
        <w:t>.</w:t>
      </w:r>
    </w:p>
    <w:p w:rsidR="002E7C44" w:rsidRPr="00F43289" w:rsidRDefault="002E7C44" w:rsidP="00DC4B9B">
      <w:pPr>
        <w:pStyle w:val="ListParagraph"/>
        <w:spacing w:after="0"/>
        <w:rPr>
          <w:rFonts w:ascii="Calibri" w:hAnsi="Calibri" w:cs="Calibri"/>
          <w:sz w:val="24"/>
          <w:szCs w:val="24"/>
          <w:rPrChange w:id="910" w:author="DuyNgo" w:date="2012-07-19T21:21:00Z">
            <w:rPr>
              <w:rFonts w:cstheme="minorHAnsi"/>
              <w:sz w:val="24"/>
              <w:szCs w:val="24"/>
            </w:rPr>
          </w:rPrChange>
        </w:rPr>
      </w:pPr>
    </w:p>
    <w:p w:rsidR="005014FA" w:rsidRPr="00F43289" w:rsidRDefault="005014FA" w:rsidP="00DC4B9B">
      <w:pPr>
        <w:pStyle w:val="Heading3"/>
        <w:numPr>
          <w:ilvl w:val="1"/>
          <w:numId w:val="12"/>
        </w:numPr>
        <w:spacing w:before="0"/>
        <w:rPr>
          <w:rFonts w:ascii="Calibri" w:hAnsi="Calibri" w:cs="Calibri"/>
          <w:sz w:val="24"/>
          <w:szCs w:val="24"/>
          <w:rPrChange w:id="911" w:author="DuyNgo" w:date="2012-07-19T21:21:00Z">
            <w:rPr>
              <w:rFonts w:asciiTheme="minorHAnsi" w:hAnsiTheme="minorHAnsi" w:cstheme="minorHAnsi"/>
              <w:sz w:val="24"/>
              <w:szCs w:val="24"/>
            </w:rPr>
          </w:rPrChange>
        </w:rPr>
      </w:pPr>
      <w:bookmarkStart w:id="912" w:name="_Toc326241004"/>
      <w:bookmarkStart w:id="913" w:name="_Toc330479249"/>
      <w:r w:rsidRPr="00F43289">
        <w:rPr>
          <w:rFonts w:ascii="Calibri" w:hAnsi="Calibri" w:cs="Calibri"/>
          <w:sz w:val="24"/>
          <w:szCs w:val="24"/>
          <w:rPrChange w:id="914" w:author="DuyNgo" w:date="2012-07-19T21:21:00Z">
            <w:rPr>
              <w:rFonts w:asciiTheme="minorHAnsi" w:hAnsiTheme="minorHAnsi" w:cstheme="minorHAnsi"/>
              <w:sz w:val="24"/>
              <w:szCs w:val="24"/>
            </w:rPr>
          </w:rPrChange>
        </w:rPr>
        <w:t>Admin</w:t>
      </w:r>
      <w:bookmarkEnd w:id="912"/>
      <w:bookmarkEnd w:id="913"/>
      <w:r w:rsidR="00391B3C" w:rsidRPr="00F43289">
        <w:rPr>
          <w:rFonts w:ascii="Calibri" w:hAnsi="Calibri" w:cs="Calibri"/>
          <w:sz w:val="24"/>
          <w:szCs w:val="24"/>
          <w:rPrChange w:id="915" w:author="DuyNgo" w:date="2012-07-19T21:21:00Z">
            <w:rPr>
              <w:rFonts w:asciiTheme="minorHAnsi" w:hAnsiTheme="minorHAnsi" w:cstheme="minorHAnsi"/>
              <w:sz w:val="24"/>
              <w:szCs w:val="24"/>
            </w:rPr>
          </w:rPrChange>
        </w:rPr>
        <w:br/>
      </w:r>
    </w:p>
    <w:p w:rsidR="002E7C44" w:rsidRPr="00F43289" w:rsidRDefault="002E7C44" w:rsidP="00DC4B9B">
      <w:pPr>
        <w:spacing w:after="0"/>
        <w:ind w:left="720" w:firstLine="270"/>
        <w:rPr>
          <w:rFonts w:ascii="Calibri" w:hAnsi="Calibri" w:cs="Calibri"/>
          <w:sz w:val="24"/>
          <w:szCs w:val="24"/>
          <w:rPrChange w:id="916" w:author="DuyNgo" w:date="2012-07-19T21:21:00Z">
            <w:rPr>
              <w:rFonts w:cstheme="minorHAnsi"/>
              <w:sz w:val="24"/>
              <w:szCs w:val="24"/>
            </w:rPr>
          </w:rPrChange>
        </w:rPr>
      </w:pPr>
      <w:r w:rsidRPr="00F43289">
        <w:rPr>
          <w:rFonts w:ascii="Calibri" w:hAnsi="Calibri" w:cs="Calibri"/>
          <w:sz w:val="24"/>
          <w:szCs w:val="24"/>
          <w:rPrChange w:id="917" w:author="DuyNgo" w:date="2012-07-19T21:21:00Z">
            <w:rPr>
              <w:rFonts w:cstheme="minorHAnsi"/>
              <w:sz w:val="24"/>
              <w:szCs w:val="24"/>
            </w:rPr>
          </w:rPrChange>
        </w:rPr>
        <w:t xml:space="preserve">Test all functions in </w:t>
      </w:r>
      <w:r w:rsidR="00613DF6" w:rsidRPr="00F43289">
        <w:rPr>
          <w:rFonts w:ascii="Calibri" w:hAnsi="Calibri" w:cs="Calibri"/>
          <w:sz w:val="24"/>
          <w:szCs w:val="24"/>
          <w:rPrChange w:id="918" w:author="DuyNgo" w:date="2012-07-19T21:21:00Z">
            <w:rPr>
              <w:rFonts w:cstheme="minorHAnsi"/>
              <w:sz w:val="24"/>
              <w:szCs w:val="24"/>
            </w:rPr>
          </w:rPrChange>
        </w:rPr>
        <w:t>Admin</w:t>
      </w:r>
      <w:r w:rsidRPr="00F43289">
        <w:rPr>
          <w:rFonts w:ascii="Calibri" w:hAnsi="Calibri" w:cs="Calibri"/>
          <w:sz w:val="24"/>
          <w:szCs w:val="24"/>
          <w:rPrChange w:id="919" w:author="DuyNgo" w:date="2012-07-19T21:21:00Z">
            <w:rPr>
              <w:rFonts w:cstheme="minorHAnsi"/>
              <w:sz w:val="24"/>
              <w:szCs w:val="24"/>
            </w:rPr>
          </w:rPrChange>
        </w:rPr>
        <w:t xml:space="preserve"> page includes</w:t>
      </w:r>
    </w:p>
    <w:p w:rsidR="002E7C44" w:rsidRPr="00F43289" w:rsidRDefault="002E7C44" w:rsidP="00DC4B9B">
      <w:pPr>
        <w:pStyle w:val="ListParagraph"/>
        <w:numPr>
          <w:ilvl w:val="0"/>
          <w:numId w:val="46"/>
        </w:numPr>
        <w:spacing w:after="0"/>
        <w:rPr>
          <w:rFonts w:ascii="Calibri" w:hAnsi="Calibri" w:cs="Calibri"/>
          <w:sz w:val="24"/>
          <w:szCs w:val="24"/>
          <w:rPrChange w:id="920" w:author="DuyNgo" w:date="2012-07-19T21:21:00Z">
            <w:rPr>
              <w:rFonts w:cstheme="minorHAnsi"/>
              <w:sz w:val="24"/>
              <w:szCs w:val="24"/>
            </w:rPr>
          </w:rPrChange>
        </w:rPr>
      </w:pPr>
      <w:proofErr w:type="gramStart"/>
      <w:r w:rsidRPr="00F43289">
        <w:rPr>
          <w:rFonts w:ascii="Calibri" w:hAnsi="Calibri" w:cs="Calibri"/>
          <w:sz w:val="24"/>
          <w:szCs w:val="24"/>
          <w:rPrChange w:id="921" w:author="DuyNgo" w:date="2012-07-19T21:21:00Z">
            <w:rPr>
              <w:rFonts w:cstheme="minorHAnsi"/>
              <w:sz w:val="24"/>
              <w:szCs w:val="24"/>
            </w:rPr>
          </w:rPrChange>
        </w:rPr>
        <w:t xml:space="preserve">List </w:t>
      </w:r>
      <w:r w:rsidR="00613DF6" w:rsidRPr="00F43289">
        <w:rPr>
          <w:rFonts w:ascii="Calibri" w:hAnsi="Calibri" w:cs="Calibri"/>
          <w:sz w:val="24"/>
          <w:szCs w:val="24"/>
          <w:rPrChange w:id="922" w:author="DuyNgo" w:date="2012-07-19T21:21:00Z">
            <w:rPr>
              <w:rFonts w:cstheme="minorHAnsi"/>
              <w:sz w:val="24"/>
              <w:szCs w:val="24"/>
            </w:rPr>
          </w:rPrChange>
        </w:rPr>
        <w:t xml:space="preserve">of </w:t>
      </w:r>
      <w:r w:rsidRPr="00F43289">
        <w:rPr>
          <w:rFonts w:ascii="Calibri" w:hAnsi="Calibri" w:cs="Calibri"/>
          <w:sz w:val="24"/>
          <w:szCs w:val="24"/>
          <w:rPrChange w:id="923" w:author="DuyNgo" w:date="2012-07-19T21:21:00Z">
            <w:rPr>
              <w:rFonts w:cstheme="minorHAnsi"/>
              <w:sz w:val="24"/>
              <w:szCs w:val="24"/>
            </w:rPr>
          </w:rPrChange>
        </w:rPr>
        <w:t>users.</w:t>
      </w:r>
      <w:proofErr w:type="gramEnd"/>
    </w:p>
    <w:p w:rsidR="002E7C44" w:rsidRPr="00F43289" w:rsidRDefault="002E7C44" w:rsidP="00DC4B9B">
      <w:pPr>
        <w:pStyle w:val="ListParagraph"/>
        <w:numPr>
          <w:ilvl w:val="0"/>
          <w:numId w:val="46"/>
        </w:numPr>
        <w:spacing w:after="0"/>
        <w:rPr>
          <w:rFonts w:ascii="Calibri" w:hAnsi="Calibri" w:cs="Calibri"/>
          <w:sz w:val="24"/>
          <w:szCs w:val="24"/>
          <w:rPrChange w:id="924" w:author="DuyNgo" w:date="2012-07-19T21:21:00Z">
            <w:rPr>
              <w:rFonts w:cstheme="minorHAnsi"/>
              <w:sz w:val="24"/>
              <w:szCs w:val="24"/>
            </w:rPr>
          </w:rPrChange>
        </w:rPr>
      </w:pPr>
      <w:r w:rsidRPr="00F43289">
        <w:rPr>
          <w:rFonts w:ascii="Calibri" w:hAnsi="Calibri" w:cs="Calibri"/>
          <w:sz w:val="24"/>
          <w:szCs w:val="24"/>
          <w:rPrChange w:id="925" w:author="DuyNgo" w:date="2012-07-19T21:21:00Z">
            <w:rPr>
              <w:rFonts w:cstheme="minorHAnsi"/>
              <w:sz w:val="24"/>
              <w:szCs w:val="24"/>
            </w:rPr>
          </w:rPrChange>
        </w:rPr>
        <w:t>Reset password for user.</w:t>
      </w:r>
    </w:p>
    <w:p w:rsidR="002E7C44" w:rsidRPr="00F43289" w:rsidRDefault="00613DF6" w:rsidP="00DC4B9B">
      <w:pPr>
        <w:pStyle w:val="ListParagraph"/>
        <w:numPr>
          <w:ilvl w:val="0"/>
          <w:numId w:val="46"/>
        </w:numPr>
        <w:spacing w:after="0"/>
        <w:rPr>
          <w:rFonts w:ascii="Calibri" w:hAnsi="Calibri" w:cs="Calibri"/>
          <w:sz w:val="24"/>
          <w:szCs w:val="24"/>
          <w:rPrChange w:id="926" w:author="DuyNgo" w:date="2012-07-19T21:21:00Z">
            <w:rPr>
              <w:rFonts w:cstheme="minorHAnsi"/>
              <w:sz w:val="24"/>
              <w:szCs w:val="24"/>
            </w:rPr>
          </w:rPrChange>
        </w:rPr>
      </w:pPr>
      <w:proofErr w:type="gramStart"/>
      <w:r w:rsidRPr="00F43289">
        <w:rPr>
          <w:rFonts w:ascii="Calibri" w:hAnsi="Calibri" w:cs="Calibri"/>
          <w:sz w:val="24"/>
          <w:szCs w:val="24"/>
          <w:rPrChange w:id="927" w:author="DuyNgo" w:date="2012-07-19T21:21:00Z">
            <w:rPr>
              <w:rFonts w:cstheme="minorHAnsi"/>
              <w:sz w:val="24"/>
              <w:szCs w:val="24"/>
            </w:rPr>
          </w:rPrChange>
        </w:rPr>
        <w:t>New</w:t>
      </w:r>
      <w:r w:rsidR="002E7C44" w:rsidRPr="00F43289">
        <w:rPr>
          <w:rFonts w:ascii="Calibri" w:hAnsi="Calibri" w:cs="Calibri"/>
          <w:sz w:val="24"/>
          <w:szCs w:val="24"/>
          <w:rPrChange w:id="928" w:author="DuyNgo" w:date="2012-07-19T21:21:00Z">
            <w:rPr>
              <w:rFonts w:cstheme="minorHAnsi"/>
              <w:sz w:val="24"/>
              <w:szCs w:val="24"/>
            </w:rPr>
          </w:rPrChange>
        </w:rPr>
        <w:t xml:space="preserve"> users.</w:t>
      </w:r>
      <w:proofErr w:type="gramEnd"/>
    </w:p>
    <w:p w:rsidR="002E7C44" w:rsidRPr="00F43289" w:rsidRDefault="00F43289" w:rsidP="00DC4B9B">
      <w:pPr>
        <w:pStyle w:val="ListParagraph"/>
        <w:numPr>
          <w:ilvl w:val="0"/>
          <w:numId w:val="46"/>
        </w:numPr>
        <w:spacing w:after="0"/>
        <w:rPr>
          <w:rFonts w:ascii="Calibri" w:hAnsi="Calibri" w:cs="Calibri"/>
          <w:sz w:val="24"/>
          <w:szCs w:val="24"/>
          <w:rPrChange w:id="929" w:author="DuyNgo" w:date="2012-07-19T21:21:00Z">
            <w:rPr>
              <w:rFonts w:cstheme="minorHAnsi"/>
              <w:sz w:val="24"/>
              <w:szCs w:val="24"/>
            </w:rPr>
          </w:rPrChange>
        </w:rPr>
      </w:pPr>
      <w:r w:rsidRPr="00F43289">
        <w:rPr>
          <w:rFonts w:ascii="Calibri" w:hAnsi="Calibri" w:cs="Calibri"/>
          <w:sz w:val="24"/>
          <w:szCs w:val="24"/>
          <w:rPrChange w:id="930" w:author="DuyNgo" w:date="2012-07-19T21:21:00Z">
            <w:rPr>
              <w:rFonts w:cstheme="minorHAnsi"/>
              <w:sz w:val="24"/>
              <w:szCs w:val="24"/>
            </w:rPr>
          </w:rPrChange>
        </w:rPr>
        <w:t>Feature up</w:t>
      </w:r>
      <w:r w:rsidR="00613DF6" w:rsidRPr="00F43289">
        <w:rPr>
          <w:rFonts w:ascii="Calibri" w:hAnsi="Calibri" w:cs="Calibri"/>
          <w:sz w:val="24"/>
          <w:szCs w:val="24"/>
          <w:rPrChange w:id="931" w:author="DuyNgo" w:date="2012-07-19T21:21:00Z">
            <w:rPr>
              <w:rFonts w:cstheme="minorHAnsi"/>
              <w:sz w:val="24"/>
              <w:szCs w:val="24"/>
            </w:rPr>
          </w:rPrChange>
        </w:rPr>
        <w:t>date, delete</w:t>
      </w:r>
      <w:ins w:id="932" w:author="DuyNgo" w:date="2012-07-19T21:17:00Z">
        <w:r w:rsidRPr="00F43289">
          <w:rPr>
            <w:rFonts w:ascii="Calibri" w:hAnsi="Calibri" w:cs="Calibri"/>
            <w:sz w:val="24"/>
            <w:szCs w:val="24"/>
            <w:rPrChange w:id="933" w:author="DuyNgo" w:date="2012-07-19T21:21:00Z">
              <w:rPr>
                <w:rFonts w:cstheme="minorHAnsi"/>
                <w:sz w:val="24"/>
                <w:szCs w:val="24"/>
              </w:rPr>
            </w:rPrChange>
          </w:rPr>
          <w:t xml:space="preserve"> user</w:t>
        </w:r>
      </w:ins>
    </w:p>
    <w:p w:rsidR="00F43289" w:rsidRPr="00F43289" w:rsidRDefault="00F43289" w:rsidP="00DC4B9B">
      <w:pPr>
        <w:pStyle w:val="ListParagraph"/>
        <w:numPr>
          <w:ilvl w:val="0"/>
          <w:numId w:val="46"/>
        </w:numPr>
        <w:spacing w:after="0"/>
        <w:rPr>
          <w:rFonts w:ascii="Calibri" w:hAnsi="Calibri" w:cs="Calibri"/>
          <w:sz w:val="24"/>
          <w:szCs w:val="24"/>
          <w:rPrChange w:id="934" w:author="DuyNgo" w:date="2012-07-19T21:21:00Z">
            <w:rPr>
              <w:rFonts w:cstheme="minorHAnsi"/>
              <w:sz w:val="24"/>
              <w:szCs w:val="24"/>
            </w:rPr>
          </w:rPrChange>
        </w:rPr>
      </w:pPr>
      <w:ins w:id="935" w:author="DuyNgo" w:date="2012-07-19T21:17:00Z">
        <w:r w:rsidRPr="00F43289">
          <w:rPr>
            <w:rFonts w:ascii="Calibri" w:hAnsi="Calibri" w:cs="Calibri"/>
            <w:sz w:val="24"/>
            <w:szCs w:val="24"/>
            <w:rPrChange w:id="936" w:author="DuyNgo" w:date="2012-07-19T21:21:00Z">
              <w:rPr>
                <w:rFonts w:cstheme="minorHAnsi"/>
                <w:sz w:val="24"/>
                <w:szCs w:val="24"/>
              </w:rPr>
            </w:rPrChange>
          </w:rPr>
          <w:t>Create, Update, delete project</w:t>
        </w:r>
      </w:ins>
    </w:p>
    <w:p w:rsidR="005014FA" w:rsidRPr="00F43289" w:rsidRDefault="00190524" w:rsidP="00DC4B9B">
      <w:pPr>
        <w:spacing w:after="0"/>
        <w:rPr>
          <w:rFonts w:ascii="Calibri" w:hAnsi="Calibri" w:cs="Calibri"/>
          <w:sz w:val="24"/>
          <w:szCs w:val="24"/>
          <w:rPrChange w:id="937" w:author="DuyNgo" w:date="2012-07-19T21:21:00Z">
            <w:rPr>
              <w:rFonts w:cstheme="minorHAnsi"/>
              <w:sz w:val="24"/>
              <w:szCs w:val="24"/>
            </w:rPr>
          </w:rPrChange>
        </w:rPr>
      </w:pPr>
      <w:commentRangeStart w:id="938"/>
      <w:r w:rsidRPr="00F43289">
        <w:rPr>
          <w:rFonts w:ascii="Calibri" w:hAnsi="Calibri" w:cs="Calibri"/>
          <w:sz w:val="24"/>
          <w:szCs w:val="24"/>
          <w:rPrChange w:id="939" w:author="DuyNgo" w:date="2012-07-19T21:21:00Z">
            <w:rPr>
              <w:rFonts w:cstheme="minorHAnsi"/>
              <w:sz w:val="24"/>
              <w:szCs w:val="24"/>
            </w:rPr>
          </w:rPrChange>
        </w:rPr>
        <w:lastRenderedPageBreak/>
        <w:t xml:space="preserve"> </w:t>
      </w:r>
      <w:commentRangeEnd w:id="938"/>
      <w:r w:rsidRPr="00F43289">
        <w:rPr>
          <w:rStyle w:val="CommentReference"/>
          <w:rFonts w:ascii="Calibri" w:hAnsi="Calibri" w:cs="Calibri"/>
          <w:sz w:val="24"/>
          <w:szCs w:val="24"/>
          <w:rPrChange w:id="940" w:author="DuyNgo" w:date="2012-07-19T21:21:00Z">
            <w:rPr>
              <w:rStyle w:val="CommentReference"/>
            </w:rPr>
          </w:rPrChange>
        </w:rPr>
        <w:commentReference w:id="938"/>
      </w:r>
    </w:p>
    <w:p w:rsidR="005014FA" w:rsidRPr="00F43289" w:rsidRDefault="00391B3C" w:rsidP="00DC4B9B">
      <w:pPr>
        <w:spacing w:after="0"/>
        <w:rPr>
          <w:rFonts w:ascii="Calibri" w:hAnsi="Calibri" w:cs="Calibri"/>
          <w:sz w:val="24"/>
          <w:szCs w:val="24"/>
          <w:rPrChange w:id="941" w:author="DuyNgo" w:date="2012-07-19T21:21:00Z">
            <w:rPr>
              <w:rFonts w:cstheme="minorHAnsi"/>
              <w:sz w:val="24"/>
              <w:szCs w:val="24"/>
            </w:rPr>
          </w:rPrChange>
        </w:rPr>
      </w:pPr>
      <w:r w:rsidRPr="00F43289">
        <w:rPr>
          <w:rFonts w:ascii="Calibri" w:hAnsi="Calibri" w:cs="Calibri"/>
          <w:sz w:val="24"/>
          <w:szCs w:val="24"/>
          <w:rPrChange w:id="942" w:author="DuyNgo" w:date="2012-07-19T21:21:00Z">
            <w:rPr>
              <w:rFonts w:cstheme="minorHAnsi"/>
              <w:sz w:val="24"/>
              <w:szCs w:val="24"/>
            </w:rPr>
          </w:rPrChange>
        </w:rPr>
        <w:br/>
      </w:r>
      <w:r w:rsidRPr="00F43289">
        <w:rPr>
          <w:rFonts w:ascii="Calibri" w:hAnsi="Calibri" w:cs="Calibri"/>
          <w:sz w:val="24"/>
          <w:szCs w:val="24"/>
          <w:rPrChange w:id="943" w:author="DuyNgo" w:date="2012-07-19T21:21:00Z">
            <w:rPr>
              <w:rFonts w:cstheme="minorHAnsi"/>
              <w:sz w:val="24"/>
              <w:szCs w:val="24"/>
            </w:rPr>
          </w:rPrChange>
        </w:rPr>
        <w:br/>
      </w:r>
      <w:r w:rsidRPr="00F43289">
        <w:rPr>
          <w:rFonts w:ascii="Calibri" w:hAnsi="Calibri" w:cs="Calibri"/>
          <w:sz w:val="24"/>
          <w:szCs w:val="24"/>
          <w:rPrChange w:id="944" w:author="DuyNgo" w:date="2012-07-19T21:21:00Z">
            <w:rPr>
              <w:rFonts w:cstheme="minorHAnsi"/>
              <w:sz w:val="24"/>
              <w:szCs w:val="24"/>
            </w:rPr>
          </w:rPrChange>
        </w:rPr>
        <w:br/>
      </w:r>
    </w:p>
    <w:p w:rsidR="00130471" w:rsidRPr="00F43289" w:rsidRDefault="00130471" w:rsidP="00DC4B9B">
      <w:pPr>
        <w:pStyle w:val="Heading2"/>
        <w:numPr>
          <w:ilvl w:val="0"/>
          <w:numId w:val="12"/>
        </w:numPr>
        <w:spacing w:before="0"/>
        <w:rPr>
          <w:rFonts w:ascii="Calibri" w:hAnsi="Calibri" w:cs="Calibri"/>
          <w:sz w:val="24"/>
          <w:szCs w:val="24"/>
          <w:rPrChange w:id="945" w:author="DuyNgo" w:date="2012-07-19T21:21:00Z">
            <w:rPr>
              <w:rFonts w:asciiTheme="minorHAnsi" w:hAnsiTheme="minorHAnsi" w:cstheme="minorHAnsi"/>
              <w:sz w:val="24"/>
              <w:szCs w:val="24"/>
            </w:rPr>
          </w:rPrChange>
        </w:rPr>
      </w:pPr>
      <w:bookmarkStart w:id="946" w:name="_Toc330479250"/>
      <w:r w:rsidRPr="00F43289">
        <w:rPr>
          <w:rFonts w:ascii="Calibri" w:hAnsi="Calibri" w:cs="Calibri"/>
          <w:sz w:val="24"/>
          <w:szCs w:val="24"/>
          <w:rPrChange w:id="947" w:author="DuyNgo" w:date="2012-07-19T21:21:00Z">
            <w:rPr>
              <w:rFonts w:asciiTheme="minorHAnsi" w:hAnsiTheme="minorHAnsi" w:cstheme="minorHAnsi"/>
              <w:sz w:val="24"/>
              <w:szCs w:val="24"/>
            </w:rPr>
          </w:rPrChange>
        </w:rPr>
        <w:t>Features not to be tested</w:t>
      </w:r>
      <w:bookmarkEnd w:id="946"/>
    </w:p>
    <w:p w:rsidR="004B5678" w:rsidRPr="00F43289" w:rsidRDefault="004B5678" w:rsidP="00DC4B9B">
      <w:pPr>
        <w:spacing w:after="0"/>
        <w:ind w:left="360" w:firstLine="66"/>
        <w:rPr>
          <w:rFonts w:ascii="Calibri" w:hAnsi="Calibri" w:cs="Calibri"/>
          <w:sz w:val="24"/>
          <w:szCs w:val="24"/>
          <w:rPrChange w:id="948" w:author="DuyNgo" w:date="2012-07-19T21:21:00Z">
            <w:rPr>
              <w:rFonts w:cstheme="minorHAnsi"/>
              <w:sz w:val="24"/>
              <w:szCs w:val="24"/>
            </w:rPr>
          </w:rPrChange>
        </w:rPr>
      </w:pPr>
      <w:r w:rsidRPr="00F43289">
        <w:rPr>
          <w:rFonts w:ascii="Calibri" w:hAnsi="Calibri" w:cs="Calibri"/>
          <w:sz w:val="24"/>
          <w:szCs w:val="24"/>
          <w:rPrChange w:id="949" w:author="DuyNgo" w:date="2012-07-19T21:21:00Z">
            <w:rPr>
              <w:rFonts w:cstheme="minorHAnsi"/>
              <w:sz w:val="24"/>
              <w:szCs w:val="24"/>
            </w:rPr>
          </w:rPrChange>
        </w:rPr>
        <w:br/>
        <w:t xml:space="preserve">The following is a list of the areas that </w:t>
      </w:r>
      <w:proofErr w:type="gramStart"/>
      <w:r w:rsidRPr="00F43289">
        <w:rPr>
          <w:rFonts w:ascii="Calibri" w:hAnsi="Calibri" w:cs="Calibri"/>
          <w:sz w:val="24"/>
          <w:szCs w:val="24"/>
          <w:rPrChange w:id="950" w:author="DuyNgo" w:date="2012-07-19T21:21:00Z">
            <w:rPr>
              <w:rFonts w:cstheme="minorHAnsi"/>
              <w:sz w:val="24"/>
              <w:szCs w:val="24"/>
            </w:rPr>
          </w:rPrChange>
        </w:rPr>
        <w:t>will NOT be tested</w:t>
      </w:r>
      <w:proofErr w:type="gramEnd"/>
      <w:r w:rsidRPr="00F43289">
        <w:rPr>
          <w:rFonts w:ascii="Calibri" w:hAnsi="Calibri" w:cs="Calibri"/>
          <w:sz w:val="24"/>
          <w:szCs w:val="24"/>
          <w:rPrChange w:id="951" w:author="DuyNgo" w:date="2012-07-19T21:21:00Z">
            <w:rPr>
              <w:rFonts w:cstheme="minorHAnsi"/>
              <w:sz w:val="24"/>
              <w:szCs w:val="24"/>
            </w:rPr>
          </w:rPrChange>
        </w:rPr>
        <w:t xml:space="preserve"> in this system:</w:t>
      </w:r>
      <w:r w:rsidR="00391B3C" w:rsidRPr="00F43289">
        <w:rPr>
          <w:rFonts w:ascii="Calibri" w:hAnsi="Calibri" w:cs="Calibri"/>
          <w:sz w:val="24"/>
          <w:szCs w:val="24"/>
          <w:rPrChange w:id="952" w:author="DuyNgo" w:date="2012-07-19T21:21:00Z">
            <w:rPr>
              <w:rFonts w:cstheme="minorHAnsi"/>
              <w:sz w:val="24"/>
              <w:szCs w:val="24"/>
            </w:rPr>
          </w:rPrChange>
        </w:rPr>
        <w:br/>
      </w:r>
    </w:p>
    <w:p w:rsidR="004B5678" w:rsidRPr="00F43289" w:rsidRDefault="004B5678" w:rsidP="00DC4B9B">
      <w:pPr>
        <w:pStyle w:val="ListParagraph"/>
        <w:keepNext/>
        <w:keepLines/>
        <w:numPr>
          <w:ilvl w:val="0"/>
          <w:numId w:val="36"/>
        </w:numPr>
        <w:spacing w:after="0"/>
        <w:ind w:left="720"/>
        <w:contextualSpacing w:val="0"/>
        <w:outlineLvl w:val="2"/>
        <w:rPr>
          <w:rFonts w:ascii="Calibri" w:eastAsiaTheme="majorEastAsia" w:hAnsi="Calibri" w:cs="Calibri"/>
          <w:b/>
          <w:bCs/>
          <w:vanish/>
          <w:color w:val="4F81BD" w:themeColor="accent1"/>
          <w:sz w:val="24"/>
          <w:szCs w:val="24"/>
          <w:rPrChange w:id="953" w:author="DuyNgo" w:date="2012-07-19T21:21:00Z">
            <w:rPr>
              <w:rFonts w:eastAsiaTheme="majorEastAsia" w:cstheme="minorHAnsi"/>
              <w:b/>
              <w:bCs/>
              <w:vanish/>
              <w:color w:val="4F81BD" w:themeColor="accent1"/>
              <w:sz w:val="24"/>
              <w:szCs w:val="24"/>
            </w:rPr>
          </w:rPrChange>
        </w:rPr>
      </w:pPr>
      <w:bookmarkStart w:id="954" w:name="_Toc289763155"/>
      <w:bookmarkStart w:id="955" w:name="_Toc289901126"/>
      <w:bookmarkStart w:id="956" w:name="_Toc289958679"/>
      <w:bookmarkStart w:id="957" w:name="_Toc290062537"/>
      <w:bookmarkStart w:id="958" w:name="_Toc290062603"/>
      <w:bookmarkStart w:id="959" w:name="_Toc290067611"/>
      <w:bookmarkStart w:id="960" w:name="_Toc290067675"/>
      <w:bookmarkStart w:id="961" w:name="_Toc290908746"/>
      <w:bookmarkStart w:id="962" w:name="_Toc319525988"/>
      <w:bookmarkStart w:id="963" w:name="_Toc319824971"/>
      <w:bookmarkStart w:id="964" w:name="_Toc330479251"/>
      <w:bookmarkEnd w:id="954"/>
      <w:bookmarkEnd w:id="955"/>
      <w:bookmarkEnd w:id="956"/>
      <w:bookmarkEnd w:id="957"/>
      <w:bookmarkEnd w:id="958"/>
      <w:bookmarkEnd w:id="959"/>
      <w:bookmarkEnd w:id="960"/>
      <w:bookmarkEnd w:id="961"/>
      <w:bookmarkEnd w:id="962"/>
      <w:bookmarkEnd w:id="963"/>
      <w:bookmarkEnd w:id="964"/>
    </w:p>
    <w:p w:rsidR="004B5678" w:rsidRPr="00F43289" w:rsidRDefault="004B5678" w:rsidP="00DC4B9B">
      <w:pPr>
        <w:pStyle w:val="ListParagraph"/>
        <w:keepNext/>
        <w:keepLines/>
        <w:numPr>
          <w:ilvl w:val="0"/>
          <w:numId w:val="36"/>
        </w:numPr>
        <w:spacing w:after="0"/>
        <w:ind w:left="720"/>
        <w:contextualSpacing w:val="0"/>
        <w:outlineLvl w:val="2"/>
        <w:rPr>
          <w:rFonts w:ascii="Calibri" w:eastAsiaTheme="majorEastAsia" w:hAnsi="Calibri" w:cs="Calibri"/>
          <w:b/>
          <w:bCs/>
          <w:vanish/>
          <w:color w:val="4F81BD" w:themeColor="accent1"/>
          <w:sz w:val="24"/>
          <w:szCs w:val="24"/>
          <w:rPrChange w:id="965" w:author="DuyNgo" w:date="2012-07-19T21:21:00Z">
            <w:rPr>
              <w:rFonts w:eastAsiaTheme="majorEastAsia" w:cstheme="minorHAnsi"/>
              <w:b/>
              <w:bCs/>
              <w:vanish/>
              <w:color w:val="4F81BD" w:themeColor="accent1"/>
              <w:sz w:val="24"/>
              <w:szCs w:val="24"/>
            </w:rPr>
          </w:rPrChange>
        </w:rPr>
      </w:pPr>
      <w:bookmarkStart w:id="966" w:name="_Toc289763156"/>
      <w:bookmarkStart w:id="967" w:name="_Toc289901127"/>
      <w:bookmarkStart w:id="968" w:name="_Toc289958680"/>
      <w:bookmarkStart w:id="969" w:name="_Toc290062538"/>
      <w:bookmarkStart w:id="970" w:name="_Toc290062604"/>
      <w:bookmarkStart w:id="971" w:name="_Toc290067612"/>
      <w:bookmarkStart w:id="972" w:name="_Toc290067676"/>
      <w:bookmarkStart w:id="973" w:name="_Toc290908747"/>
      <w:bookmarkStart w:id="974" w:name="_Toc319525989"/>
      <w:bookmarkStart w:id="975" w:name="_Toc319824972"/>
      <w:bookmarkStart w:id="976" w:name="_Toc330479252"/>
      <w:bookmarkEnd w:id="966"/>
      <w:bookmarkEnd w:id="967"/>
      <w:bookmarkEnd w:id="968"/>
      <w:bookmarkEnd w:id="969"/>
      <w:bookmarkEnd w:id="970"/>
      <w:bookmarkEnd w:id="971"/>
      <w:bookmarkEnd w:id="972"/>
      <w:bookmarkEnd w:id="973"/>
      <w:bookmarkEnd w:id="974"/>
      <w:bookmarkEnd w:id="975"/>
      <w:bookmarkEnd w:id="976"/>
    </w:p>
    <w:p w:rsidR="004B5678" w:rsidRPr="00F43289" w:rsidRDefault="004B5678" w:rsidP="00DC4B9B">
      <w:pPr>
        <w:pStyle w:val="Heading3"/>
        <w:numPr>
          <w:ilvl w:val="1"/>
          <w:numId w:val="36"/>
        </w:numPr>
        <w:spacing w:before="0"/>
        <w:ind w:left="720"/>
        <w:rPr>
          <w:rFonts w:ascii="Calibri" w:hAnsi="Calibri" w:cs="Calibri"/>
          <w:sz w:val="24"/>
          <w:szCs w:val="24"/>
          <w:rPrChange w:id="977" w:author="DuyNgo" w:date="2012-07-19T21:21:00Z">
            <w:rPr>
              <w:rFonts w:asciiTheme="minorHAnsi" w:hAnsiTheme="minorHAnsi" w:cstheme="minorHAnsi"/>
              <w:sz w:val="24"/>
              <w:szCs w:val="24"/>
            </w:rPr>
          </w:rPrChange>
        </w:rPr>
      </w:pPr>
      <w:bookmarkStart w:id="978" w:name="_Toc319824973"/>
      <w:bookmarkStart w:id="979" w:name="_Toc330479253"/>
      <w:r w:rsidRPr="00F43289">
        <w:rPr>
          <w:rFonts w:ascii="Calibri" w:hAnsi="Calibri" w:cs="Calibri"/>
          <w:sz w:val="24"/>
          <w:szCs w:val="24"/>
          <w:rPrChange w:id="980" w:author="DuyNgo" w:date="2012-07-19T21:21:00Z">
            <w:rPr>
              <w:rFonts w:asciiTheme="minorHAnsi" w:hAnsiTheme="minorHAnsi" w:cstheme="minorHAnsi"/>
              <w:sz w:val="24"/>
              <w:szCs w:val="24"/>
            </w:rPr>
          </w:rPrChange>
        </w:rPr>
        <w:t>Text formatting</w:t>
      </w:r>
      <w:bookmarkEnd w:id="978"/>
      <w:bookmarkEnd w:id="979"/>
      <w:r w:rsidR="00391B3C" w:rsidRPr="00F43289">
        <w:rPr>
          <w:rFonts w:ascii="Calibri" w:hAnsi="Calibri" w:cs="Calibri"/>
          <w:sz w:val="24"/>
          <w:szCs w:val="24"/>
          <w:rPrChange w:id="981" w:author="DuyNgo" w:date="2012-07-19T21:21:00Z">
            <w:rPr>
              <w:rFonts w:asciiTheme="minorHAnsi" w:hAnsiTheme="minorHAnsi" w:cstheme="minorHAnsi"/>
              <w:sz w:val="24"/>
              <w:szCs w:val="24"/>
            </w:rPr>
          </w:rPrChange>
        </w:rPr>
        <w:br/>
      </w:r>
    </w:p>
    <w:p w:rsidR="004B5678" w:rsidRPr="00F43289" w:rsidRDefault="004B5678" w:rsidP="00DC4B9B">
      <w:pPr>
        <w:spacing w:after="0"/>
        <w:ind w:left="360"/>
        <w:rPr>
          <w:rFonts w:ascii="Calibri" w:hAnsi="Calibri" w:cs="Calibri"/>
          <w:sz w:val="24"/>
          <w:szCs w:val="24"/>
          <w:rPrChange w:id="982" w:author="DuyNgo" w:date="2012-07-19T21:21:00Z">
            <w:rPr>
              <w:rFonts w:cstheme="minorHAnsi"/>
              <w:sz w:val="24"/>
              <w:szCs w:val="24"/>
            </w:rPr>
          </w:rPrChange>
        </w:rPr>
      </w:pPr>
      <w:r w:rsidRPr="00F43289">
        <w:rPr>
          <w:rFonts w:ascii="Calibri" w:hAnsi="Calibri" w:cs="Calibri"/>
          <w:sz w:val="24"/>
          <w:szCs w:val="24"/>
          <w:rPrChange w:id="983" w:author="DuyNgo" w:date="2012-07-19T21:21:00Z">
            <w:rPr>
              <w:rFonts w:cstheme="minorHAnsi"/>
              <w:sz w:val="24"/>
              <w:szCs w:val="24"/>
            </w:rPr>
          </w:rPrChange>
        </w:rPr>
        <w:t xml:space="preserve">There was not enough time and this feature is not so important, so we pass this case and assume that all the text is format correctly. </w:t>
      </w:r>
      <w:r w:rsidR="00391B3C" w:rsidRPr="00F43289">
        <w:rPr>
          <w:rFonts w:ascii="Calibri" w:hAnsi="Calibri" w:cs="Calibri"/>
          <w:sz w:val="24"/>
          <w:szCs w:val="24"/>
          <w:rPrChange w:id="984" w:author="DuyNgo" w:date="2012-07-19T21:21:00Z">
            <w:rPr>
              <w:rFonts w:cstheme="minorHAnsi"/>
              <w:sz w:val="24"/>
              <w:szCs w:val="24"/>
            </w:rPr>
          </w:rPrChange>
        </w:rPr>
        <w:br/>
      </w:r>
    </w:p>
    <w:p w:rsidR="004B5678" w:rsidRPr="00F43289" w:rsidRDefault="004B5678" w:rsidP="00DC4B9B">
      <w:pPr>
        <w:pStyle w:val="Heading3"/>
        <w:numPr>
          <w:ilvl w:val="1"/>
          <w:numId w:val="36"/>
        </w:numPr>
        <w:spacing w:before="0"/>
        <w:ind w:left="720"/>
        <w:rPr>
          <w:rFonts w:ascii="Calibri" w:hAnsi="Calibri" w:cs="Calibri"/>
          <w:sz w:val="24"/>
          <w:szCs w:val="24"/>
          <w:rPrChange w:id="985" w:author="DuyNgo" w:date="2012-07-19T21:21:00Z">
            <w:rPr>
              <w:rFonts w:asciiTheme="minorHAnsi" w:hAnsiTheme="minorHAnsi" w:cstheme="minorHAnsi"/>
              <w:sz w:val="24"/>
              <w:szCs w:val="24"/>
            </w:rPr>
          </w:rPrChange>
        </w:rPr>
      </w:pPr>
      <w:r w:rsidRPr="00F43289">
        <w:rPr>
          <w:rFonts w:ascii="Calibri" w:hAnsi="Calibri" w:cs="Calibri"/>
          <w:sz w:val="24"/>
          <w:szCs w:val="24"/>
          <w:rPrChange w:id="986" w:author="DuyNgo" w:date="2012-07-19T21:21:00Z">
            <w:rPr>
              <w:rFonts w:asciiTheme="minorHAnsi" w:hAnsiTheme="minorHAnsi" w:cstheme="minorHAnsi"/>
              <w:sz w:val="24"/>
              <w:szCs w:val="24"/>
            </w:rPr>
          </w:rPrChange>
        </w:rPr>
        <w:t xml:space="preserve"> </w:t>
      </w:r>
      <w:bookmarkStart w:id="987" w:name="_Toc330479254"/>
      <w:r w:rsidRPr="00F43289">
        <w:rPr>
          <w:rFonts w:ascii="Calibri" w:hAnsi="Calibri" w:cs="Calibri"/>
          <w:sz w:val="24"/>
          <w:szCs w:val="24"/>
          <w:rPrChange w:id="988" w:author="DuyNgo" w:date="2012-07-19T21:21:00Z">
            <w:rPr>
              <w:rFonts w:asciiTheme="minorHAnsi" w:hAnsiTheme="minorHAnsi" w:cstheme="minorHAnsi"/>
              <w:sz w:val="24"/>
              <w:szCs w:val="24"/>
            </w:rPr>
          </w:rPrChange>
        </w:rPr>
        <w:t>Image formatting</w:t>
      </w:r>
      <w:bookmarkEnd w:id="987"/>
      <w:r w:rsidR="00391B3C" w:rsidRPr="00F43289">
        <w:rPr>
          <w:rFonts w:ascii="Calibri" w:hAnsi="Calibri" w:cs="Calibri"/>
          <w:sz w:val="24"/>
          <w:szCs w:val="24"/>
          <w:rPrChange w:id="989" w:author="DuyNgo" w:date="2012-07-19T21:21:00Z">
            <w:rPr>
              <w:rFonts w:asciiTheme="minorHAnsi" w:hAnsiTheme="minorHAnsi" w:cstheme="minorHAnsi"/>
              <w:sz w:val="24"/>
              <w:szCs w:val="24"/>
            </w:rPr>
          </w:rPrChange>
        </w:rPr>
        <w:br/>
      </w:r>
    </w:p>
    <w:p w:rsidR="004B5678" w:rsidRPr="00F43289" w:rsidRDefault="004B5678" w:rsidP="00DC4B9B">
      <w:pPr>
        <w:spacing w:after="0"/>
        <w:ind w:left="360"/>
        <w:rPr>
          <w:rFonts w:ascii="Calibri" w:hAnsi="Calibri" w:cs="Calibri"/>
          <w:sz w:val="24"/>
          <w:szCs w:val="24"/>
          <w:rPrChange w:id="990" w:author="DuyNgo" w:date="2012-07-19T21:21:00Z">
            <w:rPr>
              <w:rFonts w:cstheme="minorHAnsi"/>
              <w:sz w:val="24"/>
              <w:szCs w:val="24"/>
            </w:rPr>
          </w:rPrChange>
        </w:rPr>
      </w:pPr>
      <w:r w:rsidRPr="00F43289">
        <w:rPr>
          <w:rFonts w:ascii="Calibri" w:hAnsi="Calibri" w:cs="Calibri"/>
          <w:sz w:val="24"/>
          <w:szCs w:val="24"/>
          <w:rPrChange w:id="991" w:author="DuyNgo" w:date="2012-07-19T21:21:00Z">
            <w:rPr>
              <w:rFonts w:cstheme="minorHAnsi"/>
              <w:sz w:val="24"/>
              <w:szCs w:val="24"/>
            </w:rPr>
          </w:rPrChange>
        </w:rPr>
        <w:t xml:space="preserve">There was not enough time and this feature is not so important, so we pass this case and assume that the entire image is not need to format correctly. </w:t>
      </w:r>
      <w:r w:rsidR="00391B3C" w:rsidRPr="00F43289">
        <w:rPr>
          <w:rFonts w:ascii="Calibri" w:hAnsi="Calibri" w:cs="Calibri"/>
          <w:sz w:val="24"/>
          <w:szCs w:val="24"/>
          <w:rPrChange w:id="992" w:author="DuyNgo" w:date="2012-07-19T21:21:00Z">
            <w:rPr>
              <w:rFonts w:cstheme="minorHAnsi"/>
              <w:sz w:val="24"/>
              <w:szCs w:val="24"/>
            </w:rPr>
          </w:rPrChange>
        </w:rPr>
        <w:br/>
      </w:r>
    </w:p>
    <w:p w:rsidR="004B5678" w:rsidRPr="00F43289" w:rsidRDefault="004B5678" w:rsidP="00DC4B9B">
      <w:pPr>
        <w:pStyle w:val="Heading3"/>
        <w:numPr>
          <w:ilvl w:val="1"/>
          <w:numId w:val="36"/>
        </w:numPr>
        <w:spacing w:before="0"/>
        <w:ind w:left="720"/>
        <w:rPr>
          <w:rFonts w:ascii="Calibri" w:hAnsi="Calibri" w:cs="Calibri"/>
          <w:sz w:val="24"/>
          <w:szCs w:val="24"/>
          <w:rPrChange w:id="993" w:author="DuyNgo" w:date="2012-07-19T21:21:00Z">
            <w:rPr>
              <w:rFonts w:asciiTheme="minorHAnsi" w:hAnsiTheme="minorHAnsi" w:cstheme="minorHAnsi"/>
              <w:sz w:val="24"/>
              <w:szCs w:val="24"/>
            </w:rPr>
          </w:rPrChange>
        </w:rPr>
      </w:pPr>
      <w:bookmarkStart w:id="994" w:name="_Toc319824974"/>
      <w:bookmarkStart w:id="995" w:name="_Toc330479255"/>
      <w:r w:rsidRPr="00F43289">
        <w:rPr>
          <w:rFonts w:ascii="Calibri" w:hAnsi="Calibri" w:cs="Calibri"/>
          <w:sz w:val="24"/>
          <w:szCs w:val="24"/>
          <w:rPrChange w:id="996" w:author="DuyNgo" w:date="2012-07-19T21:21:00Z">
            <w:rPr>
              <w:rFonts w:asciiTheme="minorHAnsi" w:hAnsiTheme="minorHAnsi" w:cstheme="minorHAnsi"/>
              <w:sz w:val="24"/>
              <w:szCs w:val="24"/>
            </w:rPr>
          </w:rPrChange>
        </w:rPr>
        <w:t>Performance</w:t>
      </w:r>
      <w:bookmarkEnd w:id="994"/>
      <w:bookmarkEnd w:id="995"/>
      <w:r w:rsidR="00391B3C" w:rsidRPr="00F43289">
        <w:rPr>
          <w:rFonts w:ascii="Calibri" w:hAnsi="Calibri" w:cs="Calibri"/>
          <w:sz w:val="24"/>
          <w:szCs w:val="24"/>
          <w:rPrChange w:id="997" w:author="DuyNgo" w:date="2012-07-19T21:21:00Z">
            <w:rPr>
              <w:rFonts w:asciiTheme="minorHAnsi" w:hAnsiTheme="minorHAnsi" w:cstheme="minorHAnsi"/>
              <w:sz w:val="24"/>
              <w:szCs w:val="24"/>
            </w:rPr>
          </w:rPrChange>
        </w:rPr>
        <w:br/>
      </w:r>
    </w:p>
    <w:p w:rsidR="004B5678" w:rsidRPr="00F43289" w:rsidRDefault="004B5678" w:rsidP="00DC4B9B">
      <w:pPr>
        <w:tabs>
          <w:tab w:val="left" w:pos="426"/>
        </w:tabs>
        <w:spacing w:after="0"/>
        <w:ind w:left="426"/>
        <w:rPr>
          <w:rFonts w:ascii="Calibri" w:hAnsi="Calibri" w:cs="Calibri"/>
          <w:sz w:val="24"/>
          <w:szCs w:val="24"/>
          <w:rPrChange w:id="998" w:author="DuyNgo" w:date="2012-07-19T21:21:00Z">
            <w:rPr>
              <w:rFonts w:cstheme="minorHAnsi"/>
              <w:sz w:val="24"/>
              <w:szCs w:val="24"/>
            </w:rPr>
          </w:rPrChange>
        </w:rPr>
      </w:pPr>
      <w:r w:rsidRPr="00F43289">
        <w:rPr>
          <w:rFonts w:ascii="Calibri" w:hAnsi="Calibri" w:cs="Calibri"/>
          <w:sz w:val="24"/>
          <w:szCs w:val="24"/>
          <w:rPrChange w:id="999" w:author="DuyNgo" w:date="2012-07-19T21:21:00Z">
            <w:rPr>
              <w:rFonts w:cstheme="minorHAnsi"/>
              <w:sz w:val="24"/>
              <w:szCs w:val="24"/>
            </w:rPr>
          </w:rPrChange>
        </w:rPr>
        <w:t xml:space="preserve">There was not enough time so we cannot optimize source code and improve performance. We can only ensure the system work well but not at its best performance.  </w:t>
      </w:r>
      <w:r w:rsidR="00391B3C" w:rsidRPr="00F43289">
        <w:rPr>
          <w:rFonts w:ascii="Calibri" w:hAnsi="Calibri" w:cs="Calibri"/>
          <w:sz w:val="24"/>
          <w:szCs w:val="24"/>
          <w:rPrChange w:id="1000" w:author="DuyNgo" w:date="2012-07-19T21:21:00Z">
            <w:rPr>
              <w:rFonts w:cstheme="minorHAnsi"/>
              <w:sz w:val="24"/>
              <w:szCs w:val="24"/>
            </w:rPr>
          </w:rPrChange>
        </w:rPr>
        <w:br/>
      </w:r>
    </w:p>
    <w:p w:rsidR="004B5678" w:rsidRPr="00F43289" w:rsidRDefault="004B5678" w:rsidP="00DC4B9B">
      <w:pPr>
        <w:pStyle w:val="Heading3"/>
        <w:numPr>
          <w:ilvl w:val="1"/>
          <w:numId w:val="36"/>
        </w:numPr>
        <w:spacing w:before="0"/>
        <w:ind w:left="810" w:hanging="450"/>
        <w:rPr>
          <w:rFonts w:ascii="Calibri" w:hAnsi="Calibri" w:cs="Calibri"/>
          <w:sz w:val="24"/>
          <w:szCs w:val="24"/>
          <w:rPrChange w:id="1001" w:author="DuyNgo" w:date="2012-07-19T21:21:00Z">
            <w:rPr>
              <w:rFonts w:asciiTheme="minorHAnsi" w:hAnsiTheme="minorHAnsi" w:cstheme="minorHAnsi"/>
              <w:sz w:val="24"/>
              <w:szCs w:val="24"/>
            </w:rPr>
          </w:rPrChange>
        </w:rPr>
      </w:pPr>
      <w:bookmarkStart w:id="1002" w:name="_Toc320185249"/>
      <w:bookmarkStart w:id="1003" w:name="_Toc330479256"/>
      <w:r w:rsidRPr="00F43289">
        <w:rPr>
          <w:rFonts w:ascii="Calibri" w:hAnsi="Calibri" w:cs="Calibri"/>
          <w:sz w:val="24"/>
          <w:szCs w:val="24"/>
          <w:rPrChange w:id="1004" w:author="DuyNgo" w:date="2012-07-19T21:21:00Z">
            <w:rPr>
              <w:rFonts w:asciiTheme="minorHAnsi" w:hAnsiTheme="minorHAnsi" w:cstheme="minorHAnsi"/>
              <w:sz w:val="24"/>
              <w:szCs w:val="24"/>
            </w:rPr>
          </w:rPrChange>
        </w:rPr>
        <w:t>Network Connection &amp; Security</w:t>
      </w:r>
      <w:bookmarkEnd w:id="1002"/>
      <w:bookmarkEnd w:id="1003"/>
      <w:r w:rsidR="00391B3C" w:rsidRPr="00F43289">
        <w:rPr>
          <w:rFonts w:ascii="Calibri" w:hAnsi="Calibri" w:cs="Calibri"/>
          <w:sz w:val="24"/>
          <w:szCs w:val="24"/>
          <w:rPrChange w:id="1005" w:author="DuyNgo" w:date="2012-07-19T21:21:00Z">
            <w:rPr>
              <w:rFonts w:asciiTheme="minorHAnsi" w:hAnsiTheme="minorHAnsi" w:cstheme="minorHAnsi"/>
              <w:sz w:val="24"/>
              <w:szCs w:val="24"/>
            </w:rPr>
          </w:rPrChange>
        </w:rPr>
        <w:br/>
      </w:r>
    </w:p>
    <w:p w:rsidR="004B5678" w:rsidRPr="00F43289" w:rsidRDefault="004B5678" w:rsidP="00DC4B9B">
      <w:pPr>
        <w:spacing w:after="0"/>
        <w:ind w:left="360"/>
        <w:rPr>
          <w:rFonts w:ascii="Calibri" w:hAnsi="Calibri" w:cs="Calibri"/>
          <w:sz w:val="24"/>
          <w:szCs w:val="24"/>
          <w:rPrChange w:id="1006" w:author="DuyNgo" w:date="2012-07-19T21:21:00Z">
            <w:rPr>
              <w:rFonts w:cstheme="minorHAnsi"/>
              <w:sz w:val="24"/>
              <w:szCs w:val="24"/>
            </w:rPr>
          </w:rPrChange>
        </w:rPr>
      </w:pPr>
      <w:r w:rsidRPr="00F43289">
        <w:rPr>
          <w:rFonts w:ascii="Calibri" w:hAnsi="Calibri" w:cs="Calibri"/>
          <w:sz w:val="24"/>
          <w:szCs w:val="24"/>
          <w:rPrChange w:id="1007" w:author="DuyNgo" w:date="2012-07-19T21:21:00Z">
            <w:rPr>
              <w:rFonts w:cstheme="minorHAnsi"/>
              <w:sz w:val="24"/>
              <w:szCs w:val="24"/>
            </w:rPr>
          </w:rPrChange>
        </w:rPr>
        <w:t>With each user, it will be different. We only ensure that this system will affect to network.</w:t>
      </w:r>
      <w:r w:rsidR="00391B3C" w:rsidRPr="00F43289">
        <w:rPr>
          <w:rFonts w:ascii="Calibri" w:hAnsi="Calibri" w:cs="Calibri"/>
          <w:sz w:val="24"/>
          <w:szCs w:val="24"/>
          <w:rPrChange w:id="1008" w:author="DuyNgo" w:date="2012-07-19T21:21:00Z">
            <w:rPr>
              <w:rFonts w:cstheme="minorHAnsi"/>
              <w:sz w:val="24"/>
              <w:szCs w:val="24"/>
            </w:rPr>
          </w:rPrChange>
        </w:rPr>
        <w:br/>
      </w:r>
    </w:p>
    <w:p w:rsidR="004B5678" w:rsidRPr="00F43289" w:rsidRDefault="004B5678" w:rsidP="00DC4B9B">
      <w:pPr>
        <w:pStyle w:val="Heading3"/>
        <w:numPr>
          <w:ilvl w:val="1"/>
          <w:numId w:val="36"/>
        </w:numPr>
        <w:spacing w:before="0"/>
        <w:ind w:left="810" w:hanging="450"/>
        <w:rPr>
          <w:rFonts w:ascii="Calibri" w:hAnsi="Calibri" w:cs="Calibri"/>
          <w:sz w:val="24"/>
          <w:szCs w:val="24"/>
          <w:rPrChange w:id="1009" w:author="DuyNgo" w:date="2012-07-19T21:21:00Z">
            <w:rPr>
              <w:rFonts w:asciiTheme="minorHAnsi" w:hAnsiTheme="minorHAnsi" w:cstheme="minorHAnsi"/>
              <w:sz w:val="24"/>
              <w:szCs w:val="24"/>
            </w:rPr>
          </w:rPrChange>
        </w:rPr>
      </w:pPr>
      <w:bookmarkStart w:id="1010" w:name="_Toc320185250"/>
      <w:bookmarkStart w:id="1011" w:name="_Toc330479257"/>
      <w:r w:rsidRPr="00F43289">
        <w:rPr>
          <w:rFonts w:ascii="Calibri" w:hAnsi="Calibri" w:cs="Calibri"/>
          <w:sz w:val="24"/>
          <w:szCs w:val="24"/>
          <w:rPrChange w:id="1012" w:author="DuyNgo" w:date="2012-07-19T21:21:00Z">
            <w:rPr>
              <w:rFonts w:asciiTheme="minorHAnsi" w:hAnsiTheme="minorHAnsi" w:cstheme="minorHAnsi"/>
              <w:sz w:val="24"/>
              <w:szCs w:val="24"/>
            </w:rPr>
          </w:rPrChange>
        </w:rPr>
        <w:t>Performance</w:t>
      </w:r>
      <w:bookmarkEnd w:id="1010"/>
      <w:bookmarkEnd w:id="1011"/>
      <w:r w:rsidR="00391B3C" w:rsidRPr="00F43289">
        <w:rPr>
          <w:rFonts w:ascii="Calibri" w:hAnsi="Calibri" w:cs="Calibri"/>
          <w:sz w:val="24"/>
          <w:szCs w:val="24"/>
          <w:rPrChange w:id="1013" w:author="DuyNgo" w:date="2012-07-19T21:21:00Z">
            <w:rPr>
              <w:rFonts w:asciiTheme="minorHAnsi" w:hAnsiTheme="minorHAnsi" w:cstheme="minorHAnsi"/>
              <w:sz w:val="24"/>
              <w:szCs w:val="24"/>
            </w:rPr>
          </w:rPrChange>
        </w:rPr>
        <w:br/>
      </w:r>
    </w:p>
    <w:p w:rsidR="004B5678" w:rsidRPr="00F43289" w:rsidRDefault="004B5678" w:rsidP="00DC4B9B">
      <w:pPr>
        <w:tabs>
          <w:tab w:val="left" w:pos="426"/>
        </w:tabs>
        <w:spacing w:after="0"/>
        <w:ind w:left="426"/>
        <w:rPr>
          <w:rFonts w:ascii="Calibri" w:hAnsi="Calibri" w:cs="Calibri"/>
          <w:sz w:val="24"/>
          <w:szCs w:val="24"/>
          <w:rPrChange w:id="1014" w:author="DuyNgo" w:date="2012-07-19T21:21:00Z">
            <w:rPr>
              <w:rFonts w:cstheme="minorHAnsi"/>
              <w:sz w:val="24"/>
              <w:szCs w:val="24"/>
            </w:rPr>
          </w:rPrChange>
        </w:rPr>
      </w:pPr>
      <w:r w:rsidRPr="00F43289">
        <w:rPr>
          <w:rFonts w:ascii="Calibri" w:hAnsi="Calibri" w:cs="Calibri"/>
          <w:sz w:val="24"/>
          <w:szCs w:val="24"/>
          <w:rPrChange w:id="1015" w:author="DuyNgo" w:date="2012-07-19T21:21:00Z">
            <w:rPr>
              <w:rFonts w:cstheme="minorHAnsi"/>
              <w:sz w:val="24"/>
              <w:szCs w:val="24"/>
            </w:rPr>
          </w:rPrChange>
        </w:rPr>
        <w:t xml:space="preserve">There was not enough time so we cannot optimize source code and improve performance. We can only ensure the system work well but not at its best performance. </w:t>
      </w:r>
    </w:p>
    <w:p w:rsidR="004B5678" w:rsidRPr="00F43289" w:rsidRDefault="004B5678" w:rsidP="00DC4B9B">
      <w:pPr>
        <w:pStyle w:val="Heading3"/>
        <w:tabs>
          <w:tab w:val="left" w:pos="426"/>
        </w:tabs>
        <w:spacing w:before="0"/>
        <w:rPr>
          <w:rFonts w:ascii="Calibri" w:hAnsi="Calibri" w:cs="Calibri"/>
          <w:sz w:val="24"/>
          <w:szCs w:val="24"/>
          <w:rPrChange w:id="1016" w:author="DuyNgo" w:date="2012-07-19T21:21:00Z">
            <w:rPr>
              <w:rFonts w:asciiTheme="minorHAnsi" w:hAnsiTheme="minorHAnsi" w:cstheme="minorHAnsi"/>
              <w:sz w:val="24"/>
              <w:szCs w:val="24"/>
            </w:rPr>
          </w:rPrChange>
        </w:rPr>
      </w:pPr>
    </w:p>
    <w:p w:rsidR="004B5678" w:rsidRPr="00F43289" w:rsidRDefault="004B5678" w:rsidP="00DC4B9B">
      <w:pPr>
        <w:tabs>
          <w:tab w:val="left" w:pos="426"/>
        </w:tabs>
        <w:spacing w:after="0"/>
        <w:ind w:left="426" w:firstLine="567"/>
        <w:rPr>
          <w:rFonts w:ascii="Calibri" w:hAnsi="Calibri" w:cs="Calibri"/>
          <w:sz w:val="24"/>
          <w:szCs w:val="24"/>
          <w:rPrChange w:id="1017" w:author="DuyNgo" w:date="2012-07-19T21:21:00Z">
            <w:rPr>
              <w:rFonts w:cstheme="minorHAnsi"/>
              <w:sz w:val="24"/>
              <w:szCs w:val="24"/>
            </w:rPr>
          </w:rPrChange>
        </w:rPr>
      </w:pPr>
    </w:p>
    <w:p w:rsidR="004B5678" w:rsidRPr="00F43289" w:rsidRDefault="004B5678" w:rsidP="00DC4B9B">
      <w:pPr>
        <w:tabs>
          <w:tab w:val="left" w:pos="426"/>
        </w:tabs>
        <w:spacing w:after="0"/>
        <w:ind w:left="426" w:firstLine="567"/>
        <w:rPr>
          <w:rFonts w:ascii="Calibri" w:hAnsi="Calibri" w:cs="Calibri"/>
          <w:sz w:val="24"/>
          <w:szCs w:val="24"/>
          <w:rPrChange w:id="1018" w:author="DuyNgo" w:date="2012-07-19T21:21:00Z">
            <w:rPr>
              <w:rFonts w:cstheme="minorHAnsi"/>
              <w:sz w:val="24"/>
              <w:szCs w:val="24"/>
            </w:rPr>
          </w:rPrChange>
        </w:rPr>
        <w:sectPr w:rsidR="004B5678" w:rsidRPr="00F43289" w:rsidSect="00190524">
          <w:footerReference w:type="default" r:id="rId10"/>
          <w:footerReference w:type="first" r:id="rId11"/>
          <w:pgSz w:w="11907" w:h="16840" w:code="9"/>
          <w:pgMar w:top="1440" w:right="851" w:bottom="1440" w:left="1134" w:header="720" w:footer="720" w:gutter="0"/>
          <w:pgNumType w:start="0"/>
          <w:cols w:space="720"/>
          <w:titlePg/>
          <w:docGrid w:linePitch="360"/>
        </w:sectPr>
      </w:pPr>
    </w:p>
    <w:p w:rsidR="00D167DD" w:rsidRPr="00F43289" w:rsidRDefault="00130471" w:rsidP="00DC4B9B">
      <w:pPr>
        <w:pStyle w:val="Heading2"/>
        <w:numPr>
          <w:ilvl w:val="0"/>
          <w:numId w:val="12"/>
        </w:numPr>
        <w:spacing w:before="0"/>
        <w:rPr>
          <w:rFonts w:ascii="Calibri" w:hAnsi="Calibri" w:cs="Calibri"/>
          <w:sz w:val="24"/>
          <w:szCs w:val="24"/>
          <w:rPrChange w:id="1019" w:author="DuyNgo" w:date="2012-07-19T21:21:00Z">
            <w:rPr>
              <w:rFonts w:asciiTheme="minorHAnsi" w:hAnsiTheme="minorHAnsi" w:cstheme="minorHAnsi"/>
              <w:sz w:val="24"/>
              <w:szCs w:val="24"/>
            </w:rPr>
          </w:rPrChange>
        </w:rPr>
      </w:pPr>
      <w:bookmarkStart w:id="1020" w:name="_Toc330479258"/>
      <w:r w:rsidRPr="00F43289">
        <w:rPr>
          <w:rFonts w:ascii="Calibri" w:hAnsi="Calibri" w:cs="Calibri"/>
          <w:sz w:val="24"/>
          <w:szCs w:val="24"/>
          <w:rPrChange w:id="1021" w:author="DuyNgo" w:date="2012-07-19T21:21:00Z">
            <w:rPr>
              <w:rFonts w:asciiTheme="minorHAnsi" w:hAnsiTheme="minorHAnsi" w:cstheme="minorHAnsi"/>
              <w:sz w:val="24"/>
              <w:szCs w:val="24"/>
            </w:rPr>
          </w:rPrChange>
        </w:rPr>
        <w:lastRenderedPageBreak/>
        <w:t>Test Cases</w:t>
      </w:r>
      <w:bookmarkEnd w:id="1020"/>
    </w:p>
    <w:p w:rsidR="00BB38E4" w:rsidRPr="00F43289" w:rsidRDefault="00BB38E4" w:rsidP="00DC4B9B">
      <w:pPr>
        <w:spacing w:after="0"/>
        <w:ind w:firstLine="360"/>
        <w:rPr>
          <w:rFonts w:ascii="Calibri" w:hAnsi="Calibri" w:cs="Calibri"/>
          <w:color w:val="FF0000"/>
          <w:sz w:val="24"/>
          <w:szCs w:val="24"/>
          <w:rPrChange w:id="1022" w:author="DuyNgo" w:date="2012-07-19T21:21:00Z">
            <w:rPr>
              <w:rFonts w:cstheme="minorHAnsi"/>
              <w:color w:val="FF0000"/>
              <w:sz w:val="24"/>
              <w:szCs w:val="24"/>
            </w:rPr>
          </w:rPrChange>
        </w:rPr>
      </w:pPr>
    </w:p>
    <w:p w:rsidR="00D167DD" w:rsidRPr="00F43289" w:rsidRDefault="00D167DD" w:rsidP="00DC4B9B">
      <w:pPr>
        <w:spacing w:after="0"/>
        <w:ind w:firstLine="360"/>
        <w:rPr>
          <w:rFonts w:ascii="Calibri" w:hAnsi="Calibri" w:cs="Calibri"/>
          <w:color w:val="FF0000"/>
          <w:sz w:val="24"/>
          <w:szCs w:val="24"/>
          <w:rPrChange w:id="1023" w:author="DuyNgo" w:date="2012-07-19T21:21:00Z">
            <w:rPr>
              <w:rFonts w:cstheme="minorHAnsi"/>
              <w:color w:val="FF0000"/>
              <w:sz w:val="24"/>
              <w:szCs w:val="24"/>
            </w:rPr>
          </w:rPrChange>
        </w:rPr>
      </w:pPr>
      <w:r w:rsidRPr="00F43289">
        <w:rPr>
          <w:rFonts w:ascii="Calibri" w:hAnsi="Calibri" w:cs="Calibri"/>
          <w:color w:val="FF0000"/>
          <w:sz w:val="24"/>
          <w:szCs w:val="24"/>
          <w:rPrChange w:id="1024" w:author="DuyNgo" w:date="2012-07-19T21:21:00Z">
            <w:rPr>
              <w:rFonts w:cstheme="minorHAnsi"/>
              <w:color w:val="FF0000"/>
              <w:sz w:val="24"/>
              <w:szCs w:val="24"/>
            </w:rPr>
          </w:rPrChange>
        </w:rPr>
        <w:t>To be updated</w:t>
      </w:r>
    </w:p>
    <w:p w:rsidR="00130471" w:rsidRPr="00F43289" w:rsidRDefault="000C021B" w:rsidP="00DC4B9B">
      <w:pPr>
        <w:pStyle w:val="Heading3"/>
        <w:spacing w:before="0"/>
        <w:rPr>
          <w:rFonts w:ascii="Calibri" w:hAnsi="Calibri" w:cs="Calibri"/>
          <w:sz w:val="24"/>
          <w:szCs w:val="24"/>
          <w:rPrChange w:id="1025" w:author="DuyNgo" w:date="2012-07-19T21:21:00Z">
            <w:rPr>
              <w:rFonts w:asciiTheme="minorHAnsi" w:hAnsiTheme="minorHAnsi" w:cstheme="minorHAnsi"/>
              <w:sz w:val="24"/>
              <w:szCs w:val="24"/>
            </w:rPr>
          </w:rPrChange>
        </w:rPr>
      </w:pPr>
      <w:r w:rsidRPr="00F43289">
        <w:rPr>
          <w:rFonts w:ascii="Calibri" w:hAnsi="Calibri" w:cs="Calibri"/>
          <w:sz w:val="24"/>
          <w:szCs w:val="24"/>
          <w:rPrChange w:id="1026" w:author="DuyNgo" w:date="2012-07-19T21:21:00Z">
            <w:rPr>
              <w:rFonts w:asciiTheme="minorHAnsi" w:hAnsiTheme="minorHAnsi" w:cstheme="minorHAnsi"/>
              <w:sz w:val="24"/>
              <w:szCs w:val="24"/>
            </w:rPr>
          </w:rPrChange>
        </w:rPr>
        <w:br/>
      </w:r>
      <w:bookmarkStart w:id="1027" w:name="_Toc330479259"/>
      <w:r w:rsidR="00D167DD" w:rsidRPr="00F43289">
        <w:rPr>
          <w:rFonts w:ascii="Calibri" w:hAnsi="Calibri" w:cs="Calibri"/>
          <w:sz w:val="24"/>
          <w:szCs w:val="24"/>
          <w:rPrChange w:id="1028" w:author="DuyNgo" w:date="2012-07-19T21:21:00Z">
            <w:rPr>
              <w:rFonts w:asciiTheme="minorHAnsi" w:hAnsiTheme="minorHAnsi" w:cstheme="minorHAnsi"/>
              <w:sz w:val="24"/>
              <w:szCs w:val="24"/>
            </w:rPr>
          </w:rPrChange>
        </w:rPr>
        <w:t xml:space="preserve">Sample - </w:t>
      </w:r>
      <w:r w:rsidR="00130471" w:rsidRPr="00F43289">
        <w:rPr>
          <w:rFonts w:ascii="Calibri" w:hAnsi="Calibri" w:cs="Calibri"/>
          <w:sz w:val="24"/>
          <w:szCs w:val="24"/>
          <w:rPrChange w:id="1029" w:author="DuyNgo" w:date="2012-07-19T21:21:00Z">
            <w:rPr>
              <w:rFonts w:asciiTheme="minorHAnsi" w:hAnsiTheme="minorHAnsi" w:cstheme="minorHAnsi"/>
              <w:sz w:val="24"/>
              <w:szCs w:val="24"/>
            </w:rPr>
          </w:rPrChange>
        </w:rPr>
        <w:t>Student – Edit Private Information</w:t>
      </w:r>
      <w:bookmarkEnd w:id="1027"/>
    </w:p>
    <w:p w:rsidR="00130471" w:rsidRPr="00F43289" w:rsidRDefault="00130471" w:rsidP="00DC4B9B">
      <w:pPr>
        <w:spacing w:after="0"/>
        <w:rPr>
          <w:rFonts w:ascii="Calibri" w:hAnsi="Calibri" w:cs="Calibri"/>
          <w:sz w:val="24"/>
          <w:szCs w:val="24"/>
          <w:rPrChange w:id="1030" w:author="DuyNgo" w:date="2012-07-19T21:21:00Z">
            <w:rPr>
              <w:rFonts w:cstheme="minorHAnsi"/>
              <w:sz w:val="24"/>
              <w:szCs w:val="24"/>
            </w:rPr>
          </w:rPrChange>
        </w:rPr>
      </w:pPr>
    </w:p>
    <w:tbl>
      <w:tblPr>
        <w:tblW w:w="14670" w:type="dxa"/>
        <w:tblInd w:w="198" w:type="dxa"/>
        <w:tblLayout w:type="fixed"/>
        <w:tblLook w:val="04A0" w:firstRow="1" w:lastRow="0" w:firstColumn="1" w:lastColumn="0" w:noHBand="0" w:noVBand="1"/>
      </w:tblPr>
      <w:tblGrid>
        <w:gridCol w:w="1170"/>
        <w:gridCol w:w="1783"/>
        <w:gridCol w:w="2522"/>
        <w:gridCol w:w="4515"/>
        <w:gridCol w:w="1800"/>
        <w:gridCol w:w="900"/>
        <w:gridCol w:w="1260"/>
        <w:gridCol w:w="720"/>
      </w:tblGrid>
      <w:tr w:rsidR="00130471" w:rsidRPr="00F43289" w:rsidTr="00190524">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31"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32" w:author="DuyNgo" w:date="2012-07-19T21:21:00Z">
                  <w:rPr>
                    <w:rFonts w:eastAsia="MS PGothic" w:cstheme="minorHAnsi"/>
                    <w:b/>
                    <w:bCs/>
                    <w:color w:val="FFFFFF"/>
                    <w:sz w:val="24"/>
                    <w:szCs w:val="24"/>
                    <w:lang w:eastAsia="ja-JP"/>
                  </w:rPr>
                </w:rPrChange>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33"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34" w:author="DuyNgo" w:date="2012-07-19T21:21:00Z">
                  <w:rPr>
                    <w:rFonts w:eastAsia="MS PGothic" w:cstheme="minorHAnsi"/>
                    <w:b/>
                    <w:bCs/>
                    <w:color w:val="FFFFFF"/>
                    <w:sz w:val="24"/>
                    <w:szCs w:val="24"/>
                    <w:lang w:eastAsia="ja-JP"/>
                  </w:rPr>
                </w:rPrChange>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35"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36" w:author="DuyNgo" w:date="2012-07-19T21:21:00Z">
                  <w:rPr>
                    <w:rFonts w:eastAsia="MS PGothic" w:cstheme="minorHAnsi"/>
                    <w:b/>
                    <w:bCs/>
                    <w:color w:val="FFFFFF"/>
                    <w:sz w:val="24"/>
                    <w:szCs w:val="24"/>
                    <w:lang w:eastAsia="ja-JP"/>
                  </w:rPr>
                </w:rPrChange>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37"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38" w:author="DuyNgo" w:date="2012-07-19T21:21:00Z">
                  <w:rPr>
                    <w:rFonts w:eastAsia="MS PGothic" w:cstheme="minorHAnsi"/>
                    <w:b/>
                    <w:bCs/>
                    <w:color w:val="FFFFFF"/>
                    <w:sz w:val="24"/>
                    <w:szCs w:val="24"/>
                    <w:lang w:eastAsia="ja-JP"/>
                  </w:rPr>
                </w:rPrChange>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39"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40" w:author="DuyNgo" w:date="2012-07-19T21:21:00Z">
                  <w:rPr>
                    <w:rFonts w:eastAsia="MS PGothic" w:cstheme="minorHAnsi"/>
                    <w:b/>
                    <w:bCs/>
                    <w:color w:val="FFFFFF"/>
                    <w:sz w:val="24"/>
                    <w:szCs w:val="24"/>
                    <w:lang w:eastAsia="ja-JP"/>
                  </w:rPr>
                </w:rPrChange>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41"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42" w:author="DuyNgo" w:date="2012-07-19T21:21:00Z">
                  <w:rPr>
                    <w:rFonts w:eastAsia="MS PGothic" w:cstheme="minorHAnsi"/>
                    <w:b/>
                    <w:bCs/>
                    <w:color w:val="FFFFFF"/>
                    <w:sz w:val="24"/>
                    <w:szCs w:val="24"/>
                    <w:lang w:eastAsia="ja-JP"/>
                  </w:rPr>
                </w:rPrChange>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43"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44" w:author="DuyNgo" w:date="2012-07-19T21:21:00Z">
                  <w:rPr>
                    <w:rFonts w:eastAsia="MS PGothic" w:cstheme="minorHAnsi"/>
                    <w:b/>
                    <w:bCs/>
                    <w:color w:val="FFFFFF"/>
                    <w:sz w:val="24"/>
                    <w:szCs w:val="24"/>
                    <w:lang w:eastAsia="ja-JP"/>
                  </w:rPr>
                </w:rPrChange>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30471" w:rsidRPr="00F43289" w:rsidRDefault="00130471" w:rsidP="00DC4B9B">
            <w:pPr>
              <w:spacing w:after="0" w:line="240" w:lineRule="auto"/>
              <w:jc w:val="center"/>
              <w:rPr>
                <w:rFonts w:ascii="Calibri" w:eastAsia="MS PGothic" w:hAnsi="Calibri" w:cs="Calibri"/>
                <w:b/>
                <w:bCs/>
                <w:color w:val="FFFFFF"/>
                <w:sz w:val="24"/>
                <w:szCs w:val="24"/>
                <w:lang w:eastAsia="ja-JP"/>
                <w:rPrChange w:id="1045" w:author="DuyNgo" w:date="2012-07-19T21:21:00Z">
                  <w:rPr>
                    <w:rFonts w:eastAsia="MS PGothic" w:cstheme="minorHAnsi"/>
                    <w:b/>
                    <w:bCs/>
                    <w:color w:val="FFFFFF"/>
                    <w:sz w:val="24"/>
                    <w:szCs w:val="24"/>
                    <w:lang w:eastAsia="ja-JP"/>
                  </w:rPr>
                </w:rPrChange>
              </w:rPr>
            </w:pPr>
            <w:r w:rsidRPr="00F43289">
              <w:rPr>
                <w:rFonts w:ascii="Calibri" w:eastAsia="MS PGothic" w:hAnsi="Calibri" w:cs="Calibri"/>
                <w:b/>
                <w:bCs/>
                <w:color w:val="FFFFFF"/>
                <w:sz w:val="24"/>
                <w:szCs w:val="24"/>
                <w:lang w:eastAsia="ja-JP"/>
                <w:rPrChange w:id="1046" w:author="DuyNgo" w:date="2012-07-19T21:21:00Z">
                  <w:rPr>
                    <w:rFonts w:eastAsia="MS PGothic" w:cstheme="minorHAnsi"/>
                    <w:b/>
                    <w:bCs/>
                    <w:color w:val="FFFFFF"/>
                    <w:sz w:val="24"/>
                    <w:szCs w:val="24"/>
                    <w:lang w:eastAsia="ja-JP"/>
                  </w:rPr>
                </w:rPrChange>
              </w:rPr>
              <w:t>By</w:t>
            </w:r>
          </w:p>
        </w:tc>
      </w:tr>
      <w:tr w:rsidR="00130471" w:rsidRPr="00F43289" w:rsidTr="00190524">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30471" w:rsidRPr="00F43289" w:rsidRDefault="00130471" w:rsidP="00DC4B9B">
            <w:pPr>
              <w:spacing w:after="0" w:line="240" w:lineRule="auto"/>
              <w:rPr>
                <w:rFonts w:ascii="Calibri" w:eastAsia="MS PGothic" w:hAnsi="Calibri" w:cs="Calibri"/>
                <w:sz w:val="24"/>
                <w:szCs w:val="24"/>
                <w:lang w:eastAsia="ja-JP"/>
                <w:rPrChange w:id="1047" w:author="DuyNgo" w:date="2012-07-19T21:21:00Z">
                  <w:rPr>
                    <w:rFonts w:eastAsia="MS PGothic" w:cstheme="minorHAnsi"/>
                    <w:sz w:val="24"/>
                    <w:szCs w:val="24"/>
                    <w:lang w:eastAsia="ja-JP"/>
                  </w:rPr>
                </w:rPrChange>
              </w:rPr>
            </w:pPr>
          </w:p>
          <w:p w:rsidR="00130471" w:rsidRPr="00F43289" w:rsidRDefault="00130471" w:rsidP="00DC4B9B">
            <w:pPr>
              <w:spacing w:after="0" w:line="240" w:lineRule="auto"/>
              <w:rPr>
                <w:rFonts w:ascii="Calibri" w:eastAsia="MS PGothic" w:hAnsi="Calibri" w:cs="Calibri"/>
                <w:sz w:val="24"/>
                <w:szCs w:val="24"/>
                <w:lang w:eastAsia="ja-JP"/>
                <w:rPrChange w:id="1048" w:author="DuyNgo" w:date="2012-07-19T21:21:00Z">
                  <w:rPr>
                    <w:rFonts w:eastAsia="MS PGothic" w:cstheme="minorHAnsi"/>
                    <w:sz w:val="24"/>
                    <w:szCs w:val="24"/>
                    <w:lang w:eastAsia="ja-JP"/>
                  </w:rPr>
                </w:rPrChange>
              </w:rPr>
            </w:pPr>
            <w:proofErr w:type="gramStart"/>
            <w:r w:rsidRPr="00F43289">
              <w:rPr>
                <w:rFonts w:ascii="Calibri" w:eastAsia="MS PGothic" w:hAnsi="Calibri" w:cs="Calibri"/>
                <w:b/>
                <w:sz w:val="24"/>
                <w:szCs w:val="24"/>
                <w:lang w:eastAsia="ja-JP"/>
                <w:rPrChange w:id="1049" w:author="DuyNgo" w:date="2012-07-19T21:21:00Z">
                  <w:rPr>
                    <w:rFonts w:eastAsia="MS PGothic" w:cstheme="minorHAnsi"/>
                    <w:b/>
                    <w:sz w:val="24"/>
                    <w:szCs w:val="24"/>
                    <w:lang w:eastAsia="ja-JP"/>
                  </w:rPr>
                </w:rPrChange>
              </w:rPr>
              <w:t>Steps</w:t>
            </w:r>
            <w:r w:rsidRPr="00F43289">
              <w:rPr>
                <w:rFonts w:ascii="Calibri" w:eastAsia="MS PGothic" w:hAnsi="Calibri" w:cs="Calibri"/>
                <w:sz w:val="24"/>
                <w:szCs w:val="24"/>
                <w:lang w:eastAsia="ja-JP"/>
                <w:rPrChange w:id="1050" w:author="DuyNgo" w:date="2012-07-19T21:21:00Z">
                  <w:rPr>
                    <w:rFonts w:eastAsia="MS PGothic" w:cstheme="minorHAnsi"/>
                    <w:sz w:val="24"/>
                    <w:szCs w:val="24"/>
                    <w:lang w:eastAsia="ja-JP"/>
                  </w:rPr>
                </w:rPrChange>
              </w:rPr>
              <w:br/>
              <w:t>1.</w:t>
            </w:r>
            <w:proofErr w:type="gramEnd"/>
            <w:r w:rsidRPr="00F43289">
              <w:rPr>
                <w:rFonts w:ascii="Calibri" w:eastAsia="MS PGothic" w:hAnsi="Calibri" w:cs="Calibri"/>
                <w:sz w:val="24"/>
                <w:szCs w:val="24"/>
                <w:lang w:eastAsia="ja-JP"/>
                <w:rPrChange w:id="1051" w:author="DuyNgo" w:date="2012-07-19T21:21:00Z">
                  <w:rPr>
                    <w:rFonts w:eastAsia="MS PGothic" w:cstheme="minorHAnsi"/>
                    <w:sz w:val="24"/>
                    <w:szCs w:val="24"/>
                    <w:lang w:eastAsia="ja-JP"/>
                  </w:rPr>
                </w:rPrChange>
              </w:rPr>
              <w:t xml:space="preserve"> Login the web page with Staff role.</w:t>
            </w:r>
            <w:r w:rsidRPr="00F43289">
              <w:rPr>
                <w:rFonts w:ascii="Calibri" w:eastAsia="MS PGothic" w:hAnsi="Calibri" w:cs="Calibri"/>
                <w:sz w:val="24"/>
                <w:szCs w:val="24"/>
                <w:lang w:eastAsia="ja-JP"/>
                <w:rPrChange w:id="1052" w:author="DuyNgo" w:date="2012-07-19T21:21:00Z">
                  <w:rPr>
                    <w:rFonts w:eastAsia="MS PGothic" w:cstheme="minorHAnsi"/>
                    <w:sz w:val="24"/>
                    <w:szCs w:val="24"/>
                    <w:lang w:eastAsia="ja-JP"/>
                  </w:rPr>
                </w:rPrChange>
              </w:rPr>
              <w:br/>
              <w:t>2. Click "</w:t>
            </w:r>
            <w:r w:rsidRPr="00F43289">
              <w:rPr>
                <w:rFonts w:ascii="Calibri" w:eastAsia="MS PGothic" w:hAnsi="Calibri" w:cs="Calibri"/>
                <w:b/>
                <w:bCs/>
                <w:sz w:val="24"/>
                <w:szCs w:val="24"/>
                <w:lang w:eastAsia="ja-JP"/>
                <w:rPrChange w:id="1053" w:author="DuyNgo" w:date="2012-07-19T21:21:00Z">
                  <w:rPr>
                    <w:rFonts w:eastAsia="MS PGothic" w:cstheme="minorHAnsi"/>
                    <w:b/>
                    <w:bCs/>
                    <w:sz w:val="24"/>
                    <w:szCs w:val="24"/>
                    <w:lang w:eastAsia="ja-JP"/>
                  </w:rPr>
                </w:rPrChange>
              </w:rPr>
              <w:t>Private Information</w:t>
            </w:r>
            <w:r w:rsidRPr="00F43289">
              <w:rPr>
                <w:rFonts w:ascii="Calibri" w:eastAsia="MS PGothic" w:hAnsi="Calibri" w:cs="Calibri"/>
                <w:sz w:val="24"/>
                <w:szCs w:val="24"/>
                <w:lang w:eastAsia="ja-JP"/>
                <w:rPrChange w:id="1054" w:author="DuyNgo" w:date="2012-07-19T21:21:00Z">
                  <w:rPr>
                    <w:rFonts w:eastAsia="MS PGothic" w:cstheme="minorHAnsi"/>
                    <w:sz w:val="24"/>
                    <w:szCs w:val="24"/>
                    <w:lang w:eastAsia="ja-JP"/>
                  </w:rPr>
                </w:rPrChange>
              </w:rPr>
              <w:t>" tab in the top menu.</w:t>
            </w:r>
          </w:p>
        </w:tc>
      </w:tr>
      <w:tr w:rsidR="00130471" w:rsidRPr="00F43289" w:rsidTr="00190524">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30471" w:rsidRPr="00F43289" w:rsidRDefault="00130471" w:rsidP="00DC4B9B">
            <w:pPr>
              <w:spacing w:after="0" w:line="240" w:lineRule="auto"/>
              <w:rPr>
                <w:rFonts w:ascii="Calibri" w:eastAsia="MS PGothic" w:hAnsi="Calibri" w:cs="Calibri"/>
                <w:b/>
                <w:bCs/>
                <w:sz w:val="24"/>
                <w:szCs w:val="24"/>
                <w:lang w:eastAsia="ja-JP"/>
                <w:rPrChange w:id="1055" w:author="DuyNgo" w:date="2012-07-19T21:21:00Z">
                  <w:rPr>
                    <w:rFonts w:eastAsia="MS PGothic" w:cstheme="minorHAnsi"/>
                    <w:b/>
                    <w:bCs/>
                    <w:sz w:val="24"/>
                    <w:szCs w:val="24"/>
                    <w:lang w:eastAsia="ja-JP"/>
                  </w:rPr>
                </w:rPrChange>
              </w:rPr>
            </w:pPr>
            <w:r w:rsidRPr="00F43289">
              <w:rPr>
                <w:rFonts w:ascii="Calibri" w:eastAsia="MS PGothic" w:hAnsi="Calibri" w:cs="Calibri"/>
                <w:b/>
                <w:bCs/>
                <w:sz w:val="24"/>
                <w:szCs w:val="24"/>
                <w:lang w:eastAsia="ja-JP"/>
                <w:rPrChange w:id="1056" w:author="DuyNgo" w:date="2012-07-19T21:21:00Z">
                  <w:rPr>
                    <w:rFonts w:eastAsia="MS PGothic" w:cstheme="minorHAnsi"/>
                    <w:b/>
                    <w:bCs/>
                    <w:sz w:val="24"/>
                    <w:szCs w:val="24"/>
                    <w:lang w:eastAsia="ja-JP"/>
                  </w:rPr>
                </w:rPrChange>
              </w:rPr>
              <w:t> Open form Edit Student’s Information</w:t>
            </w:r>
          </w:p>
        </w:tc>
      </w:tr>
      <w:tr w:rsidR="00130471" w:rsidRPr="00F43289" w:rsidTr="00190524">
        <w:trPr>
          <w:trHeight w:val="1322"/>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5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58" w:author="DuyNgo" w:date="2012-07-19T21:21:00Z">
                  <w:rPr>
                    <w:rFonts w:eastAsia="MS PGothic" w:cstheme="minorHAnsi"/>
                    <w:sz w:val="24"/>
                    <w:szCs w:val="24"/>
                    <w:lang w:eastAsia="ja-JP"/>
                  </w:rPr>
                </w:rPrChange>
              </w:rPr>
              <w:t>[RSG-1]</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59"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60" w:author="DuyNgo" w:date="2012-07-19T21:21:00Z">
                  <w:rPr>
                    <w:rFonts w:eastAsia="MS PGothic" w:cstheme="minorHAnsi"/>
                    <w:sz w:val="24"/>
                    <w:szCs w:val="24"/>
                    <w:lang w:eastAsia="ja-JP"/>
                  </w:rPr>
                </w:rPrChange>
              </w:rPr>
              <w:t>Test form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61"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62" w:author="DuyNgo" w:date="2012-07-19T21:21:00Z">
                  <w:rPr>
                    <w:rFonts w:eastAsia="MS PGothic" w:cstheme="minorHAnsi"/>
                    <w:sz w:val="24"/>
                    <w:szCs w:val="24"/>
                    <w:lang w:eastAsia="ja-JP"/>
                  </w:rPr>
                </w:rPrChange>
              </w:rPr>
              <w:t>- Click “Edit Information” hyperlink in the bottom side of page.</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63"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64" w:author="DuyNgo" w:date="2012-07-19T21:21:00Z">
                  <w:rPr>
                    <w:rFonts w:eastAsia="MS PGothic" w:cstheme="minorHAnsi"/>
                    <w:sz w:val="24"/>
                    <w:szCs w:val="24"/>
                    <w:lang w:eastAsia="ja-JP"/>
                  </w:rPr>
                </w:rPrChange>
              </w:rPr>
              <w:t>- Appear a form that allow user ( student ) to edit your information</w:t>
            </w:r>
          </w:p>
          <w:p w:rsidR="00130471" w:rsidRPr="00F43289" w:rsidRDefault="00130471" w:rsidP="00DC4B9B">
            <w:pPr>
              <w:spacing w:after="0" w:line="240" w:lineRule="auto"/>
              <w:rPr>
                <w:rFonts w:ascii="Calibri" w:eastAsia="MS PGothic" w:hAnsi="Calibri" w:cs="Calibri"/>
                <w:sz w:val="24"/>
                <w:szCs w:val="24"/>
                <w:lang w:eastAsia="ja-JP"/>
                <w:rPrChange w:id="1065" w:author="DuyNgo" w:date="2012-07-19T21:21:00Z">
                  <w:rPr>
                    <w:rFonts w:eastAsia="MS PGothic" w:cstheme="minorHAnsi"/>
                    <w:sz w:val="24"/>
                    <w:szCs w:val="24"/>
                    <w:lang w:eastAsia="ja-JP"/>
                  </w:rPr>
                </w:rPrChange>
              </w:rPr>
            </w:pP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066"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6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68"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69"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70" w:author="DuyNgo" w:date="2012-07-19T21:21:00Z">
                  <w:rPr>
                    <w:rFonts w:eastAsia="MS PGothic" w:cstheme="minorHAnsi"/>
                    <w:sz w:val="24"/>
                    <w:szCs w:val="24"/>
                    <w:lang w:eastAsia="ja-JP"/>
                  </w:rPr>
                </w:rPrChange>
              </w:rPr>
            </w:pPr>
          </w:p>
        </w:tc>
      </w:tr>
      <w:tr w:rsidR="00130471" w:rsidRPr="00F43289" w:rsidTr="00190524">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71"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72" w:author="DuyNgo" w:date="2012-07-19T21:21:00Z">
                  <w:rPr>
                    <w:rFonts w:eastAsia="MS PGothic" w:cstheme="minorHAnsi"/>
                    <w:sz w:val="24"/>
                    <w:szCs w:val="24"/>
                    <w:lang w:eastAsia="ja-JP"/>
                  </w:rPr>
                </w:rPrChange>
              </w:rPr>
              <w:t>[RSG-2]</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73"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74" w:author="DuyNgo" w:date="2012-07-19T21:21:00Z">
                  <w:rPr>
                    <w:rFonts w:eastAsia="MS PGothic" w:cstheme="minorHAnsi"/>
                    <w:sz w:val="24"/>
                    <w:szCs w:val="24"/>
                    <w:lang w:eastAsia="ja-JP"/>
                  </w:rPr>
                </w:rPrChange>
              </w:rPr>
              <w:t>Test validation data with “Full Name” textbox</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75"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76" w:author="DuyNgo" w:date="2012-07-19T21:21:00Z">
                  <w:rPr>
                    <w:rFonts w:eastAsia="MS PGothic" w:cstheme="minorHAnsi"/>
                    <w:sz w:val="24"/>
                    <w:szCs w:val="24"/>
                    <w:lang w:eastAsia="ja-JP"/>
                  </w:rPr>
                </w:rPrChange>
              </w:rPr>
              <w:t>- Click “Edit Information” hyperlink in the bottom side of page.</w:t>
            </w:r>
          </w:p>
          <w:p w:rsidR="00130471" w:rsidRPr="00F43289" w:rsidRDefault="00130471" w:rsidP="00DC4B9B">
            <w:pPr>
              <w:spacing w:after="0" w:line="240" w:lineRule="auto"/>
              <w:rPr>
                <w:rFonts w:ascii="Calibri" w:eastAsia="MS PGothic" w:hAnsi="Calibri" w:cs="Calibri"/>
                <w:sz w:val="24"/>
                <w:szCs w:val="24"/>
                <w:lang w:eastAsia="ja-JP"/>
                <w:rPrChange w:id="107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78" w:author="DuyNgo" w:date="2012-07-19T21:21: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79"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80" w:author="DuyNgo" w:date="2012-07-19T21:21:00Z">
                  <w:rPr>
                    <w:rFonts w:eastAsia="MS PGothic" w:cstheme="minorHAnsi"/>
                    <w:sz w:val="24"/>
                    <w:szCs w:val="24"/>
                    <w:lang w:eastAsia="ja-JP"/>
                  </w:rPr>
                </w:rPrChange>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081"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82"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83"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84"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85" w:author="DuyNgo" w:date="2012-07-19T21:21:00Z">
                  <w:rPr>
                    <w:rFonts w:eastAsia="MS PGothic" w:cstheme="minorHAnsi"/>
                    <w:sz w:val="24"/>
                    <w:szCs w:val="24"/>
                    <w:lang w:eastAsia="ja-JP"/>
                  </w:rPr>
                </w:rPrChange>
              </w:rPr>
            </w:pPr>
          </w:p>
        </w:tc>
      </w:tr>
      <w:tr w:rsidR="00130471" w:rsidRPr="00F43289" w:rsidTr="00190524">
        <w:trPr>
          <w:trHeight w:val="1340"/>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86"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87" w:author="DuyNgo" w:date="2012-07-19T21:21:00Z">
                  <w:rPr>
                    <w:rFonts w:eastAsia="MS PGothic" w:cstheme="minorHAnsi"/>
                    <w:sz w:val="24"/>
                    <w:szCs w:val="24"/>
                    <w:lang w:eastAsia="ja-JP"/>
                  </w:rPr>
                </w:rPrChange>
              </w:rPr>
              <w:t>[RSG-3]</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88"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89" w:author="DuyNgo" w:date="2012-07-19T21:21:00Z">
                  <w:rPr>
                    <w:rFonts w:eastAsia="MS PGothic" w:cstheme="minorHAnsi"/>
                    <w:sz w:val="24"/>
                    <w:szCs w:val="24"/>
                    <w:lang w:eastAsia="ja-JP"/>
                  </w:rPr>
                </w:rPrChange>
              </w:rPr>
              <w:t>Test validation data with “Day of Birth” textbox</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90"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91" w:author="DuyNgo" w:date="2012-07-19T21:21:00Z">
                  <w:rPr>
                    <w:rFonts w:eastAsia="MS PGothic" w:cstheme="minorHAnsi"/>
                    <w:sz w:val="24"/>
                    <w:szCs w:val="24"/>
                    <w:lang w:eastAsia="ja-JP"/>
                  </w:rPr>
                </w:rPrChange>
              </w:rPr>
              <w:t>- Click “Edit Information” hyperlink in the bottom side of page.</w:t>
            </w:r>
          </w:p>
          <w:p w:rsidR="00130471" w:rsidRPr="00F43289" w:rsidRDefault="00130471" w:rsidP="00DC4B9B">
            <w:pPr>
              <w:spacing w:after="0" w:line="240" w:lineRule="auto"/>
              <w:rPr>
                <w:rFonts w:ascii="Calibri" w:eastAsia="MS PGothic" w:hAnsi="Calibri" w:cs="Calibri"/>
                <w:sz w:val="24"/>
                <w:szCs w:val="24"/>
                <w:lang w:eastAsia="ja-JP"/>
                <w:rPrChange w:id="1092"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93" w:author="DuyNgo" w:date="2012-07-19T21:21: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094"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95" w:author="DuyNgo" w:date="2012-07-19T21:21:00Z">
                  <w:rPr>
                    <w:rFonts w:eastAsia="MS PGothic" w:cstheme="minorHAnsi"/>
                    <w:sz w:val="24"/>
                    <w:szCs w:val="24"/>
                    <w:lang w:eastAsia="ja-JP"/>
                  </w:rPr>
                </w:rPrChange>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096"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9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098"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099"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00" w:author="DuyNgo" w:date="2012-07-19T21:21:00Z">
                  <w:rPr>
                    <w:rFonts w:eastAsia="MS PGothic" w:cstheme="minorHAnsi"/>
                    <w:sz w:val="24"/>
                    <w:szCs w:val="24"/>
                    <w:lang w:eastAsia="ja-JP"/>
                  </w:rPr>
                </w:rPrChange>
              </w:rPr>
            </w:pPr>
          </w:p>
        </w:tc>
      </w:tr>
      <w:tr w:rsidR="00130471" w:rsidRPr="00F43289" w:rsidTr="00190524">
        <w:trPr>
          <w:trHeight w:val="1169"/>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01"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02" w:author="DuyNgo" w:date="2012-07-19T21:21:00Z">
                  <w:rPr>
                    <w:rFonts w:eastAsia="MS PGothic" w:cstheme="minorHAnsi"/>
                    <w:sz w:val="24"/>
                    <w:szCs w:val="24"/>
                    <w:lang w:eastAsia="ja-JP"/>
                  </w:rPr>
                </w:rPrChange>
              </w:rPr>
              <w:t>[RSG-5]</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03"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04" w:author="DuyNgo" w:date="2012-07-19T21:21:00Z">
                  <w:rPr>
                    <w:rFonts w:eastAsia="MS PGothic" w:cstheme="minorHAnsi"/>
                    <w:sz w:val="24"/>
                    <w:szCs w:val="24"/>
                    <w:lang w:eastAsia="ja-JP"/>
                  </w:rPr>
                </w:rPrChange>
              </w:rPr>
              <w:t>Test validation data with “Email” textbox</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05"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06" w:author="DuyNgo" w:date="2012-07-19T21:21:00Z">
                  <w:rPr>
                    <w:rFonts w:eastAsia="MS PGothic" w:cstheme="minorHAnsi"/>
                    <w:sz w:val="24"/>
                    <w:szCs w:val="24"/>
                    <w:lang w:eastAsia="ja-JP"/>
                  </w:rPr>
                </w:rPrChange>
              </w:rPr>
              <w:t>- Click “Edit Information” hyperlink in the bottom side of page.</w:t>
            </w:r>
          </w:p>
          <w:p w:rsidR="00130471" w:rsidRPr="00F43289" w:rsidRDefault="00130471" w:rsidP="00DC4B9B">
            <w:pPr>
              <w:spacing w:after="0" w:line="240" w:lineRule="auto"/>
              <w:rPr>
                <w:rFonts w:ascii="Calibri" w:eastAsia="MS PGothic" w:hAnsi="Calibri" w:cs="Calibri"/>
                <w:sz w:val="24"/>
                <w:szCs w:val="24"/>
                <w:lang w:eastAsia="ja-JP"/>
                <w:rPrChange w:id="110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08" w:author="DuyNgo" w:date="2012-07-19T21:21:00Z">
                  <w:rPr>
                    <w:rFonts w:eastAsia="MS PGothic" w:cstheme="minorHAnsi"/>
                    <w:sz w:val="24"/>
                    <w:szCs w:val="24"/>
                    <w:lang w:eastAsia="ja-JP"/>
                  </w:rPr>
                </w:rPrChange>
              </w:rPr>
              <w:lastRenderedPageBreak/>
              <w:t>- das</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09"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10" w:author="DuyNgo" w:date="2012-07-19T21:21:00Z">
                  <w:rPr>
                    <w:rFonts w:eastAsia="MS PGothic" w:cstheme="minorHAnsi"/>
                    <w:sz w:val="24"/>
                    <w:szCs w:val="24"/>
                    <w:lang w:eastAsia="ja-JP"/>
                  </w:rPr>
                </w:rPrChange>
              </w:rPr>
              <w:lastRenderedPageBreak/>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111"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12"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13"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14"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15" w:author="DuyNgo" w:date="2012-07-19T21:21:00Z">
                  <w:rPr>
                    <w:rFonts w:eastAsia="MS PGothic" w:cstheme="minorHAnsi"/>
                    <w:sz w:val="24"/>
                    <w:szCs w:val="24"/>
                    <w:lang w:eastAsia="ja-JP"/>
                  </w:rPr>
                </w:rPrChange>
              </w:rPr>
            </w:pPr>
          </w:p>
        </w:tc>
      </w:tr>
      <w:tr w:rsidR="00130471" w:rsidRPr="00F43289" w:rsidTr="00190524">
        <w:trPr>
          <w:trHeight w:val="1007"/>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16"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17" w:author="DuyNgo" w:date="2012-07-19T21:21:00Z">
                  <w:rPr>
                    <w:rFonts w:eastAsia="MS PGothic" w:cstheme="minorHAnsi"/>
                    <w:sz w:val="24"/>
                    <w:szCs w:val="24"/>
                    <w:lang w:eastAsia="ja-JP"/>
                  </w:rPr>
                </w:rPrChange>
              </w:rPr>
              <w:lastRenderedPageBreak/>
              <w:t>[RSG-6]</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18"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19" w:author="DuyNgo" w:date="2012-07-19T21:21:00Z">
                  <w:rPr>
                    <w:rFonts w:eastAsia="MS PGothic" w:cstheme="minorHAnsi"/>
                    <w:sz w:val="24"/>
                    <w:szCs w:val="24"/>
                    <w:lang w:eastAsia="ja-JP"/>
                  </w:rPr>
                </w:rPrChange>
              </w:rPr>
              <w:t>Test validation data with “Student Identity” textbox</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20"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21" w:author="DuyNgo" w:date="2012-07-19T21:21:00Z">
                  <w:rPr>
                    <w:rFonts w:eastAsia="MS PGothic" w:cstheme="minorHAnsi"/>
                    <w:sz w:val="24"/>
                    <w:szCs w:val="24"/>
                    <w:lang w:eastAsia="ja-JP"/>
                  </w:rPr>
                </w:rPrChange>
              </w:rPr>
              <w:t>- Click “Edit Information” hyperlink in the bottom side of page.</w:t>
            </w:r>
          </w:p>
          <w:p w:rsidR="00130471" w:rsidRPr="00F43289" w:rsidRDefault="00130471" w:rsidP="00DC4B9B">
            <w:pPr>
              <w:spacing w:after="0" w:line="240" w:lineRule="auto"/>
              <w:rPr>
                <w:rFonts w:ascii="Calibri" w:eastAsia="MS PGothic" w:hAnsi="Calibri" w:cs="Calibri"/>
                <w:sz w:val="24"/>
                <w:szCs w:val="24"/>
                <w:lang w:eastAsia="ja-JP"/>
                <w:rPrChange w:id="1122"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23" w:author="DuyNgo" w:date="2012-07-19T21:21: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24"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25" w:author="DuyNgo" w:date="2012-07-19T21:21:00Z">
                  <w:rPr>
                    <w:rFonts w:eastAsia="MS PGothic" w:cstheme="minorHAnsi"/>
                    <w:sz w:val="24"/>
                    <w:szCs w:val="24"/>
                    <w:lang w:eastAsia="ja-JP"/>
                  </w:rPr>
                </w:rPrChange>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126"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2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28"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29"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30" w:author="DuyNgo" w:date="2012-07-19T21:21:00Z">
                  <w:rPr>
                    <w:rFonts w:eastAsia="MS PGothic" w:cstheme="minorHAnsi"/>
                    <w:sz w:val="24"/>
                    <w:szCs w:val="24"/>
                    <w:lang w:eastAsia="ja-JP"/>
                  </w:rPr>
                </w:rPrChange>
              </w:rPr>
            </w:pPr>
          </w:p>
        </w:tc>
      </w:tr>
      <w:tr w:rsidR="00130471" w:rsidRPr="00F43289" w:rsidTr="00190524">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31"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32" w:author="DuyNgo" w:date="2012-07-19T21:21:00Z">
                  <w:rPr>
                    <w:rFonts w:eastAsia="MS PGothic" w:cstheme="minorHAnsi"/>
                    <w:sz w:val="24"/>
                    <w:szCs w:val="24"/>
                    <w:lang w:eastAsia="ja-JP"/>
                  </w:rPr>
                </w:rPrChange>
              </w:rPr>
              <w:t>[RSG-7]</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33"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34" w:author="DuyNgo" w:date="2012-07-19T21:21:00Z">
                  <w:rPr>
                    <w:rFonts w:eastAsia="MS PGothic" w:cstheme="minorHAnsi"/>
                    <w:sz w:val="24"/>
                    <w:szCs w:val="24"/>
                    <w:lang w:eastAsia="ja-JP"/>
                  </w:rPr>
                </w:rPrChange>
              </w:rPr>
              <w:t>Test validation data with “Phone” textbox</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35"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36" w:author="DuyNgo" w:date="2012-07-19T21:21:00Z">
                  <w:rPr>
                    <w:rFonts w:eastAsia="MS PGothic" w:cstheme="minorHAnsi"/>
                    <w:sz w:val="24"/>
                    <w:szCs w:val="24"/>
                    <w:lang w:eastAsia="ja-JP"/>
                  </w:rPr>
                </w:rPrChange>
              </w:rPr>
              <w:t>- Click “Edit Information” hyperlink in the bottom side of page.</w:t>
            </w:r>
          </w:p>
          <w:p w:rsidR="00130471" w:rsidRPr="00F43289" w:rsidRDefault="00130471" w:rsidP="00DC4B9B">
            <w:pPr>
              <w:spacing w:after="0" w:line="240" w:lineRule="auto"/>
              <w:rPr>
                <w:rFonts w:ascii="Calibri" w:eastAsia="MS PGothic" w:hAnsi="Calibri" w:cs="Calibri"/>
                <w:sz w:val="24"/>
                <w:szCs w:val="24"/>
                <w:lang w:eastAsia="ja-JP"/>
                <w:rPrChange w:id="1137"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38" w:author="DuyNgo" w:date="2012-07-19T21:21:00Z">
                  <w:rPr>
                    <w:rFonts w:eastAsia="MS PGothic" w:cstheme="minorHAnsi"/>
                    <w:sz w:val="24"/>
                    <w:szCs w:val="24"/>
                    <w:lang w:eastAsia="ja-JP"/>
                  </w:rPr>
                </w:rPrChange>
              </w:rPr>
              <w:t>- das</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39"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40" w:author="DuyNgo" w:date="2012-07-19T21:21:00Z">
                  <w:rPr>
                    <w:rFonts w:eastAsia="MS PGothic" w:cstheme="minorHAnsi"/>
                    <w:sz w:val="24"/>
                    <w:szCs w:val="24"/>
                    <w:lang w:eastAsia="ja-JP"/>
                  </w:rPr>
                </w:rPrChange>
              </w:rPr>
              <w:t>- Type wrong format or leave it empty then click “Update button” -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141"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42"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43"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44"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45" w:author="DuyNgo" w:date="2012-07-19T21:21:00Z">
                  <w:rPr>
                    <w:rFonts w:eastAsia="MS PGothic" w:cstheme="minorHAnsi"/>
                    <w:sz w:val="24"/>
                    <w:szCs w:val="24"/>
                    <w:lang w:eastAsia="ja-JP"/>
                  </w:rPr>
                </w:rPrChange>
              </w:rPr>
            </w:pPr>
          </w:p>
        </w:tc>
      </w:tr>
      <w:tr w:rsidR="00130471" w:rsidRPr="00F43289" w:rsidTr="00190524">
        <w:trPr>
          <w:trHeight w:val="1088"/>
        </w:trPr>
        <w:tc>
          <w:tcPr>
            <w:tcW w:w="1170" w:type="dxa"/>
            <w:tcBorders>
              <w:top w:val="nil"/>
              <w:left w:val="single" w:sz="4" w:space="0" w:color="000000"/>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46"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47" w:author="DuyNgo" w:date="2012-07-19T21:21:00Z">
                  <w:rPr>
                    <w:rFonts w:eastAsia="MS PGothic" w:cstheme="minorHAnsi"/>
                    <w:sz w:val="24"/>
                    <w:szCs w:val="24"/>
                    <w:lang w:eastAsia="ja-JP"/>
                  </w:rPr>
                </w:rPrChange>
              </w:rPr>
              <w:t>[RSG-9]</w:t>
            </w:r>
          </w:p>
        </w:tc>
        <w:tc>
          <w:tcPr>
            <w:tcW w:w="1783"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48"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49" w:author="DuyNgo" w:date="2012-07-19T21:21:00Z">
                  <w:rPr>
                    <w:rFonts w:eastAsia="MS PGothic" w:cstheme="minorHAnsi"/>
                    <w:sz w:val="24"/>
                    <w:szCs w:val="24"/>
                    <w:lang w:eastAsia="ja-JP"/>
                  </w:rPr>
                </w:rPrChange>
              </w:rPr>
              <w:t>Test edit student’s information</w:t>
            </w:r>
          </w:p>
        </w:tc>
        <w:tc>
          <w:tcPr>
            <w:tcW w:w="2522"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sz w:val="24"/>
                <w:szCs w:val="24"/>
                <w:lang w:eastAsia="ja-JP"/>
                <w:rPrChange w:id="1150"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51" w:author="DuyNgo" w:date="2012-07-19T21:21:00Z">
                  <w:rPr>
                    <w:rFonts w:eastAsia="MS PGothic" w:cstheme="minorHAnsi"/>
                    <w:sz w:val="24"/>
                    <w:szCs w:val="24"/>
                    <w:lang w:eastAsia="ja-JP"/>
                  </w:rPr>
                </w:rPrChange>
              </w:rPr>
              <w:t>- Click “Edit Information” hyperlink in the bottom side of page.</w:t>
            </w:r>
          </w:p>
          <w:p w:rsidR="00130471" w:rsidRPr="00F43289" w:rsidRDefault="00130471" w:rsidP="00DC4B9B">
            <w:pPr>
              <w:spacing w:after="0" w:line="240" w:lineRule="auto"/>
              <w:rPr>
                <w:rFonts w:ascii="Calibri" w:eastAsia="MS PGothic" w:hAnsi="Calibri" w:cs="Calibri"/>
                <w:sz w:val="24"/>
                <w:szCs w:val="24"/>
                <w:lang w:eastAsia="ja-JP"/>
                <w:rPrChange w:id="1152"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53" w:author="DuyNgo" w:date="2012-07-19T21:21:00Z">
                  <w:rPr>
                    <w:rFonts w:eastAsia="MS PGothic" w:cstheme="minorHAnsi"/>
                    <w:sz w:val="24"/>
                    <w:szCs w:val="24"/>
                    <w:lang w:eastAsia="ja-JP"/>
                  </w:rPr>
                </w:rPrChange>
              </w:rPr>
              <w:t>- Filter information</w:t>
            </w:r>
          </w:p>
          <w:p w:rsidR="00130471" w:rsidRPr="00F43289" w:rsidRDefault="00130471" w:rsidP="00DC4B9B">
            <w:pPr>
              <w:spacing w:after="0" w:line="240" w:lineRule="auto"/>
              <w:rPr>
                <w:rFonts w:ascii="Calibri" w:eastAsia="MS PGothic" w:hAnsi="Calibri" w:cs="Calibri"/>
                <w:sz w:val="24"/>
                <w:szCs w:val="24"/>
                <w:lang w:eastAsia="ja-JP"/>
                <w:rPrChange w:id="1154"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55" w:author="DuyNgo" w:date="2012-07-19T21:21:00Z">
                  <w:rPr>
                    <w:rFonts w:eastAsia="MS PGothic" w:cstheme="minorHAnsi"/>
                    <w:sz w:val="24"/>
                    <w:szCs w:val="24"/>
                    <w:lang w:eastAsia="ja-JP"/>
                  </w:rPr>
                </w:rPrChange>
              </w:rPr>
              <w:t>- Click “Update” button</w:t>
            </w:r>
          </w:p>
        </w:tc>
        <w:tc>
          <w:tcPr>
            <w:tcW w:w="4515"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rPr>
                <w:rFonts w:ascii="Calibri" w:eastAsia="MS PGothic" w:hAnsi="Calibri" w:cs="Calibri"/>
                <w:color w:val="000000"/>
                <w:sz w:val="24"/>
                <w:szCs w:val="24"/>
                <w:lang w:eastAsia="ja-JP"/>
                <w:rPrChange w:id="1156" w:author="DuyNgo" w:date="2012-07-19T21:21:00Z">
                  <w:rPr>
                    <w:rFonts w:eastAsia="MS PGothic" w:cstheme="minorHAnsi"/>
                    <w:color w:val="000000"/>
                    <w:sz w:val="24"/>
                    <w:szCs w:val="24"/>
                    <w:lang w:eastAsia="ja-JP"/>
                  </w:rPr>
                </w:rPrChange>
              </w:rPr>
            </w:pPr>
            <w:r w:rsidRPr="00F43289">
              <w:rPr>
                <w:rFonts w:ascii="Calibri" w:eastAsia="MS PGothic" w:hAnsi="Calibri" w:cs="Calibri"/>
                <w:color w:val="000000"/>
                <w:sz w:val="24"/>
                <w:szCs w:val="24"/>
                <w:lang w:eastAsia="ja-JP"/>
                <w:rPrChange w:id="1157" w:author="DuyNgo" w:date="2012-07-19T21:21:00Z">
                  <w:rPr>
                    <w:rFonts w:eastAsia="MS PGothic" w:cstheme="minorHAnsi"/>
                    <w:color w:val="000000"/>
                    <w:sz w:val="24"/>
                    <w:szCs w:val="24"/>
                    <w:lang w:eastAsia="ja-JP"/>
                  </w:rPr>
                </w:rPrChange>
              </w:rPr>
              <w:t>- Redirect to “</w:t>
            </w:r>
            <w:proofErr w:type="spellStart"/>
            <w:r w:rsidRPr="00F43289">
              <w:rPr>
                <w:rFonts w:ascii="Calibri" w:eastAsia="MS PGothic" w:hAnsi="Calibri" w:cs="Calibri"/>
                <w:color w:val="000000"/>
                <w:sz w:val="24"/>
                <w:szCs w:val="24"/>
                <w:lang w:eastAsia="ja-JP"/>
                <w:rPrChange w:id="1158" w:author="DuyNgo" w:date="2012-07-19T21:21:00Z">
                  <w:rPr>
                    <w:rFonts w:eastAsia="MS PGothic" w:cstheme="minorHAnsi"/>
                    <w:color w:val="000000"/>
                    <w:sz w:val="24"/>
                    <w:szCs w:val="24"/>
                    <w:lang w:eastAsia="ja-JP"/>
                  </w:rPr>
                </w:rPrChange>
              </w:rPr>
              <w:t>PrivateInformationPage</w:t>
            </w:r>
            <w:proofErr w:type="spellEnd"/>
            <w:r w:rsidRPr="00F43289">
              <w:rPr>
                <w:rFonts w:ascii="Calibri" w:eastAsia="MS PGothic" w:hAnsi="Calibri" w:cs="Calibri"/>
                <w:color w:val="000000"/>
                <w:sz w:val="24"/>
                <w:szCs w:val="24"/>
                <w:lang w:eastAsia="ja-JP"/>
                <w:rPrChange w:id="1159" w:author="DuyNgo" w:date="2012-07-19T21:21:00Z">
                  <w:rPr>
                    <w:rFonts w:eastAsia="MS PGothic" w:cstheme="minorHAnsi"/>
                    <w:color w:val="000000"/>
                    <w:sz w:val="24"/>
                    <w:szCs w:val="24"/>
                    <w:lang w:eastAsia="ja-JP"/>
                  </w:rPr>
                </w:rPrChange>
              </w:rPr>
              <w:t xml:space="preserve">” again. And new data information will be updated when update successfully and the message </w:t>
            </w:r>
            <w:proofErr w:type="gramStart"/>
            <w:r w:rsidRPr="00F43289">
              <w:rPr>
                <w:rFonts w:ascii="Calibri" w:eastAsia="MS PGothic" w:hAnsi="Calibri" w:cs="Calibri"/>
                <w:color w:val="000000"/>
                <w:sz w:val="24"/>
                <w:szCs w:val="24"/>
                <w:lang w:eastAsia="ja-JP"/>
                <w:rPrChange w:id="1160" w:author="DuyNgo" w:date="2012-07-19T21:21:00Z">
                  <w:rPr>
                    <w:rFonts w:eastAsia="MS PGothic" w:cstheme="minorHAnsi"/>
                    <w:color w:val="000000"/>
                    <w:sz w:val="24"/>
                    <w:szCs w:val="24"/>
                    <w:lang w:eastAsia="ja-JP"/>
                  </w:rPr>
                </w:rPrChange>
              </w:rPr>
              <w:t>box  when</w:t>
            </w:r>
            <w:proofErr w:type="gramEnd"/>
            <w:r w:rsidRPr="00F43289">
              <w:rPr>
                <w:rFonts w:ascii="Calibri" w:eastAsia="MS PGothic" w:hAnsi="Calibri" w:cs="Calibri"/>
                <w:color w:val="000000"/>
                <w:sz w:val="24"/>
                <w:szCs w:val="24"/>
                <w:lang w:eastAsia="ja-JP"/>
                <w:rPrChange w:id="1161" w:author="DuyNgo" w:date="2012-07-19T21:21:00Z">
                  <w:rPr>
                    <w:rFonts w:eastAsia="MS PGothic" w:cstheme="minorHAnsi"/>
                    <w:color w:val="000000"/>
                    <w:sz w:val="24"/>
                    <w:szCs w:val="24"/>
                    <w:lang w:eastAsia="ja-JP"/>
                  </w:rPr>
                </w:rPrChange>
              </w:rPr>
              <w:t xml:space="preserve"> updated failed.</w:t>
            </w:r>
          </w:p>
        </w:tc>
        <w:tc>
          <w:tcPr>
            <w:tcW w:w="18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color w:val="000000"/>
                <w:sz w:val="24"/>
                <w:szCs w:val="24"/>
                <w:lang w:eastAsia="ja-JP"/>
                <w:rPrChange w:id="1162" w:author="DuyNgo" w:date="2012-07-19T21:21:00Z">
                  <w:rPr>
                    <w:rFonts w:eastAsia="MS PGothic" w:cstheme="minorHAnsi"/>
                    <w:color w:val="000000"/>
                    <w:sz w:val="24"/>
                    <w:szCs w:val="24"/>
                    <w:lang w:eastAsia="ja-JP"/>
                  </w:rPr>
                </w:rPrChange>
              </w:rPr>
            </w:pPr>
          </w:p>
        </w:tc>
        <w:tc>
          <w:tcPr>
            <w:tcW w:w="90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63" w:author="DuyNgo" w:date="2012-07-19T21:21:00Z">
                  <w:rPr>
                    <w:rFonts w:eastAsia="MS PGothic" w:cstheme="minorHAnsi"/>
                    <w:sz w:val="24"/>
                    <w:szCs w:val="24"/>
                    <w:lang w:eastAsia="ja-JP"/>
                  </w:rPr>
                </w:rPrChange>
              </w:rPr>
            </w:pPr>
            <w:r w:rsidRPr="00F43289">
              <w:rPr>
                <w:rFonts w:ascii="Calibri" w:eastAsia="MS PGothic" w:hAnsi="Calibri" w:cs="Calibri"/>
                <w:sz w:val="24"/>
                <w:szCs w:val="24"/>
                <w:lang w:eastAsia="ja-JP"/>
                <w:rPrChange w:id="1164" w:author="DuyNgo" w:date="2012-07-19T21:21:00Z">
                  <w:rPr>
                    <w:rFonts w:eastAsia="MS PGothic" w:cstheme="minorHAnsi"/>
                    <w:sz w:val="24"/>
                    <w:szCs w:val="24"/>
                    <w:lang w:eastAsia="ja-JP"/>
                  </w:rPr>
                </w:rPrChange>
              </w:rPr>
              <w:t>Pass</w:t>
            </w:r>
          </w:p>
        </w:tc>
        <w:tc>
          <w:tcPr>
            <w:tcW w:w="126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65" w:author="DuyNgo" w:date="2012-07-19T21:21:00Z">
                  <w:rPr>
                    <w:rFonts w:eastAsia="MS PGothic" w:cstheme="minorHAnsi"/>
                    <w:sz w:val="24"/>
                    <w:szCs w:val="24"/>
                    <w:lang w:eastAsia="ja-JP"/>
                  </w:rPr>
                </w:rPrChange>
              </w:rPr>
            </w:pPr>
          </w:p>
        </w:tc>
        <w:tc>
          <w:tcPr>
            <w:tcW w:w="720" w:type="dxa"/>
            <w:tcBorders>
              <w:top w:val="nil"/>
              <w:left w:val="nil"/>
              <w:bottom w:val="single" w:sz="4" w:space="0" w:color="000000"/>
              <w:right w:val="single" w:sz="4" w:space="0" w:color="000000"/>
            </w:tcBorders>
            <w:shd w:val="clear" w:color="FFFFCC" w:fill="FFFFFF"/>
          </w:tcPr>
          <w:p w:rsidR="00130471" w:rsidRPr="00F43289" w:rsidRDefault="00130471" w:rsidP="00DC4B9B">
            <w:pPr>
              <w:spacing w:after="0" w:line="240" w:lineRule="auto"/>
              <w:jc w:val="center"/>
              <w:rPr>
                <w:rFonts w:ascii="Calibri" w:eastAsia="MS PGothic" w:hAnsi="Calibri" w:cs="Calibri"/>
                <w:sz w:val="24"/>
                <w:szCs w:val="24"/>
                <w:lang w:eastAsia="ja-JP"/>
                <w:rPrChange w:id="1166" w:author="DuyNgo" w:date="2012-07-19T21:21:00Z">
                  <w:rPr>
                    <w:rFonts w:eastAsia="MS PGothic" w:cstheme="minorHAnsi"/>
                    <w:sz w:val="24"/>
                    <w:szCs w:val="24"/>
                    <w:lang w:eastAsia="ja-JP"/>
                  </w:rPr>
                </w:rPrChange>
              </w:rPr>
            </w:pPr>
          </w:p>
        </w:tc>
      </w:tr>
    </w:tbl>
    <w:p w:rsidR="00130471" w:rsidRPr="00F43289" w:rsidRDefault="00130471" w:rsidP="00DC4B9B">
      <w:pPr>
        <w:spacing w:after="0"/>
        <w:rPr>
          <w:rFonts w:ascii="Calibri" w:hAnsi="Calibri" w:cs="Calibri"/>
          <w:sz w:val="24"/>
          <w:szCs w:val="24"/>
          <w:rPrChange w:id="1167" w:author="DuyNgo" w:date="2012-07-19T21:21:00Z">
            <w:rPr>
              <w:rFonts w:cstheme="minorHAnsi"/>
              <w:sz w:val="24"/>
              <w:szCs w:val="24"/>
            </w:rPr>
          </w:rPrChange>
        </w:rPr>
      </w:pPr>
    </w:p>
    <w:p w:rsidR="00B02E28" w:rsidRPr="00F43289" w:rsidRDefault="00B02E28" w:rsidP="00DC4B9B">
      <w:pPr>
        <w:spacing w:after="0"/>
        <w:rPr>
          <w:rFonts w:ascii="Calibri" w:hAnsi="Calibri" w:cs="Calibri"/>
          <w:sz w:val="24"/>
          <w:szCs w:val="24"/>
          <w:rPrChange w:id="1168" w:author="DuyNgo" w:date="2012-07-19T21:21:00Z">
            <w:rPr>
              <w:rFonts w:cstheme="minorHAnsi"/>
              <w:sz w:val="24"/>
              <w:szCs w:val="24"/>
            </w:rPr>
          </w:rPrChange>
        </w:rPr>
      </w:pPr>
    </w:p>
    <w:p w:rsidR="00B02E28" w:rsidRPr="00F43289" w:rsidRDefault="00B02E28" w:rsidP="00DC4B9B">
      <w:pPr>
        <w:spacing w:after="0"/>
        <w:rPr>
          <w:rFonts w:ascii="Calibri" w:hAnsi="Calibri" w:cs="Calibri"/>
          <w:sz w:val="24"/>
          <w:szCs w:val="24"/>
          <w:rPrChange w:id="1169" w:author="DuyNgo" w:date="2012-07-19T21:21:00Z">
            <w:rPr>
              <w:rFonts w:cstheme="minorHAnsi"/>
              <w:sz w:val="24"/>
              <w:szCs w:val="24"/>
            </w:rPr>
          </w:rPrChange>
        </w:rPr>
      </w:pPr>
    </w:p>
    <w:p w:rsidR="00B02E28" w:rsidRPr="00F43289" w:rsidRDefault="00B02E28" w:rsidP="00DC4B9B">
      <w:pPr>
        <w:pStyle w:val="Heading3"/>
        <w:numPr>
          <w:ilvl w:val="1"/>
          <w:numId w:val="12"/>
        </w:numPr>
        <w:spacing w:before="0"/>
        <w:rPr>
          <w:rFonts w:ascii="Calibri" w:hAnsi="Calibri" w:cs="Calibri"/>
          <w:sz w:val="24"/>
          <w:szCs w:val="24"/>
          <w:rPrChange w:id="1170" w:author="DuyNgo" w:date="2012-07-19T21:21:00Z">
            <w:rPr>
              <w:rFonts w:asciiTheme="minorHAnsi" w:hAnsiTheme="minorHAnsi" w:cstheme="minorHAnsi"/>
              <w:sz w:val="24"/>
              <w:szCs w:val="24"/>
            </w:rPr>
          </w:rPrChange>
        </w:rPr>
      </w:pPr>
      <w:bookmarkStart w:id="1171" w:name="_Toc330479260"/>
      <w:r w:rsidRPr="00F43289">
        <w:rPr>
          <w:rFonts w:ascii="Calibri" w:hAnsi="Calibri" w:cs="Calibri"/>
          <w:sz w:val="24"/>
          <w:szCs w:val="24"/>
          <w:rPrChange w:id="1172" w:author="DuyNgo" w:date="2012-07-19T21:21:00Z">
            <w:rPr>
              <w:rFonts w:asciiTheme="minorHAnsi" w:hAnsiTheme="minorHAnsi" w:cstheme="minorHAnsi"/>
              <w:sz w:val="24"/>
              <w:szCs w:val="24"/>
            </w:rPr>
          </w:rPrChange>
        </w:rPr>
        <w:lastRenderedPageBreak/>
        <w:t>Dashboard</w:t>
      </w:r>
      <w:bookmarkEnd w:id="1171"/>
    </w:p>
    <w:p w:rsidR="00B02E28" w:rsidRPr="00F43289" w:rsidRDefault="00B02E28" w:rsidP="00DC4B9B">
      <w:pPr>
        <w:pStyle w:val="Heading3"/>
        <w:numPr>
          <w:ilvl w:val="1"/>
          <w:numId w:val="12"/>
        </w:numPr>
        <w:spacing w:before="0"/>
        <w:rPr>
          <w:rFonts w:ascii="Calibri" w:hAnsi="Calibri" w:cs="Calibri"/>
          <w:sz w:val="24"/>
          <w:szCs w:val="24"/>
          <w:rPrChange w:id="1173" w:author="DuyNgo" w:date="2012-07-19T21:21:00Z">
            <w:rPr>
              <w:rFonts w:asciiTheme="minorHAnsi" w:hAnsiTheme="minorHAnsi" w:cstheme="minorHAnsi"/>
              <w:sz w:val="24"/>
              <w:szCs w:val="24"/>
            </w:rPr>
          </w:rPrChange>
        </w:rPr>
      </w:pPr>
      <w:bookmarkStart w:id="1174" w:name="_Toc330479261"/>
      <w:r w:rsidRPr="00F43289">
        <w:rPr>
          <w:rFonts w:ascii="Calibri" w:hAnsi="Calibri" w:cs="Calibri"/>
          <w:sz w:val="24"/>
          <w:szCs w:val="24"/>
          <w:rPrChange w:id="1175" w:author="DuyNgo" w:date="2012-07-19T21:21:00Z">
            <w:rPr>
              <w:rFonts w:asciiTheme="minorHAnsi" w:hAnsiTheme="minorHAnsi" w:cstheme="minorHAnsi"/>
              <w:sz w:val="24"/>
              <w:szCs w:val="24"/>
            </w:rPr>
          </w:rPrChange>
        </w:rPr>
        <w:t>Planner</w:t>
      </w:r>
      <w:bookmarkEnd w:id="1174"/>
    </w:p>
    <w:p w:rsidR="00B02E28" w:rsidRPr="00F43289" w:rsidRDefault="00B02E28" w:rsidP="00DC4B9B">
      <w:pPr>
        <w:pStyle w:val="Heading3"/>
        <w:numPr>
          <w:ilvl w:val="1"/>
          <w:numId w:val="12"/>
        </w:numPr>
        <w:spacing w:before="0"/>
        <w:rPr>
          <w:rFonts w:ascii="Calibri" w:hAnsi="Calibri" w:cs="Calibri"/>
          <w:sz w:val="24"/>
          <w:szCs w:val="24"/>
          <w:rPrChange w:id="1176" w:author="DuyNgo" w:date="2012-07-19T21:21:00Z">
            <w:rPr>
              <w:rFonts w:asciiTheme="minorHAnsi" w:hAnsiTheme="minorHAnsi" w:cstheme="minorHAnsi"/>
              <w:sz w:val="24"/>
              <w:szCs w:val="24"/>
            </w:rPr>
          </w:rPrChange>
        </w:rPr>
      </w:pPr>
      <w:bookmarkStart w:id="1177" w:name="_Toc330479262"/>
      <w:r w:rsidRPr="00F43289">
        <w:rPr>
          <w:rFonts w:ascii="Calibri" w:hAnsi="Calibri" w:cs="Calibri"/>
          <w:sz w:val="24"/>
          <w:szCs w:val="24"/>
          <w:rPrChange w:id="1178" w:author="DuyNgo" w:date="2012-07-19T21:21:00Z">
            <w:rPr>
              <w:rFonts w:asciiTheme="minorHAnsi" w:hAnsiTheme="minorHAnsi" w:cstheme="minorHAnsi"/>
              <w:sz w:val="24"/>
              <w:szCs w:val="24"/>
            </w:rPr>
          </w:rPrChange>
        </w:rPr>
        <w:t>Report</w:t>
      </w:r>
      <w:bookmarkEnd w:id="1177"/>
    </w:p>
    <w:p w:rsidR="00B02E28" w:rsidRPr="00F43289" w:rsidRDefault="00B02E28" w:rsidP="00DC4B9B">
      <w:pPr>
        <w:pStyle w:val="Heading3"/>
        <w:numPr>
          <w:ilvl w:val="1"/>
          <w:numId w:val="12"/>
        </w:numPr>
        <w:spacing w:before="0"/>
        <w:rPr>
          <w:rFonts w:ascii="Calibri" w:hAnsi="Calibri" w:cs="Calibri"/>
          <w:sz w:val="24"/>
          <w:szCs w:val="24"/>
          <w:rPrChange w:id="1179" w:author="DuyNgo" w:date="2012-07-19T21:21:00Z">
            <w:rPr>
              <w:rFonts w:asciiTheme="minorHAnsi" w:hAnsiTheme="minorHAnsi" w:cstheme="minorHAnsi"/>
              <w:sz w:val="24"/>
              <w:szCs w:val="24"/>
            </w:rPr>
          </w:rPrChange>
        </w:rPr>
      </w:pPr>
      <w:bookmarkStart w:id="1180" w:name="_Toc330479263"/>
      <w:r w:rsidRPr="00F43289">
        <w:rPr>
          <w:rFonts w:ascii="Calibri" w:hAnsi="Calibri" w:cs="Calibri"/>
          <w:sz w:val="24"/>
          <w:szCs w:val="24"/>
          <w:rPrChange w:id="1181" w:author="DuyNgo" w:date="2012-07-19T21:21:00Z">
            <w:rPr>
              <w:rFonts w:asciiTheme="minorHAnsi" w:hAnsiTheme="minorHAnsi" w:cstheme="minorHAnsi"/>
              <w:sz w:val="24"/>
              <w:szCs w:val="24"/>
            </w:rPr>
          </w:rPrChange>
        </w:rPr>
        <w:t>Project Eye</w:t>
      </w:r>
      <w:bookmarkEnd w:id="1180"/>
    </w:p>
    <w:p w:rsidR="00B02E28" w:rsidRPr="00F43289" w:rsidRDefault="00B02E28" w:rsidP="00DC4B9B">
      <w:pPr>
        <w:pStyle w:val="Heading3"/>
        <w:numPr>
          <w:ilvl w:val="1"/>
          <w:numId w:val="12"/>
        </w:numPr>
        <w:spacing w:before="0"/>
        <w:rPr>
          <w:rFonts w:ascii="Calibri" w:hAnsi="Calibri" w:cs="Calibri"/>
          <w:sz w:val="24"/>
          <w:szCs w:val="24"/>
          <w:rPrChange w:id="1182" w:author="DuyNgo" w:date="2012-07-19T21:21:00Z">
            <w:rPr>
              <w:rFonts w:asciiTheme="minorHAnsi" w:hAnsiTheme="minorHAnsi" w:cstheme="minorHAnsi"/>
              <w:sz w:val="24"/>
              <w:szCs w:val="24"/>
            </w:rPr>
          </w:rPrChange>
        </w:rPr>
      </w:pPr>
      <w:bookmarkStart w:id="1183" w:name="_Toc330479264"/>
      <w:r w:rsidRPr="00F43289">
        <w:rPr>
          <w:rFonts w:ascii="Calibri" w:hAnsi="Calibri" w:cs="Calibri"/>
          <w:sz w:val="24"/>
          <w:szCs w:val="24"/>
          <w:rPrChange w:id="1184" w:author="DuyNgo" w:date="2012-07-19T21:21:00Z">
            <w:rPr>
              <w:rFonts w:asciiTheme="minorHAnsi" w:hAnsiTheme="minorHAnsi" w:cstheme="minorHAnsi"/>
              <w:sz w:val="24"/>
              <w:szCs w:val="24"/>
            </w:rPr>
          </w:rPrChange>
        </w:rPr>
        <w:t>Timesheet</w:t>
      </w:r>
      <w:bookmarkEnd w:id="1183"/>
    </w:p>
    <w:p w:rsidR="00B02E28" w:rsidRPr="00F43289" w:rsidRDefault="00B02E28" w:rsidP="00DC4B9B">
      <w:pPr>
        <w:pStyle w:val="Heading3"/>
        <w:numPr>
          <w:ilvl w:val="1"/>
          <w:numId w:val="12"/>
        </w:numPr>
        <w:spacing w:before="0"/>
        <w:rPr>
          <w:rFonts w:ascii="Calibri" w:hAnsi="Calibri" w:cs="Calibri"/>
          <w:sz w:val="24"/>
          <w:szCs w:val="24"/>
          <w:rPrChange w:id="1185" w:author="DuyNgo" w:date="2012-07-19T21:21:00Z">
            <w:rPr>
              <w:rFonts w:asciiTheme="minorHAnsi" w:hAnsiTheme="minorHAnsi" w:cstheme="minorHAnsi"/>
              <w:sz w:val="24"/>
              <w:szCs w:val="24"/>
            </w:rPr>
          </w:rPrChange>
        </w:rPr>
      </w:pPr>
      <w:bookmarkStart w:id="1186" w:name="_Toc330479265"/>
      <w:r w:rsidRPr="00F43289">
        <w:rPr>
          <w:rFonts w:ascii="Calibri" w:hAnsi="Calibri" w:cs="Calibri"/>
          <w:sz w:val="24"/>
          <w:szCs w:val="24"/>
          <w:rPrChange w:id="1187" w:author="DuyNgo" w:date="2012-07-19T21:21:00Z">
            <w:rPr>
              <w:rFonts w:asciiTheme="minorHAnsi" w:hAnsiTheme="minorHAnsi" w:cstheme="minorHAnsi"/>
              <w:sz w:val="24"/>
              <w:szCs w:val="24"/>
            </w:rPr>
          </w:rPrChange>
        </w:rPr>
        <w:t>DMS</w:t>
      </w:r>
      <w:bookmarkEnd w:id="1186"/>
    </w:p>
    <w:p w:rsidR="00B02E28" w:rsidRPr="00F43289" w:rsidRDefault="00B02E28" w:rsidP="00DC4B9B">
      <w:pPr>
        <w:pStyle w:val="Heading3"/>
        <w:numPr>
          <w:ilvl w:val="1"/>
          <w:numId w:val="12"/>
        </w:numPr>
        <w:spacing w:before="0"/>
        <w:rPr>
          <w:rFonts w:ascii="Calibri" w:hAnsi="Calibri" w:cs="Calibri"/>
          <w:sz w:val="24"/>
          <w:szCs w:val="24"/>
          <w:rPrChange w:id="1188" w:author="DuyNgo" w:date="2012-07-19T21:21:00Z">
            <w:rPr>
              <w:rFonts w:asciiTheme="minorHAnsi" w:hAnsiTheme="minorHAnsi" w:cstheme="minorHAnsi"/>
              <w:sz w:val="24"/>
              <w:szCs w:val="24"/>
            </w:rPr>
          </w:rPrChange>
        </w:rPr>
      </w:pPr>
      <w:bookmarkStart w:id="1189" w:name="_Toc330479266"/>
      <w:r w:rsidRPr="00F43289">
        <w:rPr>
          <w:rFonts w:ascii="Calibri" w:hAnsi="Calibri" w:cs="Calibri"/>
          <w:sz w:val="24"/>
          <w:szCs w:val="24"/>
          <w:rPrChange w:id="1190" w:author="DuyNgo" w:date="2012-07-19T21:21:00Z">
            <w:rPr>
              <w:rFonts w:asciiTheme="minorHAnsi" w:hAnsiTheme="minorHAnsi" w:cstheme="minorHAnsi"/>
              <w:sz w:val="24"/>
              <w:szCs w:val="24"/>
            </w:rPr>
          </w:rPrChange>
        </w:rPr>
        <w:t>Requirement</w:t>
      </w:r>
      <w:bookmarkEnd w:id="1189"/>
    </w:p>
    <w:p w:rsidR="00B02E28" w:rsidRPr="00F43289" w:rsidRDefault="00B02E28" w:rsidP="00DC4B9B">
      <w:pPr>
        <w:pStyle w:val="Heading3"/>
        <w:numPr>
          <w:ilvl w:val="1"/>
          <w:numId w:val="12"/>
        </w:numPr>
        <w:spacing w:before="0"/>
        <w:rPr>
          <w:rFonts w:ascii="Calibri" w:hAnsi="Calibri" w:cs="Calibri"/>
          <w:sz w:val="24"/>
          <w:szCs w:val="24"/>
          <w:rPrChange w:id="1191" w:author="DuyNgo" w:date="2012-07-19T21:21:00Z">
            <w:rPr>
              <w:rFonts w:asciiTheme="minorHAnsi" w:hAnsiTheme="minorHAnsi" w:cstheme="minorHAnsi"/>
              <w:sz w:val="24"/>
              <w:szCs w:val="24"/>
            </w:rPr>
          </w:rPrChange>
        </w:rPr>
      </w:pPr>
      <w:bookmarkStart w:id="1192" w:name="_Toc330479267"/>
      <w:r w:rsidRPr="00F43289">
        <w:rPr>
          <w:rFonts w:ascii="Calibri" w:hAnsi="Calibri" w:cs="Calibri"/>
          <w:sz w:val="24"/>
          <w:szCs w:val="24"/>
          <w:rPrChange w:id="1193" w:author="DuyNgo" w:date="2012-07-19T21:21:00Z">
            <w:rPr>
              <w:rFonts w:asciiTheme="minorHAnsi" w:hAnsiTheme="minorHAnsi" w:cstheme="minorHAnsi"/>
              <w:sz w:val="24"/>
              <w:szCs w:val="24"/>
            </w:rPr>
          </w:rPrChange>
        </w:rPr>
        <w:t>Admin</w:t>
      </w:r>
      <w:bookmarkEnd w:id="1192"/>
    </w:p>
    <w:p w:rsidR="00B02E28" w:rsidRPr="00F43289" w:rsidRDefault="00B02E28" w:rsidP="00DC4B9B">
      <w:pPr>
        <w:spacing w:after="0"/>
        <w:rPr>
          <w:rFonts w:ascii="Calibri" w:hAnsi="Calibri" w:cs="Calibri"/>
          <w:sz w:val="24"/>
          <w:szCs w:val="24"/>
          <w:rPrChange w:id="1194" w:author="DuyNgo" w:date="2012-07-19T21:21:00Z">
            <w:rPr>
              <w:rFonts w:cstheme="minorHAnsi"/>
              <w:sz w:val="24"/>
              <w:szCs w:val="24"/>
            </w:rPr>
          </w:rPrChange>
        </w:rPr>
        <w:sectPr w:rsidR="00B02E28" w:rsidRPr="00F43289" w:rsidSect="00190524">
          <w:pgSz w:w="16840" w:h="11907" w:orient="landscape" w:code="9"/>
          <w:pgMar w:top="1134" w:right="851" w:bottom="851" w:left="1134" w:header="720" w:footer="720" w:gutter="0"/>
          <w:pgNumType w:start="0"/>
          <w:cols w:space="720"/>
          <w:titlePg/>
          <w:docGrid w:linePitch="360"/>
        </w:sectPr>
      </w:pPr>
    </w:p>
    <w:p w:rsidR="00130471" w:rsidRPr="00F43289" w:rsidRDefault="00130471" w:rsidP="00DC4B9B">
      <w:pPr>
        <w:pStyle w:val="Heading2"/>
        <w:numPr>
          <w:ilvl w:val="0"/>
          <w:numId w:val="12"/>
        </w:numPr>
        <w:spacing w:before="0"/>
        <w:rPr>
          <w:rFonts w:ascii="Calibri" w:hAnsi="Calibri" w:cs="Calibri"/>
          <w:sz w:val="24"/>
          <w:szCs w:val="24"/>
          <w:rPrChange w:id="1195" w:author="DuyNgo" w:date="2012-07-19T21:21:00Z">
            <w:rPr>
              <w:rFonts w:asciiTheme="minorHAnsi" w:hAnsiTheme="minorHAnsi" w:cstheme="minorHAnsi"/>
              <w:sz w:val="24"/>
              <w:szCs w:val="24"/>
            </w:rPr>
          </w:rPrChange>
        </w:rPr>
      </w:pPr>
      <w:bookmarkStart w:id="1196" w:name="_Toc330479268"/>
      <w:r w:rsidRPr="00F43289">
        <w:rPr>
          <w:rFonts w:ascii="Calibri" w:hAnsi="Calibri" w:cs="Calibri"/>
          <w:sz w:val="24"/>
          <w:szCs w:val="24"/>
          <w:rPrChange w:id="1197" w:author="DuyNgo" w:date="2012-07-19T21:21:00Z">
            <w:rPr>
              <w:rFonts w:asciiTheme="minorHAnsi" w:hAnsiTheme="minorHAnsi" w:cstheme="minorHAnsi"/>
              <w:sz w:val="24"/>
              <w:szCs w:val="24"/>
            </w:rPr>
          </w:rPrChange>
        </w:rPr>
        <w:lastRenderedPageBreak/>
        <w:t>Checklists</w:t>
      </w:r>
      <w:bookmarkEnd w:id="1196"/>
      <w:r w:rsidR="00391B3C" w:rsidRPr="00F43289">
        <w:rPr>
          <w:rFonts w:ascii="Calibri" w:hAnsi="Calibri" w:cs="Calibri"/>
          <w:sz w:val="24"/>
          <w:szCs w:val="24"/>
          <w:rPrChange w:id="1198" w:author="DuyNgo" w:date="2012-07-19T21:21:00Z">
            <w:rPr>
              <w:rFonts w:asciiTheme="minorHAnsi" w:hAnsiTheme="minorHAnsi" w:cstheme="minorHAnsi"/>
              <w:sz w:val="24"/>
              <w:szCs w:val="24"/>
            </w:rPr>
          </w:rPrChange>
        </w:rPr>
        <w:br/>
      </w:r>
    </w:p>
    <w:p w:rsidR="00130471" w:rsidRPr="00F43289" w:rsidRDefault="00130471" w:rsidP="00DC4B9B">
      <w:pPr>
        <w:pStyle w:val="ListParagraph"/>
        <w:keepNext/>
        <w:keepLines/>
        <w:numPr>
          <w:ilvl w:val="0"/>
          <w:numId w:val="47"/>
        </w:numPr>
        <w:spacing w:after="0"/>
        <w:contextualSpacing w:val="0"/>
        <w:outlineLvl w:val="2"/>
        <w:rPr>
          <w:rFonts w:ascii="Calibri" w:eastAsiaTheme="majorEastAsia" w:hAnsi="Calibri" w:cs="Calibri"/>
          <w:b/>
          <w:bCs/>
          <w:vanish/>
          <w:color w:val="4F81BD" w:themeColor="accent1"/>
          <w:sz w:val="24"/>
          <w:szCs w:val="24"/>
          <w:rPrChange w:id="1199" w:author="DuyNgo" w:date="2012-07-19T21:21:00Z">
            <w:rPr>
              <w:rFonts w:eastAsiaTheme="majorEastAsia" w:cstheme="minorHAnsi"/>
              <w:b/>
              <w:bCs/>
              <w:vanish/>
              <w:color w:val="4F81BD" w:themeColor="accent1"/>
              <w:sz w:val="24"/>
              <w:szCs w:val="24"/>
            </w:rPr>
          </w:rPrChange>
        </w:rPr>
      </w:pPr>
      <w:bookmarkStart w:id="1200" w:name="_Toc289763161"/>
      <w:bookmarkStart w:id="1201" w:name="_Toc289901152"/>
      <w:bookmarkStart w:id="1202" w:name="_Toc289958705"/>
      <w:bookmarkStart w:id="1203" w:name="_Toc290062564"/>
      <w:bookmarkStart w:id="1204" w:name="_Toc290062630"/>
      <w:bookmarkStart w:id="1205" w:name="_Toc290067638"/>
      <w:bookmarkStart w:id="1206" w:name="_Toc290067702"/>
      <w:bookmarkStart w:id="1207" w:name="_Toc290908777"/>
      <w:bookmarkStart w:id="1208" w:name="_Toc318567215"/>
      <w:bookmarkStart w:id="1209" w:name="_Toc318567305"/>
      <w:bookmarkStart w:id="1210" w:name="_Toc320185301"/>
      <w:bookmarkStart w:id="1211" w:name="_Toc330267727"/>
      <w:bookmarkStart w:id="1212" w:name="_Toc330479269"/>
      <w:bookmarkEnd w:id="1200"/>
      <w:bookmarkEnd w:id="1201"/>
      <w:bookmarkEnd w:id="1202"/>
      <w:bookmarkEnd w:id="1203"/>
      <w:bookmarkEnd w:id="1204"/>
      <w:bookmarkEnd w:id="1205"/>
      <w:bookmarkEnd w:id="1206"/>
      <w:bookmarkEnd w:id="1207"/>
      <w:bookmarkEnd w:id="1208"/>
      <w:bookmarkEnd w:id="1209"/>
      <w:bookmarkEnd w:id="1210"/>
      <w:bookmarkEnd w:id="1211"/>
      <w:bookmarkEnd w:id="1212"/>
    </w:p>
    <w:p w:rsidR="00130471" w:rsidRPr="00F43289" w:rsidRDefault="00130471" w:rsidP="00DC4B9B">
      <w:pPr>
        <w:pStyle w:val="Heading3"/>
        <w:numPr>
          <w:ilvl w:val="1"/>
          <w:numId w:val="47"/>
        </w:numPr>
        <w:spacing w:before="0"/>
        <w:rPr>
          <w:rFonts w:ascii="Calibri" w:hAnsi="Calibri" w:cs="Calibri"/>
          <w:sz w:val="24"/>
          <w:szCs w:val="24"/>
          <w:rPrChange w:id="1213" w:author="DuyNgo" w:date="2012-07-19T21:21:00Z">
            <w:rPr>
              <w:rFonts w:asciiTheme="minorHAnsi" w:hAnsiTheme="minorHAnsi" w:cstheme="minorHAnsi"/>
              <w:sz w:val="24"/>
              <w:szCs w:val="24"/>
            </w:rPr>
          </w:rPrChange>
        </w:rPr>
      </w:pPr>
      <w:bookmarkStart w:id="1214" w:name="_Toc330479270"/>
      <w:r w:rsidRPr="00F43289">
        <w:rPr>
          <w:rFonts w:ascii="Calibri" w:hAnsi="Calibri" w:cs="Calibri"/>
          <w:sz w:val="24"/>
          <w:szCs w:val="24"/>
          <w:rPrChange w:id="1215" w:author="DuyNgo" w:date="2012-07-19T21:21:00Z">
            <w:rPr>
              <w:rFonts w:asciiTheme="minorHAnsi" w:hAnsiTheme="minorHAnsi" w:cstheme="minorHAnsi"/>
              <w:sz w:val="24"/>
              <w:szCs w:val="24"/>
            </w:rPr>
          </w:rPrChange>
        </w:rPr>
        <w:t>Checklist of Validation</w:t>
      </w:r>
      <w:bookmarkEnd w:id="1214"/>
    </w:p>
    <w:p w:rsidR="000F58BC" w:rsidRPr="00F43289" w:rsidRDefault="000F58BC" w:rsidP="00DC4B9B">
      <w:pPr>
        <w:spacing w:after="0"/>
        <w:rPr>
          <w:rFonts w:ascii="Calibri" w:hAnsi="Calibri" w:cs="Calibri"/>
          <w:sz w:val="24"/>
          <w:szCs w:val="24"/>
          <w:rPrChange w:id="1216" w:author="DuyNgo" w:date="2012-07-19T21:21:00Z">
            <w:rPr>
              <w:rFonts w:cstheme="minorHAnsi"/>
              <w:sz w:val="24"/>
              <w:szCs w:val="24"/>
            </w:rPr>
          </w:rPrChange>
        </w:rPr>
      </w:pPr>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0F58BC" w:rsidRPr="00F43289" w:rsidTr="00190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F43289" w:rsidRDefault="000F58BC" w:rsidP="00DC4B9B">
            <w:pPr>
              <w:spacing w:line="276" w:lineRule="auto"/>
              <w:jc w:val="center"/>
              <w:rPr>
                <w:rFonts w:ascii="Calibri" w:hAnsi="Calibri" w:cs="Calibri"/>
                <w:sz w:val="24"/>
                <w:szCs w:val="24"/>
                <w:rPrChange w:id="1217" w:author="DuyNgo" w:date="2012-07-19T21:21:00Z">
                  <w:rPr>
                    <w:rFonts w:cstheme="minorHAnsi"/>
                    <w:sz w:val="24"/>
                    <w:szCs w:val="24"/>
                  </w:rPr>
                </w:rPrChange>
              </w:rPr>
            </w:pPr>
            <w:r w:rsidRPr="00F43289">
              <w:rPr>
                <w:rFonts w:ascii="Calibri" w:hAnsi="Calibri" w:cs="Calibri"/>
                <w:sz w:val="24"/>
                <w:szCs w:val="24"/>
                <w:rPrChange w:id="1218" w:author="DuyNgo" w:date="2012-07-19T21:21:00Z">
                  <w:rPr>
                    <w:rFonts w:cstheme="minorHAnsi"/>
                    <w:sz w:val="24"/>
                    <w:szCs w:val="24"/>
                  </w:rPr>
                </w:rPrChange>
              </w:rPr>
              <w:t>Question</w:t>
            </w:r>
          </w:p>
        </w:tc>
        <w:tc>
          <w:tcPr>
            <w:tcW w:w="1124" w:type="dxa"/>
          </w:tcPr>
          <w:p w:rsidR="000F58BC" w:rsidRPr="00F43289"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Change w:id="1219" w:author="DuyNgo" w:date="2012-07-19T21:21:00Z">
                  <w:rPr>
                    <w:rFonts w:cstheme="minorHAnsi"/>
                    <w:sz w:val="24"/>
                    <w:szCs w:val="24"/>
                  </w:rPr>
                </w:rPrChange>
              </w:rPr>
            </w:pPr>
            <w:r w:rsidRPr="00F43289">
              <w:rPr>
                <w:rFonts w:ascii="Calibri" w:hAnsi="Calibri" w:cs="Calibri"/>
                <w:sz w:val="24"/>
                <w:szCs w:val="24"/>
                <w:rPrChange w:id="1220" w:author="DuyNgo" w:date="2012-07-19T21:21:00Z">
                  <w:rPr>
                    <w:rFonts w:cstheme="minorHAnsi"/>
                    <w:sz w:val="24"/>
                    <w:szCs w:val="24"/>
                  </w:rPr>
                </w:rPrChange>
              </w:rPr>
              <w:t>Yes</w:t>
            </w:r>
          </w:p>
        </w:tc>
        <w:tc>
          <w:tcPr>
            <w:tcW w:w="1124" w:type="dxa"/>
          </w:tcPr>
          <w:p w:rsidR="000F58BC" w:rsidRPr="00F43289"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Change w:id="1221" w:author="DuyNgo" w:date="2012-07-19T21:21:00Z">
                  <w:rPr>
                    <w:rFonts w:cstheme="minorHAnsi"/>
                    <w:sz w:val="24"/>
                    <w:szCs w:val="24"/>
                  </w:rPr>
                </w:rPrChange>
              </w:rPr>
            </w:pPr>
            <w:r w:rsidRPr="00F43289">
              <w:rPr>
                <w:rFonts w:ascii="Calibri" w:hAnsi="Calibri" w:cs="Calibri"/>
                <w:sz w:val="24"/>
                <w:szCs w:val="24"/>
                <w:rPrChange w:id="1222" w:author="DuyNgo" w:date="2012-07-19T21:21:00Z">
                  <w:rPr>
                    <w:rFonts w:cstheme="minorHAnsi"/>
                    <w:sz w:val="24"/>
                    <w:szCs w:val="24"/>
                  </w:rPr>
                </w:rPrChange>
              </w:rPr>
              <w:t>No</w:t>
            </w:r>
          </w:p>
        </w:tc>
        <w:tc>
          <w:tcPr>
            <w:tcW w:w="1124" w:type="dxa"/>
          </w:tcPr>
          <w:p w:rsidR="000F58BC" w:rsidRPr="00F43289" w:rsidRDefault="000F58BC" w:rsidP="00DC4B9B">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Change w:id="1223" w:author="DuyNgo" w:date="2012-07-19T21:21:00Z">
                  <w:rPr>
                    <w:rFonts w:cstheme="minorHAnsi"/>
                    <w:sz w:val="24"/>
                    <w:szCs w:val="24"/>
                  </w:rPr>
                </w:rPrChange>
              </w:rPr>
            </w:pPr>
            <w:r w:rsidRPr="00F43289">
              <w:rPr>
                <w:rFonts w:ascii="Calibri" w:hAnsi="Calibri" w:cs="Calibri"/>
                <w:sz w:val="24"/>
                <w:szCs w:val="24"/>
                <w:rPrChange w:id="1224" w:author="DuyNgo" w:date="2012-07-19T21:21:00Z">
                  <w:rPr>
                    <w:rFonts w:cstheme="minorHAnsi"/>
                    <w:sz w:val="24"/>
                    <w:szCs w:val="24"/>
                  </w:rPr>
                </w:rPrChange>
              </w:rPr>
              <w:t>N/A</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F43289" w:rsidRDefault="000F58BC" w:rsidP="00DC4B9B">
            <w:pPr>
              <w:spacing w:line="276" w:lineRule="auto"/>
              <w:rPr>
                <w:rFonts w:ascii="Calibri" w:hAnsi="Calibri" w:cs="Calibri"/>
                <w:b w:val="0"/>
                <w:sz w:val="24"/>
                <w:szCs w:val="24"/>
                <w:rPrChange w:id="1225" w:author="DuyNgo" w:date="2012-07-19T21:21:00Z">
                  <w:rPr>
                    <w:rFonts w:cstheme="minorHAnsi"/>
                    <w:b w:val="0"/>
                    <w:sz w:val="24"/>
                    <w:szCs w:val="24"/>
                  </w:rPr>
                </w:rPrChange>
              </w:rPr>
            </w:pPr>
            <w:r w:rsidRPr="00F43289">
              <w:rPr>
                <w:rFonts w:ascii="Calibri" w:hAnsi="Calibri" w:cs="Calibri"/>
                <w:b w:val="0"/>
                <w:sz w:val="24"/>
                <w:szCs w:val="24"/>
                <w:rPrChange w:id="1226" w:author="DuyNgo" w:date="2012-07-19T21:21:00Z">
                  <w:rPr>
                    <w:rFonts w:cstheme="minorHAnsi"/>
                    <w:b w:val="0"/>
                    <w:sz w:val="24"/>
                    <w:szCs w:val="24"/>
                  </w:rPr>
                </w:rPrChange>
              </w:rPr>
              <w:t>1. Does a failure of validation on every field cause a sensible user error message?</w:t>
            </w:r>
          </w:p>
        </w:tc>
        <w:tc>
          <w:tcPr>
            <w:tcW w:w="1124" w:type="dxa"/>
          </w:tcPr>
          <w:p w:rsidR="000F58BC" w:rsidRPr="00F43289"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Change w:id="1227" w:author="DuyNgo" w:date="2012-07-19T21:21:00Z">
                  <w:rPr>
                    <w:rFonts w:cstheme="minorHAnsi"/>
                    <w:sz w:val="24"/>
                    <w:szCs w:val="24"/>
                  </w:rPr>
                </w:rPrChange>
              </w:rPr>
            </w:pPr>
          </w:p>
        </w:tc>
        <w:tc>
          <w:tcPr>
            <w:tcW w:w="1124" w:type="dxa"/>
          </w:tcPr>
          <w:p w:rsidR="000F58BC" w:rsidRPr="00F43289"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Change w:id="1228" w:author="DuyNgo" w:date="2012-07-19T21:21:00Z">
                  <w:rPr>
                    <w:rFonts w:cstheme="minorHAnsi"/>
                    <w:sz w:val="24"/>
                    <w:szCs w:val="24"/>
                  </w:rPr>
                </w:rPrChange>
              </w:rPr>
            </w:pPr>
            <w:r w:rsidRPr="00F43289">
              <w:rPr>
                <w:rFonts w:ascii="Calibri" w:hAnsi="Calibri" w:cs="Calibri"/>
                <w:sz w:val="24"/>
                <w:szCs w:val="24"/>
                <w:rPrChange w:id="1229" w:author="DuyNgo" w:date="2012-07-19T21:21:00Z">
                  <w:rPr>
                    <w:rFonts w:cstheme="minorHAnsi"/>
                    <w:sz w:val="24"/>
                    <w:szCs w:val="24"/>
                  </w:rPr>
                </w:rPrChange>
              </w:rPr>
              <w:t>x</w:t>
            </w:r>
          </w:p>
        </w:tc>
        <w:tc>
          <w:tcPr>
            <w:tcW w:w="1124" w:type="dxa"/>
          </w:tcPr>
          <w:p w:rsidR="000F58BC" w:rsidRPr="00F43289" w:rsidRDefault="000F58BC" w:rsidP="00DC4B9B">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Change w:id="1230" w:author="DuyNgo" w:date="2012-07-19T21:21:00Z">
                  <w:rPr>
                    <w:rFonts w:cstheme="minorHAnsi"/>
                    <w:sz w:val="24"/>
                    <w:szCs w:val="24"/>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5103" w:type="dxa"/>
          </w:tcPr>
          <w:p w:rsidR="000F58BC" w:rsidRPr="00F43289" w:rsidRDefault="000F58BC" w:rsidP="00DC4B9B">
            <w:pPr>
              <w:rPr>
                <w:rFonts w:ascii="Calibri" w:hAnsi="Calibri" w:cs="Calibri"/>
                <w:b w:val="0"/>
                <w:sz w:val="24"/>
                <w:szCs w:val="24"/>
                <w:rPrChange w:id="1231" w:author="DuyNgo" w:date="2012-07-19T21:21:00Z">
                  <w:rPr>
                    <w:rFonts w:cstheme="minorHAnsi"/>
                    <w:b w:val="0"/>
                    <w:sz w:val="24"/>
                    <w:szCs w:val="24"/>
                  </w:rPr>
                </w:rPrChange>
              </w:rPr>
            </w:pPr>
            <w:r w:rsidRPr="00F43289">
              <w:rPr>
                <w:rFonts w:ascii="Calibri" w:hAnsi="Calibri" w:cs="Calibri"/>
                <w:b w:val="0"/>
                <w:sz w:val="24"/>
                <w:szCs w:val="24"/>
                <w:rPrChange w:id="1232" w:author="DuyNgo" w:date="2012-07-19T21:21:00Z">
                  <w:rPr>
                    <w:rFonts w:cstheme="minorHAnsi"/>
                    <w:b w:val="0"/>
                    <w:sz w:val="24"/>
                    <w:szCs w:val="24"/>
                  </w:rPr>
                </w:rPrChange>
              </w:rPr>
              <w:t xml:space="preserve">2. Is the user required to fix </w:t>
            </w:r>
            <w:proofErr w:type="gramStart"/>
            <w:r w:rsidRPr="00F43289">
              <w:rPr>
                <w:rFonts w:ascii="Calibri" w:hAnsi="Calibri" w:cs="Calibri"/>
                <w:b w:val="0"/>
                <w:sz w:val="24"/>
                <w:szCs w:val="24"/>
                <w:rPrChange w:id="1233" w:author="DuyNgo" w:date="2012-07-19T21:21:00Z">
                  <w:rPr>
                    <w:rFonts w:cstheme="minorHAnsi"/>
                    <w:b w:val="0"/>
                    <w:sz w:val="24"/>
                    <w:szCs w:val="24"/>
                  </w:rPr>
                </w:rPrChange>
              </w:rPr>
              <w:t>entries which</w:t>
            </w:r>
            <w:proofErr w:type="gramEnd"/>
            <w:r w:rsidRPr="00F43289">
              <w:rPr>
                <w:rFonts w:ascii="Calibri" w:hAnsi="Calibri" w:cs="Calibri"/>
                <w:b w:val="0"/>
                <w:sz w:val="24"/>
                <w:szCs w:val="24"/>
                <w:rPrChange w:id="1234" w:author="DuyNgo" w:date="2012-07-19T21:21:00Z">
                  <w:rPr>
                    <w:rFonts w:cstheme="minorHAnsi"/>
                    <w:b w:val="0"/>
                    <w:sz w:val="24"/>
                    <w:szCs w:val="24"/>
                  </w:rPr>
                </w:rPrChange>
              </w:rPr>
              <w:t xml:space="preserve"> have failed validation tests?</w:t>
            </w:r>
          </w:p>
        </w:tc>
        <w:tc>
          <w:tcPr>
            <w:tcW w:w="1124" w:type="dxa"/>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Change w:id="1235" w:author="DuyNgo" w:date="2012-07-19T21:21:00Z">
                  <w:rPr>
                    <w:rFonts w:cstheme="minorHAnsi"/>
                    <w:sz w:val="24"/>
                    <w:szCs w:val="24"/>
                  </w:rPr>
                </w:rPrChange>
              </w:rPr>
            </w:pPr>
          </w:p>
        </w:tc>
        <w:tc>
          <w:tcPr>
            <w:tcW w:w="1124" w:type="dxa"/>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Change w:id="1236" w:author="DuyNgo" w:date="2012-07-19T21:21:00Z">
                  <w:rPr>
                    <w:rFonts w:cstheme="minorHAnsi"/>
                    <w:sz w:val="24"/>
                    <w:szCs w:val="24"/>
                  </w:rPr>
                </w:rPrChange>
              </w:rPr>
            </w:pPr>
          </w:p>
        </w:tc>
        <w:tc>
          <w:tcPr>
            <w:tcW w:w="1124" w:type="dxa"/>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Change w:id="1237" w:author="DuyNgo" w:date="2012-07-19T21:21:00Z">
                  <w:rPr>
                    <w:rFonts w:cstheme="minorHAnsi"/>
                    <w:sz w:val="24"/>
                    <w:szCs w:val="24"/>
                  </w:rPr>
                </w:rPrChange>
              </w:rPr>
            </w:pPr>
            <w:r w:rsidRPr="00F43289">
              <w:rPr>
                <w:rFonts w:ascii="Calibri" w:hAnsi="Calibri" w:cs="Calibri"/>
                <w:sz w:val="24"/>
                <w:szCs w:val="24"/>
                <w:rPrChange w:id="1238" w:author="DuyNgo" w:date="2012-07-19T21:21:00Z">
                  <w:rPr>
                    <w:rFonts w:cstheme="minorHAnsi"/>
                    <w:sz w:val="24"/>
                    <w:szCs w:val="24"/>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F43289" w:rsidRDefault="000F58BC" w:rsidP="00DC4B9B">
            <w:pPr>
              <w:rPr>
                <w:rFonts w:ascii="Calibri" w:hAnsi="Calibri" w:cs="Calibri"/>
                <w:b w:val="0"/>
                <w:sz w:val="24"/>
                <w:szCs w:val="24"/>
                <w:rPrChange w:id="1239" w:author="DuyNgo" w:date="2012-07-19T21:21:00Z">
                  <w:rPr>
                    <w:rFonts w:cstheme="minorHAnsi"/>
                    <w:b w:val="0"/>
                    <w:sz w:val="24"/>
                    <w:szCs w:val="24"/>
                  </w:rPr>
                </w:rPrChange>
              </w:rPr>
            </w:pPr>
            <w:proofErr w:type="gramStart"/>
            <w:r w:rsidRPr="00F43289">
              <w:rPr>
                <w:rFonts w:ascii="Calibri" w:hAnsi="Calibri" w:cs="Calibri"/>
                <w:b w:val="0"/>
                <w:sz w:val="24"/>
                <w:szCs w:val="24"/>
                <w:rPrChange w:id="1240" w:author="DuyNgo" w:date="2012-07-19T21:21:00Z">
                  <w:rPr>
                    <w:rFonts w:cstheme="minorHAnsi"/>
                    <w:b w:val="0"/>
                    <w:sz w:val="24"/>
                    <w:szCs w:val="24"/>
                  </w:rPr>
                </w:rPrChange>
              </w:rPr>
              <w:t>3. Have any fields got</w:t>
            </w:r>
            <w:proofErr w:type="gramEnd"/>
            <w:r w:rsidRPr="00F43289">
              <w:rPr>
                <w:rFonts w:ascii="Calibri" w:hAnsi="Calibri" w:cs="Calibri"/>
                <w:b w:val="0"/>
                <w:sz w:val="24"/>
                <w:szCs w:val="24"/>
                <w:rPrChange w:id="1241" w:author="DuyNgo" w:date="2012-07-19T21:21:00Z">
                  <w:rPr>
                    <w:rFonts w:cstheme="minorHAnsi"/>
                    <w:b w:val="0"/>
                    <w:sz w:val="24"/>
                    <w:szCs w:val="24"/>
                  </w:rPr>
                </w:rPrChange>
              </w:rPr>
              <w:t xml:space="preserve"> multiple validation rules and if so are all rules being applied?</w:t>
            </w:r>
          </w:p>
        </w:tc>
        <w:tc>
          <w:tcPr>
            <w:tcW w:w="1124" w:type="dxa"/>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Change w:id="1242" w:author="DuyNgo" w:date="2012-07-19T21:21:00Z">
                  <w:rPr>
                    <w:rFonts w:cstheme="minorHAnsi"/>
                    <w:sz w:val="24"/>
                    <w:szCs w:val="24"/>
                  </w:rPr>
                </w:rPrChange>
              </w:rPr>
            </w:pPr>
            <w:r w:rsidRPr="00F43289">
              <w:rPr>
                <w:rFonts w:ascii="Calibri" w:hAnsi="Calibri" w:cs="Calibri"/>
                <w:sz w:val="24"/>
                <w:szCs w:val="24"/>
                <w:rPrChange w:id="1243" w:author="DuyNgo" w:date="2012-07-19T21:21:00Z">
                  <w:rPr>
                    <w:rFonts w:cstheme="minorHAnsi"/>
                    <w:sz w:val="24"/>
                    <w:szCs w:val="24"/>
                  </w:rPr>
                </w:rPrChange>
              </w:rPr>
              <w:t>x</w:t>
            </w:r>
          </w:p>
        </w:tc>
        <w:tc>
          <w:tcPr>
            <w:tcW w:w="1124" w:type="dxa"/>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Change w:id="1244" w:author="DuyNgo" w:date="2012-07-19T21:21:00Z">
                  <w:rPr>
                    <w:rFonts w:cstheme="minorHAnsi"/>
                    <w:sz w:val="24"/>
                    <w:szCs w:val="24"/>
                  </w:rPr>
                </w:rPrChange>
              </w:rPr>
            </w:pPr>
          </w:p>
        </w:tc>
        <w:tc>
          <w:tcPr>
            <w:tcW w:w="1124" w:type="dxa"/>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Change w:id="1245" w:author="DuyNgo" w:date="2012-07-19T21:21:00Z">
                  <w:rPr>
                    <w:rFonts w:cstheme="minorHAnsi"/>
                    <w:sz w:val="24"/>
                    <w:szCs w:val="24"/>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F43289" w:rsidRDefault="000F58BC" w:rsidP="00DC4B9B">
            <w:pPr>
              <w:rPr>
                <w:rFonts w:ascii="Calibri" w:hAnsi="Calibri" w:cs="Calibri"/>
                <w:b w:val="0"/>
                <w:sz w:val="24"/>
                <w:szCs w:val="24"/>
                <w:lang w:eastAsia="ja-JP"/>
                <w:rPrChange w:id="1246"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247" w:author="DuyNgo" w:date="2012-07-19T21:21:00Z">
                  <w:rPr>
                    <w:rFonts w:cstheme="minorHAnsi"/>
                    <w:b w:val="0"/>
                    <w:sz w:val="24"/>
                    <w:szCs w:val="24"/>
                    <w:lang w:eastAsia="ja-JP"/>
                  </w:rPr>
                </w:rPrChange>
              </w:rPr>
              <w:t>4. If the user enters an invalid value and clicks on the OK button (i.e. does not TAB off the field) is the invalid entry identified and highlighted correctly with an error message?</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48"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49" w:author="DuyNgo" w:date="2012-07-19T21:21:00Z">
                  <w:rPr>
                    <w:rFonts w:cstheme="minorHAnsi"/>
                    <w:sz w:val="24"/>
                    <w:szCs w:val="24"/>
                    <w:lang w:eastAsia="ja-JP"/>
                  </w:rPr>
                </w:rPrChange>
              </w:rPr>
            </w:pPr>
            <w:r w:rsidRPr="00F43289">
              <w:rPr>
                <w:rFonts w:ascii="Calibri" w:hAnsi="Calibri" w:cs="Calibri"/>
                <w:sz w:val="24"/>
                <w:szCs w:val="24"/>
                <w:lang w:eastAsia="ja-JP"/>
                <w:rPrChange w:id="1250" w:author="DuyNgo" w:date="2012-07-19T21:21:00Z">
                  <w:rPr>
                    <w:rFonts w:cstheme="minorHAnsi"/>
                    <w:sz w:val="24"/>
                    <w:szCs w:val="24"/>
                    <w:lang w:eastAsia="ja-JP"/>
                  </w:rPr>
                </w:rPrChange>
              </w:rPr>
              <w:t>x</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51"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0F58BC" w:rsidRPr="00F43289" w:rsidRDefault="000F58BC" w:rsidP="00DC4B9B">
            <w:pPr>
              <w:rPr>
                <w:rFonts w:ascii="Calibri" w:hAnsi="Calibri" w:cs="Calibri"/>
                <w:b w:val="0"/>
                <w:color w:val="000000"/>
                <w:sz w:val="24"/>
                <w:szCs w:val="24"/>
                <w:lang w:eastAsia="ja-JP"/>
                <w:rPrChange w:id="1252" w:author="DuyNgo" w:date="2012-07-19T21:21:00Z">
                  <w:rPr>
                    <w:rFonts w:cstheme="minorHAnsi"/>
                    <w:b w:val="0"/>
                    <w:color w:val="000000"/>
                    <w:sz w:val="24"/>
                    <w:szCs w:val="24"/>
                    <w:lang w:eastAsia="ja-JP"/>
                  </w:rPr>
                </w:rPrChange>
              </w:rPr>
            </w:pPr>
            <w:proofErr w:type="gramStart"/>
            <w:r w:rsidRPr="00F43289">
              <w:rPr>
                <w:rFonts w:ascii="Calibri" w:hAnsi="Calibri" w:cs="Calibri"/>
                <w:b w:val="0"/>
                <w:color w:val="000000"/>
                <w:sz w:val="24"/>
                <w:szCs w:val="24"/>
                <w:lang w:eastAsia="ja-JP"/>
                <w:rPrChange w:id="1253" w:author="DuyNgo" w:date="2012-07-19T21:21:00Z">
                  <w:rPr>
                    <w:rFonts w:cstheme="minorHAnsi"/>
                    <w:b w:val="0"/>
                    <w:color w:val="000000"/>
                    <w:sz w:val="24"/>
                    <w:szCs w:val="24"/>
                    <w:lang w:eastAsia="ja-JP"/>
                  </w:rPr>
                </w:rPrChange>
              </w:rPr>
              <w:t>5. Is validation consistently applied</w:t>
            </w:r>
            <w:proofErr w:type="gramEnd"/>
            <w:r w:rsidRPr="00F43289">
              <w:rPr>
                <w:rFonts w:ascii="Calibri" w:hAnsi="Calibri" w:cs="Calibri"/>
                <w:b w:val="0"/>
                <w:color w:val="000000"/>
                <w:sz w:val="24"/>
                <w:szCs w:val="24"/>
                <w:lang w:eastAsia="ja-JP"/>
                <w:rPrChange w:id="1254" w:author="DuyNgo" w:date="2012-07-19T21:21:00Z">
                  <w:rPr>
                    <w:rFonts w:cstheme="minorHAnsi"/>
                    <w:b w:val="0"/>
                    <w:color w:val="000000"/>
                    <w:sz w:val="24"/>
                    <w:szCs w:val="24"/>
                    <w:lang w:eastAsia="ja-JP"/>
                  </w:rPr>
                </w:rPrChange>
              </w:rPr>
              <w:t xml:space="preserve"> at screen level unless specifically required at field level?</w:t>
            </w: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55" w:author="DuyNgo" w:date="2012-07-19T21:21:00Z">
                  <w:rPr>
                    <w:rFonts w:cstheme="minorHAnsi"/>
                    <w:sz w:val="24"/>
                    <w:szCs w:val="24"/>
                    <w:lang w:eastAsia="ja-JP"/>
                  </w:rPr>
                </w:rPrChange>
              </w:rPr>
            </w:pPr>
            <w:r w:rsidRPr="00F43289">
              <w:rPr>
                <w:rFonts w:ascii="Calibri" w:hAnsi="Calibri" w:cs="Calibri"/>
                <w:sz w:val="24"/>
                <w:szCs w:val="24"/>
                <w:lang w:eastAsia="ja-JP"/>
                <w:rPrChange w:id="1256" w:author="DuyNgo" w:date="2012-07-19T21:21:00Z">
                  <w:rPr>
                    <w:rFonts w:cstheme="minorHAnsi"/>
                    <w:sz w:val="24"/>
                    <w:szCs w:val="24"/>
                    <w:lang w:eastAsia="ja-JP"/>
                  </w:rPr>
                </w:rPrChange>
              </w:rPr>
              <w:t>x</w:t>
            </w: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57"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58"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F43289" w:rsidRDefault="000F58BC" w:rsidP="00DC4B9B">
            <w:pPr>
              <w:rPr>
                <w:rFonts w:ascii="Calibri" w:hAnsi="Calibri" w:cs="Calibri"/>
                <w:b w:val="0"/>
                <w:sz w:val="24"/>
                <w:szCs w:val="24"/>
                <w:lang w:eastAsia="ja-JP"/>
                <w:rPrChange w:id="1259"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260" w:author="DuyNgo" w:date="2012-07-19T21:21:00Z">
                  <w:rPr>
                    <w:rFonts w:cstheme="minorHAnsi"/>
                    <w:b w:val="0"/>
                    <w:sz w:val="24"/>
                    <w:szCs w:val="24"/>
                    <w:lang w:eastAsia="ja-JP"/>
                  </w:rPr>
                </w:rPrChange>
              </w:rPr>
              <w:t xml:space="preserve">6. For all numeric fields check whether negative numbers can and should be able to </w:t>
            </w:r>
            <w:proofErr w:type="gramStart"/>
            <w:r w:rsidRPr="00F43289">
              <w:rPr>
                <w:rFonts w:ascii="Calibri" w:hAnsi="Calibri" w:cs="Calibri"/>
                <w:b w:val="0"/>
                <w:sz w:val="24"/>
                <w:szCs w:val="24"/>
                <w:lang w:eastAsia="ja-JP"/>
                <w:rPrChange w:id="1261" w:author="DuyNgo" w:date="2012-07-19T21:21:00Z">
                  <w:rPr>
                    <w:rFonts w:cstheme="minorHAnsi"/>
                    <w:b w:val="0"/>
                    <w:sz w:val="24"/>
                    <w:szCs w:val="24"/>
                    <w:lang w:eastAsia="ja-JP"/>
                  </w:rPr>
                </w:rPrChange>
              </w:rPr>
              <w:t>be entered</w:t>
            </w:r>
            <w:proofErr w:type="gramEnd"/>
            <w:r w:rsidRPr="00F43289">
              <w:rPr>
                <w:rFonts w:ascii="Calibri" w:hAnsi="Calibri" w:cs="Calibri"/>
                <w:b w:val="0"/>
                <w:sz w:val="24"/>
                <w:szCs w:val="24"/>
                <w:lang w:eastAsia="ja-JP"/>
                <w:rPrChange w:id="1262" w:author="DuyNgo" w:date="2012-07-19T21:21:00Z">
                  <w:rPr>
                    <w:rFonts w:cstheme="minorHAnsi"/>
                    <w:b w:val="0"/>
                    <w:sz w:val="24"/>
                    <w:szCs w:val="24"/>
                    <w:lang w:eastAsia="ja-JP"/>
                  </w:rPr>
                </w:rPrChange>
              </w:rPr>
              <w:t>.</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63" w:author="DuyNgo" w:date="2012-07-19T21:21:00Z">
                  <w:rPr>
                    <w:rFonts w:cstheme="minorHAnsi"/>
                    <w:sz w:val="24"/>
                    <w:szCs w:val="24"/>
                    <w:lang w:eastAsia="ja-JP"/>
                  </w:rPr>
                </w:rPrChange>
              </w:rPr>
            </w:pPr>
            <w:r w:rsidRPr="00F43289">
              <w:rPr>
                <w:rFonts w:ascii="Calibri" w:hAnsi="Calibri" w:cs="Calibri"/>
                <w:sz w:val="24"/>
                <w:szCs w:val="24"/>
                <w:lang w:eastAsia="ja-JP"/>
                <w:rPrChange w:id="1264" w:author="DuyNgo" w:date="2012-07-19T21:21:00Z">
                  <w:rPr>
                    <w:rFonts w:cstheme="minorHAnsi"/>
                    <w:sz w:val="24"/>
                    <w:szCs w:val="24"/>
                    <w:lang w:eastAsia="ja-JP"/>
                  </w:rPr>
                </w:rPrChange>
              </w:rPr>
              <w:t>x</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65"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66"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F43289" w:rsidRDefault="000F58BC" w:rsidP="00DC4B9B">
            <w:pPr>
              <w:rPr>
                <w:rFonts w:ascii="Calibri" w:hAnsi="Calibri" w:cs="Calibri"/>
                <w:b w:val="0"/>
                <w:sz w:val="24"/>
                <w:szCs w:val="24"/>
                <w:lang w:eastAsia="ja-JP"/>
                <w:rPrChange w:id="1267"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268" w:author="DuyNgo" w:date="2012-07-19T21:21:00Z">
                  <w:rPr>
                    <w:rFonts w:cstheme="minorHAnsi"/>
                    <w:b w:val="0"/>
                    <w:sz w:val="24"/>
                    <w:szCs w:val="24"/>
                    <w:lang w:eastAsia="ja-JP"/>
                  </w:rPr>
                </w:rPrChange>
              </w:rPr>
              <w:t xml:space="preserve">7. For all numeric fields check the minimum and maximum values </w:t>
            </w:r>
            <w:proofErr w:type="gramStart"/>
            <w:r w:rsidRPr="00F43289">
              <w:rPr>
                <w:rFonts w:ascii="Calibri" w:hAnsi="Calibri" w:cs="Calibri"/>
                <w:b w:val="0"/>
                <w:sz w:val="24"/>
                <w:szCs w:val="24"/>
                <w:lang w:eastAsia="ja-JP"/>
                <w:rPrChange w:id="1269" w:author="DuyNgo" w:date="2012-07-19T21:21:00Z">
                  <w:rPr>
                    <w:rFonts w:cstheme="minorHAnsi"/>
                    <w:b w:val="0"/>
                    <w:sz w:val="24"/>
                    <w:szCs w:val="24"/>
                    <w:lang w:eastAsia="ja-JP"/>
                  </w:rPr>
                </w:rPrChange>
              </w:rPr>
              <w:t>and also</w:t>
            </w:r>
            <w:proofErr w:type="gramEnd"/>
            <w:r w:rsidRPr="00F43289">
              <w:rPr>
                <w:rFonts w:ascii="Calibri" w:hAnsi="Calibri" w:cs="Calibri"/>
                <w:b w:val="0"/>
                <w:sz w:val="24"/>
                <w:szCs w:val="24"/>
                <w:lang w:eastAsia="ja-JP"/>
                <w:rPrChange w:id="1270" w:author="DuyNgo" w:date="2012-07-19T21:21:00Z">
                  <w:rPr>
                    <w:rFonts w:cstheme="minorHAnsi"/>
                    <w:b w:val="0"/>
                    <w:sz w:val="24"/>
                    <w:szCs w:val="24"/>
                    <w:lang w:eastAsia="ja-JP"/>
                  </w:rPr>
                </w:rPrChange>
              </w:rPr>
              <w:t xml:space="preserve"> some mid-range values allowable?</w:t>
            </w: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71"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72" w:author="DuyNgo" w:date="2012-07-19T21:21:00Z">
                  <w:rPr>
                    <w:rFonts w:cstheme="minorHAnsi"/>
                    <w:sz w:val="24"/>
                    <w:szCs w:val="24"/>
                    <w:lang w:eastAsia="ja-JP"/>
                  </w:rPr>
                </w:rPrChange>
              </w:rPr>
            </w:pPr>
            <w:r w:rsidRPr="00F43289">
              <w:rPr>
                <w:rFonts w:ascii="Calibri" w:hAnsi="Calibri" w:cs="Calibri"/>
                <w:sz w:val="24"/>
                <w:szCs w:val="24"/>
                <w:lang w:eastAsia="ja-JP"/>
                <w:rPrChange w:id="1273" w:author="DuyNgo" w:date="2012-07-19T21:21:00Z">
                  <w:rPr>
                    <w:rFonts w:cstheme="minorHAnsi"/>
                    <w:sz w:val="24"/>
                    <w:szCs w:val="24"/>
                    <w:lang w:eastAsia="ja-JP"/>
                  </w:rPr>
                </w:rPrChange>
              </w:rPr>
              <w:t>x</w:t>
            </w: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74"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F43289" w:rsidRDefault="000F58BC" w:rsidP="00DC4B9B">
            <w:pPr>
              <w:rPr>
                <w:rFonts w:ascii="Calibri" w:hAnsi="Calibri" w:cs="Calibri"/>
                <w:b w:val="0"/>
                <w:sz w:val="24"/>
                <w:szCs w:val="24"/>
                <w:lang w:eastAsia="ja-JP"/>
                <w:rPrChange w:id="1275"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276" w:author="DuyNgo" w:date="2012-07-19T21:21:00Z">
                  <w:rPr>
                    <w:rFonts w:cstheme="minorHAnsi"/>
                    <w:b w:val="0"/>
                    <w:sz w:val="24"/>
                    <w:szCs w:val="24"/>
                    <w:lang w:eastAsia="ja-JP"/>
                  </w:rPr>
                </w:rPrChange>
              </w:rPr>
              <w:t xml:space="preserve">8. For all character/alphanumeric fields check the field to ensure that there is a character limit specified and that this limit is </w:t>
            </w:r>
            <w:proofErr w:type="gramStart"/>
            <w:r w:rsidRPr="00F43289">
              <w:rPr>
                <w:rFonts w:ascii="Calibri" w:hAnsi="Calibri" w:cs="Calibri"/>
                <w:b w:val="0"/>
                <w:sz w:val="24"/>
                <w:szCs w:val="24"/>
                <w:lang w:eastAsia="ja-JP"/>
                <w:rPrChange w:id="1277" w:author="DuyNgo" w:date="2012-07-19T21:21:00Z">
                  <w:rPr>
                    <w:rFonts w:cstheme="minorHAnsi"/>
                    <w:b w:val="0"/>
                    <w:sz w:val="24"/>
                    <w:szCs w:val="24"/>
                    <w:lang w:eastAsia="ja-JP"/>
                  </w:rPr>
                </w:rPrChange>
              </w:rPr>
              <w:t>exactly correct</w:t>
            </w:r>
            <w:proofErr w:type="gramEnd"/>
            <w:r w:rsidRPr="00F43289">
              <w:rPr>
                <w:rFonts w:ascii="Calibri" w:hAnsi="Calibri" w:cs="Calibri"/>
                <w:b w:val="0"/>
                <w:sz w:val="24"/>
                <w:szCs w:val="24"/>
                <w:lang w:eastAsia="ja-JP"/>
                <w:rPrChange w:id="1278" w:author="DuyNgo" w:date="2012-07-19T21:21:00Z">
                  <w:rPr>
                    <w:rFonts w:cstheme="minorHAnsi"/>
                    <w:b w:val="0"/>
                    <w:sz w:val="24"/>
                    <w:szCs w:val="24"/>
                    <w:lang w:eastAsia="ja-JP"/>
                  </w:rPr>
                </w:rPrChange>
              </w:rPr>
              <w:t xml:space="preserve"> for the specified database size?</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79"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80"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81" w:author="DuyNgo" w:date="2012-07-19T21:21:00Z">
                  <w:rPr>
                    <w:rFonts w:cstheme="minorHAnsi"/>
                    <w:sz w:val="24"/>
                    <w:szCs w:val="24"/>
                    <w:lang w:eastAsia="ja-JP"/>
                  </w:rPr>
                </w:rPrChange>
              </w:rPr>
            </w:pPr>
            <w:r w:rsidRPr="00F43289">
              <w:rPr>
                <w:rFonts w:ascii="Calibri" w:hAnsi="Calibri" w:cs="Calibri"/>
                <w:sz w:val="24"/>
                <w:szCs w:val="24"/>
                <w:lang w:eastAsia="ja-JP"/>
                <w:rPrChange w:id="1282" w:author="DuyNgo" w:date="2012-07-19T21:21:00Z">
                  <w:rPr>
                    <w:rFonts w:cstheme="minorHAnsi"/>
                    <w:sz w:val="24"/>
                    <w:szCs w:val="24"/>
                    <w:lang w:eastAsia="ja-JP"/>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F43289" w:rsidRDefault="000F58BC" w:rsidP="00DC4B9B">
            <w:pPr>
              <w:rPr>
                <w:rFonts w:ascii="Calibri" w:hAnsi="Calibri" w:cs="Calibri"/>
                <w:b w:val="0"/>
                <w:sz w:val="24"/>
                <w:szCs w:val="24"/>
                <w:lang w:eastAsia="ja-JP"/>
                <w:rPrChange w:id="1283"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284" w:author="DuyNgo" w:date="2012-07-19T21:21:00Z">
                  <w:rPr>
                    <w:rFonts w:cstheme="minorHAnsi"/>
                    <w:b w:val="0"/>
                    <w:sz w:val="24"/>
                    <w:szCs w:val="24"/>
                    <w:lang w:eastAsia="ja-JP"/>
                  </w:rPr>
                </w:rPrChange>
              </w:rPr>
              <w:t>9. Do all mandatory fields require user input?</w:t>
            </w: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85" w:author="DuyNgo" w:date="2012-07-19T21:21:00Z">
                  <w:rPr>
                    <w:rFonts w:cstheme="minorHAnsi"/>
                    <w:sz w:val="24"/>
                    <w:szCs w:val="24"/>
                    <w:lang w:eastAsia="ja-JP"/>
                  </w:rPr>
                </w:rPrChange>
              </w:rPr>
            </w:pPr>
            <w:r w:rsidRPr="00F43289">
              <w:rPr>
                <w:rFonts w:ascii="Calibri" w:hAnsi="Calibri" w:cs="Calibri"/>
                <w:sz w:val="24"/>
                <w:szCs w:val="24"/>
                <w:lang w:eastAsia="ja-JP"/>
                <w:rPrChange w:id="1286" w:author="DuyNgo" w:date="2012-07-19T21:21:00Z">
                  <w:rPr>
                    <w:rFonts w:cstheme="minorHAnsi"/>
                    <w:sz w:val="24"/>
                    <w:szCs w:val="24"/>
                    <w:lang w:eastAsia="ja-JP"/>
                  </w:rPr>
                </w:rPrChange>
              </w:rPr>
              <w:t>x</w:t>
            </w: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87"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288"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5103" w:type="dxa"/>
            <w:vAlign w:val="bottom"/>
          </w:tcPr>
          <w:p w:rsidR="000F58BC" w:rsidRPr="00F43289" w:rsidRDefault="000F58BC" w:rsidP="00DC4B9B">
            <w:pPr>
              <w:rPr>
                <w:rFonts w:ascii="Calibri" w:hAnsi="Calibri" w:cs="Calibri"/>
                <w:b w:val="0"/>
                <w:sz w:val="24"/>
                <w:szCs w:val="24"/>
                <w:lang w:eastAsia="ja-JP"/>
                <w:rPrChange w:id="1289"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290" w:author="DuyNgo" w:date="2012-07-19T21:21:00Z">
                  <w:rPr>
                    <w:rFonts w:cstheme="minorHAnsi"/>
                    <w:b w:val="0"/>
                    <w:sz w:val="24"/>
                    <w:szCs w:val="24"/>
                    <w:lang w:eastAsia="ja-JP"/>
                  </w:rPr>
                </w:rPrChange>
              </w:rPr>
              <w:t xml:space="preserve">10. If any of the database columns </w:t>
            </w:r>
            <w:proofErr w:type="gramStart"/>
            <w:r w:rsidRPr="00F43289">
              <w:rPr>
                <w:rFonts w:ascii="Calibri" w:hAnsi="Calibri" w:cs="Calibri"/>
                <w:b w:val="0"/>
                <w:sz w:val="24"/>
                <w:szCs w:val="24"/>
                <w:lang w:eastAsia="ja-JP"/>
                <w:rPrChange w:id="1291" w:author="DuyNgo" w:date="2012-07-19T21:21:00Z">
                  <w:rPr>
                    <w:rFonts w:cstheme="minorHAnsi"/>
                    <w:b w:val="0"/>
                    <w:sz w:val="24"/>
                    <w:szCs w:val="24"/>
                    <w:lang w:eastAsia="ja-JP"/>
                  </w:rPr>
                </w:rPrChange>
              </w:rPr>
              <w:t>don't</w:t>
            </w:r>
            <w:proofErr w:type="gramEnd"/>
            <w:r w:rsidRPr="00F43289">
              <w:rPr>
                <w:rFonts w:ascii="Calibri" w:hAnsi="Calibri" w:cs="Calibri"/>
                <w:b w:val="0"/>
                <w:sz w:val="24"/>
                <w:szCs w:val="24"/>
                <w:lang w:eastAsia="ja-JP"/>
                <w:rPrChange w:id="1292" w:author="DuyNgo" w:date="2012-07-19T21:21:00Z">
                  <w:rPr>
                    <w:rFonts w:cstheme="minorHAnsi"/>
                    <w:b w:val="0"/>
                    <w:sz w:val="24"/>
                    <w:szCs w:val="24"/>
                    <w:lang w:eastAsia="ja-JP"/>
                  </w:rPr>
                </w:rPrChange>
              </w:rPr>
              <w:t xml:space="preserve"> allow null values then the corresponding screen fields must be mandatory. (If any </w:t>
            </w:r>
            <w:proofErr w:type="gramStart"/>
            <w:r w:rsidRPr="00F43289">
              <w:rPr>
                <w:rFonts w:ascii="Calibri" w:hAnsi="Calibri" w:cs="Calibri"/>
                <w:b w:val="0"/>
                <w:sz w:val="24"/>
                <w:szCs w:val="24"/>
                <w:lang w:eastAsia="ja-JP"/>
                <w:rPrChange w:id="1293" w:author="DuyNgo" w:date="2012-07-19T21:21:00Z">
                  <w:rPr>
                    <w:rFonts w:cstheme="minorHAnsi"/>
                    <w:b w:val="0"/>
                    <w:sz w:val="24"/>
                    <w:szCs w:val="24"/>
                    <w:lang w:eastAsia="ja-JP"/>
                  </w:rPr>
                </w:rPrChange>
              </w:rPr>
              <w:t>field</w:t>
            </w:r>
            <w:proofErr w:type="gramEnd"/>
            <w:r w:rsidRPr="00F43289">
              <w:rPr>
                <w:rFonts w:ascii="Calibri" w:hAnsi="Calibri" w:cs="Calibri"/>
                <w:b w:val="0"/>
                <w:sz w:val="24"/>
                <w:szCs w:val="24"/>
                <w:lang w:eastAsia="ja-JP"/>
                <w:rPrChange w:id="1294" w:author="DuyNgo" w:date="2012-07-19T21:21:00Z">
                  <w:rPr>
                    <w:rFonts w:cstheme="minorHAnsi"/>
                    <w:b w:val="0"/>
                    <w:sz w:val="24"/>
                    <w:szCs w:val="24"/>
                    <w:lang w:eastAsia="ja-JP"/>
                  </w:rPr>
                </w:rPrChange>
              </w:rPr>
              <w:t xml:space="preserve"> which initially was mandatory has become optional then check whether null values are allowed in this field.)</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95" w:author="DuyNgo" w:date="2012-07-19T21:21:00Z">
                  <w:rPr>
                    <w:rFonts w:cstheme="minorHAnsi"/>
                    <w:sz w:val="24"/>
                    <w:szCs w:val="24"/>
                    <w:lang w:eastAsia="ja-JP"/>
                  </w:rPr>
                </w:rPrChange>
              </w:rPr>
            </w:pPr>
            <w:r w:rsidRPr="00F43289">
              <w:rPr>
                <w:rFonts w:ascii="Calibri" w:hAnsi="Calibri" w:cs="Calibri"/>
                <w:sz w:val="24"/>
                <w:szCs w:val="24"/>
                <w:lang w:eastAsia="ja-JP"/>
                <w:rPrChange w:id="1296" w:author="DuyNgo" w:date="2012-07-19T21:21:00Z">
                  <w:rPr>
                    <w:rFonts w:cstheme="minorHAnsi"/>
                    <w:sz w:val="24"/>
                    <w:szCs w:val="24"/>
                    <w:lang w:eastAsia="ja-JP"/>
                  </w:rPr>
                </w:rPrChange>
              </w:rPr>
              <w:t>x</w:t>
            </w: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97" w:author="DuyNgo" w:date="2012-07-19T21:21:00Z">
                  <w:rPr>
                    <w:rFonts w:cstheme="minorHAnsi"/>
                    <w:sz w:val="24"/>
                    <w:szCs w:val="24"/>
                    <w:lang w:eastAsia="ja-JP"/>
                  </w:rPr>
                </w:rPrChange>
              </w:rPr>
            </w:pPr>
          </w:p>
        </w:tc>
        <w:tc>
          <w:tcPr>
            <w:tcW w:w="1124"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298" w:author="DuyNgo" w:date="2012-07-19T21:21:00Z">
                  <w:rPr>
                    <w:rFonts w:cstheme="minorHAnsi"/>
                    <w:sz w:val="24"/>
                    <w:szCs w:val="24"/>
                    <w:lang w:eastAsia="ja-JP"/>
                  </w:rPr>
                </w:rPrChange>
              </w:rPr>
            </w:pPr>
          </w:p>
        </w:tc>
      </w:tr>
    </w:tbl>
    <w:p w:rsidR="000F58BC" w:rsidRPr="00F43289" w:rsidRDefault="000F58BC" w:rsidP="00DC4B9B">
      <w:pPr>
        <w:spacing w:after="0"/>
        <w:rPr>
          <w:rFonts w:ascii="Calibri" w:hAnsi="Calibri" w:cs="Calibri"/>
          <w:sz w:val="24"/>
          <w:szCs w:val="24"/>
          <w:rPrChange w:id="1299" w:author="DuyNgo" w:date="2012-07-19T21:21:00Z">
            <w:rPr>
              <w:rFonts w:cstheme="minorHAnsi"/>
              <w:sz w:val="24"/>
              <w:szCs w:val="24"/>
            </w:rPr>
          </w:rPrChange>
        </w:rPr>
      </w:pPr>
    </w:p>
    <w:p w:rsidR="00130471" w:rsidRPr="00F43289" w:rsidRDefault="00130471" w:rsidP="00DC4B9B">
      <w:pPr>
        <w:pStyle w:val="Heading3"/>
        <w:numPr>
          <w:ilvl w:val="1"/>
          <w:numId w:val="47"/>
        </w:numPr>
        <w:spacing w:before="0" w:line="360" w:lineRule="auto"/>
        <w:rPr>
          <w:rFonts w:ascii="Calibri" w:hAnsi="Calibri" w:cs="Calibri"/>
          <w:sz w:val="24"/>
          <w:szCs w:val="24"/>
          <w:rPrChange w:id="1300" w:author="DuyNgo" w:date="2012-07-19T21:21:00Z">
            <w:rPr>
              <w:rFonts w:asciiTheme="minorHAnsi" w:hAnsiTheme="minorHAnsi" w:cstheme="minorHAnsi"/>
              <w:sz w:val="24"/>
              <w:szCs w:val="24"/>
            </w:rPr>
          </w:rPrChange>
        </w:rPr>
      </w:pPr>
      <w:bookmarkStart w:id="1301" w:name="_Toc330479271"/>
      <w:r w:rsidRPr="00F43289">
        <w:rPr>
          <w:rFonts w:ascii="Calibri" w:hAnsi="Calibri" w:cs="Calibri"/>
          <w:sz w:val="24"/>
          <w:szCs w:val="24"/>
          <w:rPrChange w:id="1302" w:author="DuyNgo" w:date="2012-07-19T21:21:00Z">
            <w:rPr>
              <w:rFonts w:asciiTheme="minorHAnsi" w:hAnsiTheme="minorHAnsi" w:cstheme="minorHAnsi"/>
              <w:sz w:val="24"/>
              <w:szCs w:val="24"/>
            </w:rPr>
          </w:rPrChange>
        </w:rPr>
        <w:t>Submission Checklist</w:t>
      </w:r>
      <w:bookmarkEnd w:id="1301"/>
    </w:p>
    <w:p w:rsidR="00130471" w:rsidRPr="00F43289" w:rsidRDefault="00130471" w:rsidP="00DC4B9B">
      <w:pPr>
        <w:spacing w:after="0"/>
        <w:rPr>
          <w:rFonts w:ascii="Calibri" w:hAnsi="Calibri" w:cs="Calibri"/>
          <w:sz w:val="24"/>
          <w:szCs w:val="24"/>
          <w:rPrChange w:id="1303" w:author="DuyNgo" w:date="2012-07-19T21:21:00Z">
            <w:rPr>
              <w:rFonts w:cstheme="minorHAnsi"/>
              <w:sz w:val="24"/>
              <w:szCs w:val="24"/>
            </w:rPr>
          </w:rPrChange>
        </w:rPr>
      </w:pPr>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0F58BC" w:rsidRPr="00F43289" w:rsidTr="00190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0F58BC" w:rsidRPr="00F43289" w:rsidRDefault="000F58BC" w:rsidP="00DC4B9B">
            <w:pPr>
              <w:spacing w:line="360" w:lineRule="auto"/>
              <w:jc w:val="center"/>
              <w:rPr>
                <w:rFonts w:ascii="Calibri" w:hAnsi="Calibri" w:cs="Calibri"/>
                <w:sz w:val="24"/>
                <w:szCs w:val="24"/>
                <w:rPrChange w:id="1304" w:author="DuyNgo" w:date="2012-07-19T21:21:00Z">
                  <w:rPr>
                    <w:rFonts w:cstheme="minorHAnsi"/>
                    <w:sz w:val="24"/>
                    <w:szCs w:val="24"/>
                  </w:rPr>
                </w:rPrChange>
              </w:rPr>
            </w:pPr>
            <w:r w:rsidRPr="00F43289">
              <w:rPr>
                <w:rFonts w:ascii="Calibri" w:hAnsi="Calibri" w:cs="Calibri"/>
                <w:sz w:val="24"/>
                <w:szCs w:val="24"/>
                <w:rPrChange w:id="1305" w:author="DuyNgo" w:date="2012-07-19T21:21:00Z">
                  <w:rPr>
                    <w:rFonts w:cstheme="minorHAnsi"/>
                    <w:sz w:val="24"/>
                    <w:szCs w:val="24"/>
                  </w:rPr>
                </w:rPrChange>
              </w:rPr>
              <w:t>Question</w:t>
            </w:r>
          </w:p>
        </w:tc>
        <w:tc>
          <w:tcPr>
            <w:tcW w:w="759" w:type="dxa"/>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Change w:id="1306" w:author="DuyNgo" w:date="2012-07-19T21:21:00Z">
                  <w:rPr>
                    <w:rFonts w:cstheme="minorHAnsi"/>
                    <w:sz w:val="24"/>
                    <w:szCs w:val="24"/>
                  </w:rPr>
                </w:rPrChange>
              </w:rPr>
            </w:pPr>
            <w:r w:rsidRPr="00F43289">
              <w:rPr>
                <w:rFonts w:ascii="Calibri" w:hAnsi="Calibri" w:cs="Calibri"/>
                <w:sz w:val="24"/>
                <w:szCs w:val="24"/>
                <w:rPrChange w:id="1307" w:author="DuyNgo" w:date="2012-07-19T21:21:00Z">
                  <w:rPr>
                    <w:rFonts w:cstheme="minorHAnsi"/>
                    <w:sz w:val="24"/>
                    <w:szCs w:val="24"/>
                  </w:rPr>
                </w:rPrChange>
              </w:rPr>
              <w:t>Yes</w:t>
            </w:r>
          </w:p>
        </w:tc>
        <w:tc>
          <w:tcPr>
            <w:tcW w:w="759" w:type="dxa"/>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Change w:id="1308" w:author="DuyNgo" w:date="2012-07-19T21:21:00Z">
                  <w:rPr>
                    <w:rFonts w:cstheme="minorHAnsi"/>
                    <w:sz w:val="24"/>
                    <w:szCs w:val="24"/>
                  </w:rPr>
                </w:rPrChange>
              </w:rPr>
            </w:pPr>
            <w:r w:rsidRPr="00F43289">
              <w:rPr>
                <w:rFonts w:ascii="Calibri" w:hAnsi="Calibri" w:cs="Calibri"/>
                <w:sz w:val="24"/>
                <w:szCs w:val="24"/>
                <w:rPrChange w:id="1309" w:author="DuyNgo" w:date="2012-07-19T21:21:00Z">
                  <w:rPr>
                    <w:rFonts w:cstheme="minorHAnsi"/>
                    <w:sz w:val="24"/>
                    <w:szCs w:val="24"/>
                  </w:rPr>
                </w:rPrChange>
              </w:rPr>
              <w:t>No</w:t>
            </w:r>
          </w:p>
        </w:tc>
        <w:tc>
          <w:tcPr>
            <w:tcW w:w="759" w:type="dxa"/>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Change w:id="1310" w:author="DuyNgo" w:date="2012-07-19T21:21:00Z">
                  <w:rPr>
                    <w:rFonts w:cstheme="minorHAnsi"/>
                    <w:sz w:val="24"/>
                    <w:szCs w:val="24"/>
                  </w:rPr>
                </w:rPrChange>
              </w:rPr>
            </w:pPr>
            <w:r w:rsidRPr="00F43289">
              <w:rPr>
                <w:rFonts w:ascii="Calibri" w:hAnsi="Calibri" w:cs="Calibri"/>
                <w:sz w:val="24"/>
                <w:szCs w:val="24"/>
                <w:rPrChange w:id="1311" w:author="DuyNgo" w:date="2012-07-19T21:21:00Z">
                  <w:rPr>
                    <w:rFonts w:cstheme="minorHAnsi"/>
                    <w:sz w:val="24"/>
                    <w:szCs w:val="24"/>
                  </w:rPr>
                </w:rPrChange>
              </w:rPr>
              <w:t>N/A</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F43289" w:rsidRDefault="000F58BC" w:rsidP="00DC4B9B">
            <w:pPr>
              <w:spacing w:line="276" w:lineRule="auto"/>
              <w:jc w:val="center"/>
              <w:rPr>
                <w:rFonts w:ascii="Calibri" w:hAnsi="Calibri" w:cs="Calibri"/>
                <w:sz w:val="24"/>
                <w:szCs w:val="24"/>
                <w:rPrChange w:id="1312" w:author="DuyNgo" w:date="2012-07-19T21:21:00Z">
                  <w:rPr>
                    <w:rFonts w:cstheme="minorHAnsi"/>
                    <w:sz w:val="24"/>
                    <w:szCs w:val="24"/>
                  </w:rPr>
                </w:rPrChange>
              </w:rPr>
            </w:pPr>
            <w:r w:rsidRPr="00F43289">
              <w:rPr>
                <w:rFonts w:ascii="Calibri" w:hAnsi="Calibri" w:cs="Calibri"/>
                <w:sz w:val="24"/>
                <w:szCs w:val="24"/>
                <w:rPrChange w:id="1313" w:author="DuyNgo" w:date="2012-07-19T21:21:00Z">
                  <w:rPr>
                    <w:rFonts w:cstheme="minorHAnsi"/>
                    <w:sz w:val="24"/>
                    <w:szCs w:val="24"/>
                  </w:rPr>
                </w:rPrChange>
              </w:rPr>
              <w:t>TABLES AND FIGURES</w:t>
            </w: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14"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15" w:author="DuyNgo" w:date="2012-07-19T21:21:00Z">
                  <w:rPr>
                    <w:rFonts w:cstheme="minorHAnsi"/>
                    <w:b w:val="0"/>
                    <w:sz w:val="24"/>
                    <w:szCs w:val="24"/>
                    <w:lang w:eastAsia="ja-JP"/>
                  </w:rPr>
                </w:rPrChange>
              </w:rPr>
              <w:t>1</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16" w:author="DuyNgo" w:date="2012-07-19T21:21:00Z">
                  <w:rPr>
                    <w:rFonts w:cstheme="minorHAnsi"/>
                    <w:sz w:val="24"/>
                    <w:szCs w:val="24"/>
                    <w:lang w:eastAsia="ja-JP"/>
                  </w:rPr>
                </w:rPrChange>
              </w:rPr>
            </w:pPr>
            <w:r w:rsidRPr="00F43289">
              <w:rPr>
                <w:rFonts w:ascii="Calibri" w:hAnsi="Calibri" w:cs="Calibri"/>
                <w:sz w:val="24"/>
                <w:szCs w:val="24"/>
                <w:lang w:eastAsia="ja-JP"/>
                <w:rPrChange w:id="1317" w:author="DuyNgo" w:date="2012-07-19T21:21:00Z">
                  <w:rPr>
                    <w:rFonts w:cstheme="minorHAnsi"/>
                    <w:sz w:val="24"/>
                    <w:szCs w:val="24"/>
                    <w:lang w:eastAsia="ja-JP"/>
                  </w:rPr>
                </w:rPrChange>
              </w:rPr>
              <w:t>Does every table column, including the stub column, have a heading?</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18" w:author="DuyNgo" w:date="2012-07-19T21:21:00Z">
                  <w:rPr>
                    <w:rFonts w:cstheme="minorHAnsi"/>
                    <w:sz w:val="24"/>
                    <w:szCs w:val="24"/>
                    <w:lang w:eastAsia="ja-JP"/>
                  </w:rPr>
                </w:rPrChange>
              </w:rPr>
            </w:pPr>
            <w:r w:rsidRPr="00F43289">
              <w:rPr>
                <w:rFonts w:ascii="Calibri" w:hAnsi="Calibri" w:cs="Calibri"/>
                <w:sz w:val="24"/>
                <w:szCs w:val="24"/>
                <w:lang w:eastAsia="ja-JP"/>
                <w:rPrChange w:id="1319"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20"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21"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22"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23" w:author="DuyNgo" w:date="2012-07-19T21:21:00Z">
                  <w:rPr>
                    <w:rFonts w:cstheme="minorHAnsi"/>
                    <w:b w:val="0"/>
                    <w:sz w:val="24"/>
                    <w:szCs w:val="24"/>
                    <w:lang w:eastAsia="ja-JP"/>
                  </w:rPr>
                </w:rPrChange>
              </w:rPr>
              <w:t>2</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24"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325" w:author="DuyNgo" w:date="2012-07-19T21:21:00Z">
                  <w:rPr>
                    <w:rFonts w:cstheme="minorHAnsi"/>
                    <w:sz w:val="24"/>
                    <w:szCs w:val="24"/>
                    <w:lang w:eastAsia="ja-JP"/>
                  </w:rPr>
                </w:rPrChange>
              </w:rPr>
              <w:t>Are all tables referred</w:t>
            </w:r>
            <w:proofErr w:type="gramEnd"/>
            <w:r w:rsidRPr="00F43289">
              <w:rPr>
                <w:rFonts w:ascii="Calibri" w:hAnsi="Calibri" w:cs="Calibri"/>
                <w:sz w:val="24"/>
                <w:szCs w:val="24"/>
                <w:lang w:eastAsia="ja-JP"/>
                <w:rPrChange w:id="1326" w:author="DuyNgo" w:date="2012-07-19T21:21:00Z">
                  <w:rPr>
                    <w:rFonts w:cstheme="minorHAnsi"/>
                    <w:sz w:val="24"/>
                    <w:szCs w:val="24"/>
                    <w:lang w:eastAsia="ja-JP"/>
                  </w:rPr>
                </w:rPrChange>
              </w:rPr>
              <w:t xml:space="preserve"> to in text?</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27" w:author="DuyNgo" w:date="2012-07-19T21:21:00Z">
                  <w:rPr>
                    <w:rFonts w:cstheme="minorHAnsi"/>
                    <w:sz w:val="24"/>
                    <w:szCs w:val="24"/>
                    <w:lang w:eastAsia="ja-JP"/>
                  </w:rPr>
                </w:rPrChange>
              </w:rPr>
            </w:pPr>
            <w:r w:rsidRPr="00F43289">
              <w:rPr>
                <w:rFonts w:ascii="Calibri" w:hAnsi="Calibri" w:cs="Calibri"/>
                <w:sz w:val="24"/>
                <w:szCs w:val="24"/>
                <w:lang w:eastAsia="ja-JP"/>
                <w:rPrChange w:id="1328"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29"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30"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31"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32" w:author="DuyNgo" w:date="2012-07-19T21:21:00Z">
                  <w:rPr>
                    <w:rFonts w:cstheme="minorHAnsi"/>
                    <w:b w:val="0"/>
                    <w:sz w:val="24"/>
                    <w:szCs w:val="24"/>
                    <w:lang w:eastAsia="ja-JP"/>
                  </w:rPr>
                </w:rPrChange>
              </w:rPr>
              <w:t>3</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33" w:author="DuyNgo" w:date="2012-07-19T21:21:00Z">
                  <w:rPr>
                    <w:rFonts w:cstheme="minorHAnsi"/>
                    <w:sz w:val="24"/>
                    <w:szCs w:val="24"/>
                    <w:lang w:eastAsia="ja-JP"/>
                  </w:rPr>
                </w:rPrChange>
              </w:rPr>
            </w:pPr>
            <w:r w:rsidRPr="00F43289">
              <w:rPr>
                <w:rFonts w:ascii="Calibri" w:hAnsi="Calibri" w:cs="Calibri"/>
                <w:sz w:val="24"/>
                <w:szCs w:val="24"/>
                <w:lang w:eastAsia="ja-JP"/>
                <w:rPrChange w:id="1334" w:author="DuyNgo" w:date="2012-07-19T21:21:00Z">
                  <w:rPr>
                    <w:rFonts w:cstheme="minorHAnsi"/>
                    <w:sz w:val="24"/>
                    <w:szCs w:val="24"/>
                    <w:lang w:eastAsia="ja-JP"/>
                  </w:rPr>
                </w:rPrChange>
              </w:rPr>
              <w:t xml:space="preserve">Are the elements in the figures large enough to remain legible after the figure </w:t>
            </w:r>
            <w:proofErr w:type="gramStart"/>
            <w:r w:rsidRPr="00F43289">
              <w:rPr>
                <w:rFonts w:ascii="Calibri" w:hAnsi="Calibri" w:cs="Calibri"/>
                <w:sz w:val="24"/>
                <w:szCs w:val="24"/>
                <w:lang w:eastAsia="ja-JP"/>
                <w:rPrChange w:id="1335" w:author="DuyNgo" w:date="2012-07-19T21:21:00Z">
                  <w:rPr>
                    <w:rFonts w:cstheme="minorHAnsi"/>
                    <w:sz w:val="24"/>
                    <w:szCs w:val="24"/>
                    <w:lang w:eastAsia="ja-JP"/>
                  </w:rPr>
                </w:rPrChange>
              </w:rPr>
              <w:t>has been reduced</w:t>
            </w:r>
            <w:proofErr w:type="gramEnd"/>
            <w:r w:rsidRPr="00F43289">
              <w:rPr>
                <w:rFonts w:ascii="Calibri" w:hAnsi="Calibri" w:cs="Calibri"/>
                <w:sz w:val="24"/>
                <w:szCs w:val="24"/>
                <w:lang w:eastAsia="ja-JP"/>
                <w:rPrChange w:id="1336" w:author="DuyNgo" w:date="2012-07-19T21:21:00Z">
                  <w:rPr>
                    <w:rFonts w:cstheme="minorHAnsi"/>
                    <w:sz w:val="24"/>
                    <w:szCs w:val="24"/>
                    <w:lang w:eastAsia="ja-JP"/>
                  </w:rPr>
                </w:rPrChange>
              </w:rPr>
              <w:t xml:space="preserve"> to the width of a journal column or page?</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37"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38"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39" w:author="DuyNgo" w:date="2012-07-19T21:21:00Z">
                  <w:rPr>
                    <w:rFonts w:cstheme="minorHAnsi"/>
                    <w:sz w:val="24"/>
                    <w:szCs w:val="24"/>
                    <w:lang w:eastAsia="ja-JP"/>
                  </w:rPr>
                </w:rPrChange>
              </w:rPr>
            </w:pPr>
            <w:r w:rsidRPr="00F43289">
              <w:rPr>
                <w:rFonts w:ascii="Calibri" w:hAnsi="Calibri" w:cs="Calibri"/>
                <w:sz w:val="24"/>
                <w:szCs w:val="24"/>
                <w:lang w:eastAsia="ja-JP"/>
                <w:rPrChange w:id="1340" w:author="DuyNgo" w:date="2012-07-19T21:21:00Z">
                  <w:rPr>
                    <w:rFonts w:cstheme="minorHAnsi"/>
                    <w:sz w:val="24"/>
                    <w:szCs w:val="24"/>
                    <w:lang w:eastAsia="ja-JP"/>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41"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42" w:author="DuyNgo" w:date="2012-07-19T21:21:00Z">
                  <w:rPr>
                    <w:rFonts w:cstheme="minorHAnsi"/>
                    <w:b w:val="0"/>
                    <w:sz w:val="24"/>
                    <w:szCs w:val="24"/>
                    <w:lang w:eastAsia="ja-JP"/>
                  </w:rPr>
                </w:rPrChange>
              </w:rPr>
              <w:lastRenderedPageBreak/>
              <w:t>4</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43" w:author="DuyNgo" w:date="2012-07-19T21:21:00Z">
                  <w:rPr>
                    <w:rFonts w:cstheme="minorHAnsi"/>
                    <w:sz w:val="24"/>
                    <w:szCs w:val="24"/>
                    <w:lang w:eastAsia="ja-JP"/>
                  </w:rPr>
                </w:rPrChange>
              </w:rPr>
            </w:pPr>
            <w:r w:rsidRPr="00F43289">
              <w:rPr>
                <w:rFonts w:ascii="Calibri" w:hAnsi="Calibri" w:cs="Calibri"/>
                <w:sz w:val="24"/>
                <w:szCs w:val="24"/>
                <w:lang w:eastAsia="ja-JP"/>
                <w:rPrChange w:id="1344" w:author="DuyNgo" w:date="2012-07-19T21:21:00Z">
                  <w:rPr>
                    <w:rFonts w:cstheme="minorHAnsi"/>
                    <w:sz w:val="24"/>
                    <w:szCs w:val="24"/>
                    <w:lang w:eastAsia="ja-JP"/>
                  </w:rPr>
                </w:rPrChange>
              </w:rPr>
              <w:t>Is lettering in a figure no smaller than 8 points and no larger than 14 points?</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45"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46" w:author="DuyNgo" w:date="2012-07-19T21:21:00Z">
                  <w:rPr>
                    <w:rFonts w:cstheme="minorHAnsi"/>
                    <w:sz w:val="24"/>
                    <w:szCs w:val="24"/>
                    <w:lang w:eastAsia="ja-JP"/>
                  </w:rPr>
                </w:rPrChange>
              </w:rPr>
            </w:pPr>
            <w:r w:rsidRPr="00F43289">
              <w:rPr>
                <w:rFonts w:ascii="Calibri" w:hAnsi="Calibri" w:cs="Calibri"/>
                <w:sz w:val="24"/>
                <w:szCs w:val="24"/>
                <w:lang w:eastAsia="ja-JP"/>
                <w:rPrChange w:id="1347"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48"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49"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50" w:author="DuyNgo" w:date="2012-07-19T21:21:00Z">
                  <w:rPr>
                    <w:rFonts w:cstheme="minorHAnsi"/>
                    <w:b w:val="0"/>
                    <w:sz w:val="24"/>
                    <w:szCs w:val="24"/>
                    <w:lang w:eastAsia="ja-JP"/>
                  </w:rPr>
                </w:rPrChange>
              </w:rPr>
              <w:t>5</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51"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352" w:author="DuyNgo" w:date="2012-07-19T21:21:00Z">
                  <w:rPr>
                    <w:rFonts w:cstheme="minorHAnsi"/>
                    <w:sz w:val="24"/>
                    <w:szCs w:val="24"/>
                    <w:lang w:eastAsia="ja-JP"/>
                  </w:rPr>
                </w:rPrChange>
              </w:rPr>
              <w:t>Are the figures being submitted</w:t>
            </w:r>
            <w:proofErr w:type="gramEnd"/>
            <w:r w:rsidRPr="00F43289">
              <w:rPr>
                <w:rFonts w:ascii="Calibri" w:hAnsi="Calibri" w:cs="Calibri"/>
                <w:sz w:val="24"/>
                <w:szCs w:val="24"/>
                <w:lang w:eastAsia="ja-JP"/>
                <w:rPrChange w:id="1353" w:author="DuyNgo" w:date="2012-07-19T21:21:00Z">
                  <w:rPr>
                    <w:rFonts w:cstheme="minorHAnsi"/>
                    <w:sz w:val="24"/>
                    <w:szCs w:val="24"/>
                    <w:lang w:eastAsia="ja-JP"/>
                  </w:rPr>
                </w:rPrChange>
              </w:rPr>
              <w:t xml:space="preserve"> in a file format acceptable to the publisher?</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54"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55"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56" w:author="DuyNgo" w:date="2012-07-19T21:21:00Z">
                  <w:rPr>
                    <w:rFonts w:cstheme="minorHAnsi"/>
                    <w:sz w:val="24"/>
                    <w:szCs w:val="24"/>
                    <w:lang w:eastAsia="ja-JP"/>
                  </w:rPr>
                </w:rPrChange>
              </w:rPr>
            </w:pPr>
            <w:r w:rsidRPr="00F43289">
              <w:rPr>
                <w:rFonts w:ascii="Calibri" w:hAnsi="Calibri" w:cs="Calibri"/>
                <w:sz w:val="24"/>
                <w:szCs w:val="24"/>
                <w:lang w:eastAsia="ja-JP"/>
                <w:rPrChange w:id="1357" w:author="DuyNgo" w:date="2012-07-19T21:21:00Z">
                  <w:rPr>
                    <w:rFonts w:cstheme="minorHAnsi"/>
                    <w:sz w:val="24"/>
                    <w:szCs w:val="24"/>
                    <w:lang w:eastAsia="ja-JP"/>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58"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59" w:author="DuyNgo" w:date="2012-07-19T21:21:00Z">
                  <w:rPr>
                    <w:rFonts w:cstheme="minorHAnsi"/>
                    <w:b w:val="0"/>
                    <w:sz w:val="24"/>
                    <w:szCs w:val="24"/>
                    <w:lang w:eastAsia="ja-JP"/>
                  </w:rPr>
                </w:rPrChange>
              </w:rPr>
              <w:t>6</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60" w:author="DuyNgo" w:date="2012-07-19T21:21:00Z">
                  <w:rPr>
                    <w:rFonts w:cstheme="minorHAnsi"/>
                    <w:sz w:val="24"/>
                    <w:szCs w:val="24"/>
                    <w:lang w:eastAsia="ja-JP"/>
                  </w:rPr>
                </w:rPrChange>
              </w:rPr>
            </w:pPr>
            <w:r w:rsidRPr="00F43289">
              <w:rPr>
                <w:rFonts w:ascii="Calibri" w:hAnsi="Calibri" w:cs="Calibri"/>
                <w:sz w:val="24"/>
                <w:szCs w:val="24"/>
                <w:lang w:eastAsia="ja-JP"/>
                <w:rPrChange w:id="1361" w:author="DuyNgo" w:date="2012-07-19T21:21:00Z">
                  <w:rPr>
                    <w:rFonts w:cstheme="minorHAnsi"/>
                    <w:sz w:val="24"/>
                    <w:szCs w:val="24"/>
                    <w:lang w:eastAsia="ja-JP"/>
                  </w:rPr>
                </w:rPrChange>
              </w:rPr>
              <w:t>Has the figure been prepared at a resolution sufficient to produce a high-quality image?</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62"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63"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64" w:author="DuyNgo" w:date="2012-07-19T21:21:00Z">
                  <w:rPr>
                    <w:rFonts w:cstheme="minorHAnsi"/>
                    <w:sz w:val="24"/>
                    <w:szCs w:val="24"/>
                    <w:lang w:eastAsia="ja-JP"/>
                  </w:rPr>
                </w:rPrChange>
              </w:rPr>
            </w:pPr>
            <w:r w:rsidRPr="00F43289">
              <w:rPr>
                <w:rFonts w:ascii="Calibri" w:hAnsi="Calibri" w:cs="Calibri"/>
                <w:sz w:val="24"/>
                <w:szCs w:val="24"/>
                <w:lang w:eastAsia="ja-JP"/>
                <w:rPrChange w:id="1365" w:author="DuyNgo" w:date="2012-07-19T21:21:00Z">
                  <w:rPr>
                    <w:rFonts w:cstheme="minorHAnsi"/>
                    <w:sz w:val="24"/>
                    <w:szCs w:val="24"/>
                    <w:lang w:eastAsia="ja-JP"/>
                  </w:rPr>
                </w:rPrChange>
              </w:rPr>
              <w:t>x</w:t>
            </w: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66"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67" w:author="DuyNgo" w:date="2012-07-19T21:21:00Z">
                  <w:rPr>
                    <w:rFonts w:cstheme="minorHAnsi"/>
                    <w:b w:val="0"/>
                    <w:sz w:val="24"/>
                    <w:szCs w:val="24"/>
                    <w:lang w:eastAsia="ja-JP"/>
                  </w:rPr>
                </w:rPrChange>
              </w:rPr>
              <w:t>7</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68"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369" w:author="DuyNgo" w:date="2012-07-19T21:21:00Z">
                  <w:rPr>
                    <w:rFonts w:cstheme="minorHAnsi"/>
                    <w:sz w:val="24"/>
                    <w:szCs w:val="24"/>
                    <w:lang w:eastAsia="ja-JP"/>
                  </w:rPr>
                </w:rPrChange>
              </w:rPr>
              <w:t>Are all figures numbered</w:t>
            </w:r>
            <w:proofErr w:type="gramEnd"/>
            <w:r w:rsidRPr="00F43289">
              <w:rPr>
                <w:rFonts w:ascii="Calibri" w:hAnsi="Calibri" w:cs="Calibri"/>
                <w:sz w:val="24"/>
                <w:szCs w:val="24"/>
                <w:lang w:eastAsia="ja-JP"/>
                <w:rPrChange w:id="1370" w:author="DuyNgo" w:date="2012-07-19T21:21:00Z">
                  <w:rPr>
                    <w:rFonts w:cstheme="minorHAnsi"/>
                    <w:sz w:val="24"/>
                    <w:szCs w:val="24"/>
                    <w:lang w:eastAsia="ja-JP"/>
                  </w:rPr>
                </w:rPrChange>
              </w:rPr>
              <w:t xml:space="preserve"> consecutively with Arabic numerals?</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71"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72" w:author="DuyNgo" w:date="2012-07-19T21:21:00Z">
                  <w:rPr>
                    <w:rFonts w:cstheme="minorHAnsi"/>
                    <w:sz w:val="24"/>
                    <w:szCs w:val="24"/>
                    <w:lang w:eastAsia="ja-JP"/>
                  </w:rPr>
                </w:rPrChange>
              </w:rPr>
            </w:pPr>
            <w:r w:rsidRPr="00F43289">
              <w:rPr>
                <w:rFonts w:ascii="Calibri" w:hAnsi="Calibri" w:cs="Calibri"/>
                <w:sz w:val="24"/>
                <w:szCs w:val="24"/>
                <w:lang w:eastAsia="ja-JP"/>
                <w:rPrChange w:id="1373"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74"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75"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76" w:author="DuyNgo" w:date="2012-07-19T21:21:00Z">
                  <w:rPr>
                    <w:rFonts w:cstheme="minorHAnsi"/>
                    <w:b w:val="0"/>
                    <w:sz w:val="24"/>
                    <w:szCs w:val="24"/>
                    <w:lang w:eastAsia="ja-JP"/>
                  </w:rPr>
                </w:rPrChange>
              </w:rPr>
              <w:t>8</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77" w:author="DuyNgo" w:date="2012-07-19T21:21:00Z">
                  <w:rPr>
                    <w:rFonts w:cstheme="minorHAnsi"/>
                    <w:sz w:val="24"/>
                    <w:szCs w:val="24"/>
                    <w:lang w:eastAsia="ja-JP"/>
                  </w:rPr>
                </w:rPrChange>
              </w:rPr>
            </w:pPr>
            <w:r w:rsidRPr="00F43289">
              <w:rPr>
                <w:rFonts w:ascii="Calibri" w:hAnsi="Calibri" w:cs="Calibri"/>
                <w:sz w:val="24"/>
                <w:szCs w:val="24"/>
                <w:lang w:eastAsia="ja-JP"/>
                <w:rPrChange w:id="1378" w:author="DuyNgo" w:date="2012-07-19T21:21:00Z">
                  <w:rPr>
                    <w:rFonts w:cstheme="minorHAnsi"/>
                    <w:sz w:val="24"/>
                    <w:szCs w:val="24"/>
                    <w:lang w:eastAsia="ja-JP"/>
                  </w:rPr>
                </w:rPrChange>
              </w:rPr>
              <w:t xml:space="preserve">Are all figures and tables </w:t>
            </w:r>
            <w:proofErr w:type="gramStart"/>
            <w:r w:rsidRPr="00F43289">
              <w:rPr>
                <w:rFonts w:ascii="Calibri" w:hAnsi="Calibri" w:cs="Calibri"/>
                <w:sz w:val="24"/>
                <w:szCs w:val="24"/>
                <w:lang w:eastAsia="ja-JP"/>
                <w:rPrChange w:id="1379" w:author="DuyNgo" w:date="2012-07-19T21:21:00Z">
                  <w:rPr>
                    <w:rFonts w:cstheme="minorHAnsi"/>
                    <w:sz w:val="24"/>
                    <w:szCs w:val="24"/>
                    <w:lang w:eastAsia="ja-JP"/>
                  </w:rPr>
                </w:rPrChange>
              </w:rPr>
              <w:t>mentioned</w:t>
            </w:r>
            <w:proofErr w:type="gramEnd"/>
            <w:r w:rsidRPr="00F43289">
              <w:rPr>
                <w:rFonts w:ascii="Calibri" w:hAnsi="Calibri" w:cs="Calibri"/>
                <w:sz w:val="24"/>
                <w:szCs w:val="24"/>
                <w:lang w:eastAsia="ja-JP"/>
                <w:rPrChange w:id="1380" w:author="DuyNgo" w:date="2012-07-19T21:21:00Z">
                  <w:rPr>
                    <w:rFonts w:cstheme="minorHAnsi"/>
                    <w:sz w:val="24"/>
                    <w:szCs w:val="24"/>
                    <w:lang w:eastAsia="ja-JP"/>
                  </w:rPr>
                </w:rPrChange>
              </w:rPr>
              <w:t xml:space="preserve"> in the text and numbered in the order in which they are mentioned?</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81" w:author="DuyNgo" w:date="2012-07-19T21:21:00Z">
                  <w:rPr>
                    <w:rFonts w:cstheme="minorHAnsi"/>
                    <w:sz w:val="24"/>
                    <w:szCs w:val="24"/>
                    <w:lang w:eastAsia="ja-JP"/>
                  </w:rPr>
                </w:rPrChange>
              </w:rPr>
            </w:pPr>
            <w:r w:rsidRPr="00F43289">
              <w:rPr>
                <w:rFonts w:ascii="Calibri" w:hAnsi="Calibri" w:cs="Calibri"/>
                <w:sz w:val="24"/>
                <w:szCs w:val="24"/>
                <w:lang w:eastAsia="ja-JP"/>
                <w:rPrChange w:id="1382"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83"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84"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F43289" w:rsidRDefault="000F58BC" w:rsidP="00DC4B9B">
            <w:pPr>
              <w:spacing w:line="276" w:lineRule="auto"/>
              <w:jc w:val="center"/>
              <w:rPr>
                <w:rFonts w:ascii="Calibri" w:hAnsi="Calibri" w:cs="Calibri"/>
                <w:sz w:val="24"/>
                <w:szCs w:val="24"/>
                <w:rPrChange w:id="1385" w:author="DuyNgo" w:date="2012-07-19T21:21:00Z">
                  <w:rPr>
                    <w:rFonts w:cstheme="minorHAnsi"/>
                    <w:sz w:val="24"/>
                    <w:szCs w:val="24"/>
                  </w:rPr>
                </w:rPrChange>
              </w:rPr>
            </w:pPr>
            <w:r w:rsidRPr="00F43289">
              <w:rPr>
                <w:rFonts w:ascii="Calibri" w:hAnsi="Calibri" w:cs="Calibri"/>
                <w:sz w:val="24"/>
                <w:szCs w:val="24"/>
                <w:rPrChange w:id="1386" w:author="DuyNgo" w:date="2012-07-19T21:21:00Z">
                  <w:rPr>
                    <w:rFonts w:cstheme="minorHAnsi"/>
                    <w:sz w:val="24"/>
                    <w:szCs w:val="24"/>
                  </w:rPr>
                </w:rPrChange>
              </w:rPr>
              <w:t>REFERENCES</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87"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88" w:author="DuyNgo" w:date="2012-07-19T21:21:00Z">
                  <w:rPr>
                    <w:rFonts w:cstheme="minorHAnsi"/>
                    <w:b w:val="0"/>
                    <w:sz w:val="24"/>
                    <w:szCs w:val="24"/>
                    <w:lang w:eastAsia="ja-JP"/>
                  </w:rPr>
                </w:rPrChange>
              </w:rPr>
              <w:t>1</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89" w:author="DuyNgo" w:date="2012-07-19T21:21:00Z">
                  <w:rPr>
                    <w:rFonts w:cstheme="minorHAnsi"/>
                    <w:sz w:val="24"/>
                    <w:szCs w:val="24"/>
                    <w:lang w:eastAsia="ja-JP"/>
                  </w:rPr>
                </w:rPrChange>
              </w:rPr>
            </w:pPr>
            <w:r w:rsidRPr="00F43289">
              <w:rPr>
                <w:rFonts w:ascii="Calibri" w:hAnsi="Calibri" w:cs="Calibri"/>
                <w:sz w:val="24"/>
                <w:szCs w:val="24"/>
                <w:lang w:eastAsia="ja-JP"/>
                <w:rPrChange w:id="1390" w:author="DuyNgo" w:date="2012-07-19T21:21:00Z">
                  <w:rPr>
                    <w:rFonts w:cstheme="minorHAnsi"/>
                    <w:sz w:val="24"/>
                    <w:szCs w:val="24"/>
                    <w:lang w:eastAsia="ja-JP"/>
                  </w:rPr>
                </w:rPrChange>
              </w:rPr>
              <w:t xml:space="preserve">Are references cited both in text and in the reference </w:t>
            </w:r>
            <w:proofErr w:type="gramStart"/>
            <w:r w:rsidRPr="00F43289">
              <w:rPr>
                <w:rFonts w:ascii="Calibri" w:hAnsi="Calibri" w:cs="Calibri"/>
                <w:sz w:val="24"/>
                <w:szCs w:val="24"/>
                <w:lang w:eastAsia="ja-JP"/>
                <w:rPrChange w:id="1391" w:author="DuyNgo" w:date="2012-07-19T21:21:00Z">
                  <w:rPr>
                    <w:rFonts w:cstheme="minorHAnsi"/>
                    <w:sz w:val="24"/>
                    <w:szCs w:val="24"/>
                    <w:lang w:eastAsia="ja-JP"/>
                  </w:rPr>
                </w:rPrChange>
              </w:rPr>
              <w:t>list ?</w:t>
            </w:r>
            <w:proofErr w:type="gramEnd"/>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92"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93"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394" w:author="DuyNgo" w:date="2012-07-19T21:21:00Z">
                  <w:rPr>
                    <w:rFonts w:cstheme="minorHAnsi"/>
                    <w:sz w:val="24"/>
                    <w:szCs w:val="24"/>
                    <w:lang w:eastAsia="ja-JP"/>
                  </w:rPr>
                </w:rPrChange>
              </w:rPr>
            </w:pPr>
            <w:r w:rsidRPr="00F43289">
              <w:rPr>
                <w:rFonts w:ascii="Calibri" w:hAnsi="Calibri" w:cs="Calibri"/>
                <w:sz w:val="24"/>
                <w:szCs w:val="24"/>
                <w:lang w:eastAsia="ja-JP"/>
                <w:rPrChange w:id="1395" w:author="DuyNgo" w:date="2012-07-19T21:21:00Z">
                  <w:rPr>
                    <w:rFonts w:cstheme="minorHAnsi"/>
                    <w:sz w:val="24"/>
                    <w:szCs w:val="24"/>
                    <w:lang w:eastAsia="ja-JP"/>
                  </w:rPr>
                </w:rPrChange>
              </w:rPr>
              <w:t>x</w:t>
            </w: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396"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397" w:author="DuyNgo" w:date="2012-07-19T21:21:00Z">
                  <w:rPr>
                    <w:rFonts w:cstheme="minorHAnsi"/>
                    <w:b w:val="0"/>
                    <w:sz w:val="24"/>
                    <w:szCs w:val="24"/>
                    <w:lang w:eastAsia="ja-JP"/>
                  </w:rPr>
                </w:rPrChange>
              </w:rPr>
              <w:t>2</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398" w:author="DuyNgo" w:date="2012-07-19T21:21:00Z">
                  <w:rPr>
                    <w:rFonts w:cstheme="minorHAnsi"/>
                    <w:sz w:val="24"/>
                    <w:szCs w:val="24"/>
                    <w:lang w:eastAsia="ja-JP"/>
                  </w:rPr>
                </w:rPrChange>
              </w:rPr>
            </w:pPr>
            <w:r w:rsidRPr="00F43289">
              <w:rPr>
                <w:rFonts w:ascii="Calibri" w:hAnsi="Calibri" w:cs="Calibri"/>
                <w:sz w:val="24"/>
                <w:szCs w:val="24"/>
                <w:lang w:eastAsia="ja-JP"/>
                <w:rPrChange w:id="1399" w:author="DuyNgo" w:date="2012-07-19T21:21:00Z">
                  <w:rPr>
                    <w:rFonts w:cstheme="minorHAnsi"/>
                    <w:sz w:val="24"/>
                    <w:szCs w:val="24"/>
                    <w:lang w:eastAsia="ja-JP"/>
                  </w:rPr>
                </w:rPrChange>
              </w:rPr>
              <w:t>Do the text citations and reference list entries agree both in spelling and in date?</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00"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01"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02" w:author="DuyNgo" w:date="2012-07-19T21:21:00Z">
                  <w:rPr>
                    <w:rFonts w:cstheme="minorHAnsi"/>
                    <w:sz w:val="24"/>
                    <w:szCs w:val="24"/>
                    <w:lang w:eastAsia="ja-JP"/>
                  </w:rPr>
                </w:rPrChange>
              </w:rPr>
            </w:pPr>
            <w:r w:rsidRPr="00F43289">
              <w:rPr>
                <w:rFonts w:ascii="Calibri" w:hAnsi="Calibri" w:cs="Calibri"/>
                <w:sz w:val="24"/>
                <w:szCs w:val="24"/>
                <w:lang w:eastAsia="ja-JP"/>
                <w:rPrChange w:id="1403" w:author="DuyNgo" w:date="2012-07-19T21:21:00Z">
                  <w:rPr>
                    <w:rFonts w:cstheme="minorHAnsi"/>
                    <w:sz w:val="24"/>
                    <w:szCs w:val="24"/>
                    <w:lang w:eastAsia="ja-JP"/>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404"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05" w:author="DuyNgo" w:date="2012-07-19T21:21:00Z">
                  <w:rPr>
                    <w:rFonts w:cstheme="minorHAnsi"/>
                    <w:b w:val="0"/>
                    <w:sz w:val="24"/>
                    <w:szCs w:val="24"/>
                    <w:lang w:eastAsia="ja-JP"/>
                  </w:rPr>
                </w:rPrChange>
              </w:rPr>
              <w:t>3</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06"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407" w:author="DuyNgo" w:date="2012-07-19T21:21:00Z">
                  <w:rPr>
                    <w:rFonts w:cstheme="minorHAnsi"/>
                    <w:sz w:val="24"/>
                    <w:szCs w:val="24"/>
                    <w:lang w:eastAsia="ja-JP"/>
                  </w:rPr>
                </w:rPrChange>
              </w:rPr>
              <w:t>Are journal titles in the reference list spelled out</w:t>
            </w:r>
            <w:proofErr w:type="gramEnd"/>
            <w:r w:rsidRPr="00F43289">
              <w:rPr>
                <w:rFonts w:ascii="Calibri" w:hAnsi="Calibri" w:cs="Calibri"/>
                <w:sz w:val="24"/>
                <w:szCs w:val="24"/>
                <w:lang w:eastAsia="ja-JP"/>
                <w:rPrChange w:id="1408" w:author="DuyNgo" w:date="2012-07-19T21:21:00Z">
                  <w:rPr>
                    <w:rFonts w:cstheme="minorHAnsi"/>
                    <w:sz w:val="24"/>
                    <w:szCs w:val="24"/>
                    <w:lang w:eastAsia="ja-JP"/>
                  </w:rPr>
                </w:rPrChange>
              </w:rPr>
              <w:t xml:space="preserve"> fully?</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09"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10" w:author="DuyNgo" w:date="2012-07-19T21:21:00Z">
                  <w:rPr>
                    <w:rFonts w:cstheme="minorHAnsi"/>
                    <w:sz w:val="24"/>
                    <w:szCs w:val="24"/>
                    <w:lang w:eastAsia="ja-JP"/>
                  </w:rPr>
                </w:rPrChange>
              </w:rPr>
            </w:pPr>
            <w:r w:rsidRPr="00F43289">
              <w:rPr>
                <w:rFonts w:ascii="Calibri" w:hAnsi="Calibri" w:cs="Calibri"/>
                <w:sz w:val="24"/>
                <w:szCs w:val="24"/>
                <w:lang w:eastAsia="ja-JP"/>
                <w:rPrChange w:id="1411"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12"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413"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14" w:author="DuyNgo" w:date="2012-07-19T21:21:00Z">
                  <w:rPr>
                    <w:rFonts w:cstheme="minorHAnsi"/>
                    <w:b w:val="0"/>
                    <w:sz w:val="24"/>
                    <w:szCs w:val="24"/>
                    <w:lang w:eastAsia="ja-JP"/>
                  </w:rPr>
                </w:rPrChange>
              </w:rPr>
              <w:t>4</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15"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416" w:author="DuyNgo" w:date="2012-07-19T21:21:00Z">
                  <w:rPr>
                    <w:rFonts w:cstheme="minorHAnsi"/>
                    <w:sz w:val="24"/>
                    <w:szCs w:val="24"/>
                    <w:lang w:eastAsia="ja-JP"/>
                  </w:rPr>
                </w:rPrChange>
              </w:rPr>
              <w:t>Are the references (both in the parenthetical text citations and in the reference list) ordered</w:t>
            </w:r>
            <w:proofErr w:type="gramEnd"/>
            <w:r w:rsidRPr="00F43289">
              <w:rPr>
                <w:rFonts w:ascii="Calibri" w:hAnsi="Calibri" w:cs="Calibri"/>
                <w:sz w:val="24"/>
                <w:szCs w:val="24"/>
                <w:lang w:eastAsia="ja-JP"/>
                <w:rPrChange w:id="1417" w:author="DuyNgo" w:date="2012-07-19T21:21:00Z">
                  <w:rPr>
                    <w:rFonts w:cstheme="minorHAnsi"/>
                    <w:sz w:val="24"/>
                    <w:szCs w:val="24"/>
                    <w:lang w:eastAsia="ja-JP"/>
                  </w:rPr>
                </w:rPrChange>
              </w:rPr>
              <w:t xml:space="preserve"> alphabetically by the authors’ surnames?</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18"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19" w:author="DuyNgo" w:date="2012-07-19T21:21:00Z">
                  <w:rPr>
                    <w:rFonts w:cstheme="minorHAnsi"/>
                    <w:sz w:val="24"/>
                    <w:szCs w:val="24"/>
                    <w:lang w:eastAsia="ja-JP"/>
                  </w:rPr>
                </w:rPrChange>
              </w:rPr>
            </w:pPr>
            <w:r w:rsidRPr="00F43289">
              <w:rPr>
                <w:rFonts w:ascii="Calibri" w:hAnsi="Calibri" w:cs="Calibri"/>
                <w:sz w:val="24"/>
                <w:szCs w:val="24"/>
                <w:lang w:eastAsia="ja-JP"/>
                <w:rPrChange w:id="1420"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21"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422"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23" w:author="DuyNgo" w:date="2012-07-19T21:21:00Z">
                  <w:rPr>
                    <w:rFonts w:cstheme="minorHAnsi"/>
                    <w:b w:val="0"/>
                    <w:sz w:val="24"/>
                    <w:szCs w:val="24"/>
                    <w:lang w:eastAsia="ja-JP"/>
                  </w:rPr>
                </w:rPrChange>
              </w:rPr>
              <w:t>5</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24"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425" w:author="DuyNgo" w:date="2012-07-19T21:21:00Z">
                  <w:rPr>
                    <w:rFonts w:cstheme="minorHAnsi"/>
                    <w:sz w:val="24"/>
                    <w:szCs w:val="24"/>
                    <w:lang w:eastAsia="ja-JP"/>
                  </w:rPr>
                </w:rPrChange>
              </w:rPr>
              <w:t>Are inclusive page numbers for all articles or chapters in books provided</w:t>
            </w:r>
            <w:proofErr w:type="gramEnd"/>
            <w:r w:rsidRPr="00F43289">
              <w:rPr>
                <w:rFonts w:ascii="Calibri" w:hAnsi="Calibri" w:cs="Calibri"/>
                <w:sz w:val="24"/>
                <w:szCs w:val="24"/>
                <w:lang w:eastAsia="ja-JP"/>
                <w:rPrChange w:id="1426" w:author="DuyNgo" w:date="2012-07-19T21:21:00Z">
                  <w:rPr>
                    <w:rFonts w:cstheme="minorHAnsi"/>
                    <w:sz w:val="24"/>
                    <w:szCs w:val="24"/>
                    <w:lang w:eastAsia="ja-JP"/>
                  </w:rPr>
                </w:rPrChange>
              </w:rPr>
              <w:t xml:space="preserve"> in the reference list?</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27"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28" w:author="DuyNgo" w:date="2012-07-19T21:21:00Z">
                  <w:rPr>
                    <w:rFonts w:cstheme="minorHAnsi"/>
                    <w:sz w:val="24"/>
                    <w:szCs w:val="24"/>
                    <w:lang w:eastAsia="ja-JP"/>
                  </w:rPr>
                </w:rPrChange>
              </w:rPr>
            </w:pPr>
            <w:r w:rsidRPr="00F43289">
              <w:rPr>
                <w:rFonts w:ascii="Calibri" w:hAnsi="Calibri" w:cs="Calibri"/>
                <w:sz w:val="24"/>
                <w:szCs w:val="24"/>
                <w:lang w:eastAsia="ja-JP"/>
                <w:rPrChange w:id="1429"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30"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jc w:val="center"/>
              <w:rPr>
                <w:rFonts w:ascii="Calibri" w:hAnsi="Calibri" w:cs="Calibri"/>
                <w:b w:val="0"/>
                <w:sz w:val="24"/>
                <w:szCs w:val="24"/>
                <w:lang w:eastAsia="ja-JP"/>
                <w:rPrChange w:id="1431"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32" w:author="DuyNgo" w:date="2012-07-19T21:21:00Z">
                  <w:rPr>
                    <w:rFonts w:cstheme="minorHAnsi"/>
                    <w:b w:val="0"/>
                    <w:sz w:val="24"/>
                    <w:szCs w:val="24"/>
                    <w:lang w:eastAsia="ja-JP"/>
                  </w:rPr>
                </w:rPrChange>
              </w:rPr>
              <w:t>6</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33" w:author="DuyNgo" w:date="2012-07-19T21:21:00Z">
                  <w:rPr>
                    <w:rFonts w:cstheme="minorHAnsi"/>
                    <w:sz w:val="24"/>
                    <w:szCs w:val="24"/>
                    <w:lang w:eastAsia="ja-JP"/>
                  </w:rPr>
                </w:rPrChange>
              </w:rPr>
            </w:pPr>
            <w:r w:rsidRPr="00F43289">
              <w:rPr>
                <w:rFonts w:ascii="Calibri" w:hAnsi="Calibri" w:cs="Calibri"/>
                <w:sz w:val="24"/>
                <w:szCs w:val="24"/>
                <w:lang w:eastAsia="ja-JP"/>
                <w:rPrChange w:id="1434" w:author="DuyNgo" w:date="2012-07-19T21:21:00Z">
                  <w:rPr>
                    <w:rFonts w:cstheme="minorHAnsi"/>
                    <w:sz w:val="24"/>
                    <w:szCs w:val="24"/>
                    <w:lang w:eastAsia="ja-JP"/>
                  </w:rPr>
                </w:rPrChange>
              </w:rPr>
              <w:t>Are references to studies included in your meta-analysis preceded by an asterisk?</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35"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36" w:author="DuyNgo" w:date="2012-07-19T21:21:00Z">
                  <w:rPr>
                    <w:rFonts w:cstheme="minorHAnsi"/>
                    <w:sz w:val="24"/>
                    <w:szCs w:val="24"/>
                    <w:lang w:eastAsia="ja-JP"/>
                  </w:rPr>
                </w:rPrChange>
              </w:rPr>
            </w:pPr>
            <w:r w:rsidRPr="00F43289">
              <w:rPr>
                <w:rFonts w:ascii="Calibri" w:hAnsi="Calibri" w:cs="Calibri"/>
                <w:sz w:val="24"/>
                <w:szCs w:val="24"/>
                <w:lang w:eastAsia="ja-JP"/>
                <w:rPrChange w:id="1437"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38"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F43289" w:rsidRDefault="000F58BC" w:rsidP="00DC4B9B">
            <w:pPr>
              <w:spacing w:line="276" w:lineRule="auto"/>
              <w:jc w:val="center"/>
              <w:rPr>
                <w:rFonts w:ascii="Calibri" w:hAnsi="Calibri" w:cs="Calibri"/>
                <w:sz w:val="24"/>
                <w:szCs w:val="24"/>
                <w:rPrChange w:id="1439" w:author="DuyNgo" w:date="2012-07-19T21:21:00Z">
                  <w:rPr>
                    <w:rFonts w:cstheme="minorHAnsi"/>
                    <w:sz w:val="24"/>
                    <w:szCs w:val="24"/>
                  </w:rPr>
                </w:rPrChange>
              </w:rPr>
            </w:pPr>
            <w:r w:rsidRPr="00F43289">
              <w:rPr>
                <w:rFonts w:ascii="Calibri" w:hAnsi="Calibri" w:cs="Calibri"/>
                <w:sz w:val="24"/>
                <w:szCs w:val="24"/>
                <w:rPrChange w:id="1440" w:author="DuyNgo" w:date="2012-07-19T21:21:00Z">
                  <w:rPr>
                    <w:rFonts w:cstheme="minorHAnsi"/>
                    <w:sz w:val="24"/>
                    <w:szCs w:val="24"/>
                  </w:rPr>
                </w:rPrChange>
              </w:rPr>
              <w:t>FORMAT</w:t>
            </w: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41"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42" w:author="DuyNgo" w:date="2012-07-19T21:21:00Z">
                  <w:rPr>
                    <w:rFonts w:cstheme="minorHAnsi"/>
                    <w:b w:val="0"/>
                    <w:sz w:val="24"/>
                    <w:szCs w:val="24"/>
                    <w:lang w:eastAsia="ja-JP"/>
                  </w:rPr>
                </w:rPrChange>
              </w:rPr>
              <w:t>1</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43" w:author="DuyNgo" w:date="2012-07-19T21:21:00Z">
                  <w:rPr>
                    <w:rFonts w:cstheme="minorHAnsi"/>
                    <w:sz w:val="24"/>
                    <w:szCs w:val="24"/>
                    <w:lang w:eastAsia="ja-JP"/>
                  </w:rPr>
                </w:rPrChange>
              </w:rPr>
            </w:pPr>
            <w:r w:rsidRPr="00F43289">
              <w:rPr>
                <w:rFonts w:ascii="Calibri" w:hAnsi="Calibri" w:cs="Calibri"/>
                <w:sz w:val="24"/>
                <w:szCs w:val="24"/>
                <w:lang w:eastAsia="ja-JP"/>
                <w:rPrChange w:id="1444" w:author="DuyNgo" w:date="2012-07-19T21:21:00Z">
                  <w:rPr>
                    <w:rFonts w:cstheme="minorHAnsi"/>
                    <w:sz w:val="24"/>
                    <w:szCs w:val="24"/>
                    <w:lang w:eastAsia="ja-JP"/>
                  </w:rPr>
                </w:rPrChange>
              </w:rPr>
              <w:t>Have you checked the journal’s website for instructions to authors regarding specific formatting requirements for submission?</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45"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46" w:author="DuyNgo" w:date="2012-07-19T21:21:00Z">
                  <w:rPr>
                    <w:rFonts w:cstheme="minorHAnsi"/>
                    <w:sz w:val="24"/>
                    <w:szCs w:val="24"/>
                    <w:lang w:eastAsia="ja-JP"/>
                  </w:rPr>
                </w:rPrChange>
              </w:rPr>
            </w:pPr>
            <w:r w:rsidRPr="00F43289">
              <w:rPr>
                <w:rFonts w:ascii="Calibri" w:hAnsi="Calibri" w:cs="Calibri"/>
                <w:sz w:val="24"/>
                <w:szCs w:val="24"/>
                <w:lang w:eastAsia="ja-JP"/>
                <w:rPrChange w:id="1447"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48"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49"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50" w:author="DuyNgo" w:date="2012-07-19T21:21:00Z">
                  <w:rPr>
                    <w:rFonts w:cstheme="minorHAnsi"/>
                    <w:b w:val="0"/>
                    <w:sz w:val="24"/>
                    <w:szCs w:val="24"/>
                    <w:lang w:eastAsia="ja-JP"/>
                  </w:rPr>
                </w:rPrChange>
              </w:rPr>
              <w:t>2</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51" w:author="DuyNgo" w:date="2012-07-19T21:21:00Z">
                  <w:rPr>
                    <w:rFonts w:cstheme="minorHAnsi"/>
                    <w:sz w:val="24"/>
                    <w:szCs w:val="24"/>
                    <w:lang w:eastAsia="ja-JP"/>
                  </w:rPr>
                </w:rPrChange>
              </w:rPr>
            </w:pPr>
            <w:r w:rsidRPr="00F43289">
              <w:rPr>
                <w:rFonts w:ascii="Calibri" w:hAnsi="Calibri" w:cs="Calibri"/>
                <w:sz w:val="24"/>
                <w:szCs w:val="24"/>
                <w:lang w:eastAsia="ja-JP"/>
                <w:rPrChange w:id="1452" w:author="DuyNgo" w:date="2012-07-19T21:21:00Z">
                  <w:rPr>
                    <w:rFonts w:cstheme="minorHAnsi"/>
                    <w:sz w:val="24"/>
                    <w:szCs w:val="24"/>
                    <w:lang w:eastAsia="ja-JP"/>
                  </w:rPr>
                </w:rPrChange>
              </w:rPr>
              <w:t>Is the entire manuscript—including quotations, references, author note, content footnotes, and figure captions—double-</w:t>
            </w:r>
            <w:proofErr w:type="gramStart"/>
            <w:r w:rsidRPr="00F43289">
              <w:rPr>
                <w:rFonts w:ascii="Calibri" w:hAnsi="Calibri" w:cs="Calibri"/>
                <w:sz w:val="24"/>
                <w:szCs w:val="24"/>
                <w:lang w:eastAsia="ja-JP"/>
                <w:rPrChange w:id="1453" w:author="DuyNgo" w:date="2012-07-19T21:21:00Z">
                  <w:rPr>
                    <w:rFonts w:cstheme="minorHAnsi"/>
                    <w:sz w:val="24"/>
                    <w:szCs w:val="24"/>
                    <w:lang w:eastAsia="ja-JP"/>
                  </w:rPr>
                </w:rPrChange>
              </w:rPr>
              <w:t>spaced ?</w:t>
            </w:r>
            <w:proofErr w:type="gramEnd"/>
            <w:r w:rsidRPr="00F43289">
              <w:rPr>
                <w:rFonts w:ascii="Calibri" w:hAnsi="Calibri" w:cs="Calibri"/>
                <w:sz w:val="24"/>
                <w:szCs w:val="24"/>
                <w:lang w:eastAsia="ja-JP"/>
                <w:rPrChange w:id="1454" w:author="DuyNgo" w:date="2012-07-19T21:21:00Z">
                  <w:rPr>
                    <w:rFonts w:cstheme="minorHAnsi"/>
                    <w:sz w:val="24"/>
                    <w:szCs w:val="24"/>
                    <w:lang w:eastAsia="ja-JP"/>
                  </w:rPr>
                </w:rPrChange>
              </w:rPr>
              <w:t xml:space="preserve"> Is the manuscript neatly prepared?</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55"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56" w:author="DuyNgo" w:date="2012-07-19T21:21:00Z">
                  <w:rPr>
                    <w:rFonts w:cstheme="minorHAnsi"/>
                    <w:sz w:val="24"/>
                    <w:szCs w:val="24"/>
                    <w:lang w:eastAsia="ja-JP"/>
                  </w:rPr>
                </w:rPrChange>
              </w:rPr>
            </w:pPr>
            <w:r w:rsidRPr="00F43289">
              <w:rPr>
                <w:rFonts w:ascii="Calibri" w:hAnsi="Calibri" w:cs="Calibri"/>
                <w:sz w:val="24"/>
                <w:szCs w:val="24"/>
                <w:lang w:eastAsia="ja-JP"/>
                <w:rPrChange w:id="1457"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58" w:author="DuyNgo" w:date="2012-07-19T21:21:00Z">
                  <w:rPr>
                    <w:rFonts w:cstheme="minorHAnsi"/>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59"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60" w:author="DuyNgo" w:date="2012-07-19T21:21:00Z">
                  <w:rPr>
                    <w:rFonts w:cstheme="minorHAnsi"/>
                    <w:b w:val="0"/>
                    <w:sz w:val="24"/>
                    <w:szCs w:val="24"/>
                    <w:lang w:eastAsia="ja-JP"/>
                  </w:rPr>
                </w:rPrChange>
              </w:rPr>
              <w:t>3</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61" w:author="DuyNgo" w:date="2012-07-19T21:21:00Z">
                  <w:rPr>
                    <w:rFonts w:cstheme="minorHAnsi"/>
                    <w:sz w:val="24"/>
                    <w:szCs w:val="24"/>
                    <w:lang w:eastAsia="ja-JP"/>
                  </w:rPr>
                </w:rPrChange>
              </w:rPr>
            </w:pPr>
            <w:r w:rsidRPr="00F43289">
              <w:rPr>
                <w:rFonts w:ascii="Calibri" w:hAnsi="Calibri" w:cs="Calibri"/>
                <w:sz w:val="24"/>
                <w:szCs w:val="24"/>
                <w:lang w:eastAsia="ja-JP"/>
                <w:rPrChange w:id="1462" w:author="DuyNgo" w:date="2012-07-19T21:21:00Z">
                  <w:rPr>
                    <w:rFonts w:cstheme="minorHAnsi"/>
                    <w:sz w:val="24"/>
                    <w:szCs w:val="24"/>
                    <w:lang w:eastAsia="ja-JP"/>
                  </w:rPr>
                </w:rPrChange>
              </w:rPr>
              <w:t>Are the margins at least 1 in. (2.54 cm)?</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63"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64"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65" w:author="DuyNgo" w:date="2012-07-19T21:21:00Z">
                  <w:rPr>
                    <w:rFonts w:cstheme="minorHAnsi"/>
                    <w:sz w:val="24"/>
                    <w:szCs w:val="24"/>
                    <w:lang w:eastAsia="ja-JP"/>
                  </w:rPr>
                </w:rPrChange>
              </w:rPr>
            </w:pPr>
            <w:r w:rsidRPr="00F43289">
              <w:rPr>
                <w:rFonts w:ascii="Calibri" w:hAnsi="Calibri" w:cs="Calibri"/>
                <w:sz w:val="24"/>
                <w:szCs w:val="24"/>
                <w:lang w:eastAsia="ja-JP"/>
                <w:rPrChange w:id="1466" w:author="DuyNgo" w:date="2012-07-19T21:21:00Z">
                  <w:rPr>
                    <w:rFonts w:cstheme="minorHAnsi"/>
                    <w:sz w:val="24"/>
                    <w:szCs w:val="24"/>
                    <w:lang w:eastAsia="ja-JP"/>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67"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68" w:author="DuyNgo" w:date="2012-07-19T21:21:00Z">
                  <w:rPr>
                    <w:rFonts w:cstheme="minorHAnsi"/>
                    <w:b w:val="0"/>
                    <w:sz w:val="24"/>
                    <w:szCs w:val="24"/>
                    <w:lang w:eastAsia="ja-JP"/>
                  </w:rPr>
                </w:rPrChange>
              </w:rPr>
              <w:t>4</w:t>
            </w:r>
          </w:p>
        </w:tc>
        <w:tc>
          <w:tcPr>
            <w:tcW w:w="5348" w:type="dxa"/>
            <w:vAlign w:val="bottom"/>
          </w:tcPr>
          <w:p w:rsidR="000F58BC" w:rsidRPr="00F43289" w:rsidRDefault="000F58BC" w:rsidP="00DC4B9B">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69" w:author="DuyNgo" w:date="2012-07-19T21:21:00Z">
                  <w:rPr>
                    <w:rFonts w:cstheme="minorHAnsi"/>
                    <w:sz w:val="24"/>
                    <w:szCs w:val="24"/>
                    <w:lang w:eastAsia="ja-JP"/>
                  </w:rPr>
                </w:rPrChange>
              </w:rPr>
            </w:pPr>
            <w:r w:rsidRPr="00F43289">
              <w:rPr>
                <w:rFonts w:ascii="Calibri" w:hAnsi="Calibri" w:cs="Calibri"/>
                <w:sz w:val="24"/>
                <w:szCs w:val="24"/>
                <w:lang w:eastAsia="ja-JP"/>
                <w:rPrChange w:id="1470" w:author="DuyNgo" w:date="2012-07-19T21:21:00Z">
                  <w:rPr>
                    <w:rFonts w:cstheme="minorHAnsi"/>
                    <w:sz w:val="24"/>
                    <w:szCs w:val="24"/>
                    <w:lang w:eastAsia="ja-JP"/>
                  </w:rPr>
                </w:rPrChange>
              </w:rPr>
              <w:t xml:space="preserve">Are the title pages, abstracts, references, appendices, content footnotes, tables, and figures on separate pages (with only one table or figure per page)? Are the figure captions on the same page as the figures? </w:t>
            </w:r>
            <w:proofErr w:type="gramStart"/>
            <w:r w:rsidRPr="00F43289">
              <w:rPr>
                <w:rFonts w:ascii="Calibri" w:hAnsi="Calibri" w:cs="Calibri"/>
                <w:sz w:val="24"/>
                <w:szCs w:val="24"/>
                <w:lang w:eastAsia="ja-JP"/>
                <w:rPrChange w:id="1471" w:author="DuyNgo" w:date="2012-07-19T21:21:00Z">
                  <w:rPr>
                    <w:rFonts w:cstheme="minorHAnsi"/>
                    <w:sz w:val="24"/>
                    <w:szCs w:val="24"/>
                    <w:lang w:eastAsia="ja-JP"/>
                  </w:rPr>
                </w:rPrChange>
              </w:rPr>
              <w:t>Are manuscript elements ordered</w:t>
            </w:r>
            <w:proofErr w:type="gramEnd"/>
            <w:r w:rsidRPr="00F43289">
              <w:rPr>
                <w:rFonts w:ascii="Calibri" w:hAnsi="Calibri" w:cs="Calibri"/>
                <w:sz w:val="24"/>
                <w:szCs w:val="24"/>
                <w:lang w:eastAsia="ja-JP"/>
                <w:rPrChange w:id="1472" w:author="DuyNgo" w:date="2012-07-19T21:21:00Z">
                  <w:rPr>
                    <w:rFonts w:cstheme="minorHAnsi"/>
                    <w:sz w:val="24"/>
                    <w:szCs w:val="24"/>
                    <w:lang w:eastAsia="ja-JP"/>
                  </w:rPr>
                </w:rPrChange>
              </w:rPr>
              <w:t xml:space="preserve"> in sequence, with the text pages between the abstract and the references?</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73"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74"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75" w:author="DuyNgo" w:date="2012-07-19T21:21:00Z">
                  <w:rPr>
                    <w:rFonts w:cstheme="minorHAnsi"/>
                    <w:sz w:val="24"/>
                    <w:szCs w:val="24"/>
                    <w:lang w:eastAsia="ja-JP"/>
                  </w:rPr>
                </w:rPrChange>
              </w:rPr>
            </w:pPr>
            <w:r w:rsidRPr="00F43289">
              <w:rPr>
                <w:rFonts w:ascii="Calibri" w:hAnsi="Calibri" w:cs="Calibri"/>
                <w:sz w:val="24"/>
                <w:szCs w:val="24"/>
                <w:lang w:eastAsia="ja-JP"/>
                <w:rPrChange w:id="1476" w:author="DuyNgo" w:date="2012-07-19T21:21:00Z">
                  <w:rPr>
                    <w:rFonts w:cstheme="minorHAnsi"/>
                    <w:sz w:val="24"/>
                    <w:szCs w:val="24"/>
                    <w:lang w:eastAsia="ja-JP"/>
                  </w:rPr>
                </w:rPrChange>
              </w:rPr>
              <w:t>x</w:t>
            </w: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77"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78" w:author="DuyNgo" w:date="2012-07-19T21:21:00Z">
                  <w:rPr>
                    <w:rFonts w:cstheme="minorHAnsi"/>
                    <w:b w:val="0"/>
                    <w:sz w:val="24"/>
                    <w:szCs w:val="24"/>
                    <w:lang w:eastAsia="ja-JP"/>
                  </w:rPr>
                </w:rPrChange>
              </w:rPr>
              <w:t>5</w:t>
            </w:r>
          </w:p>
        </w:tc>
        <w:tc>
          <w:tcPr>
            <w:tcW w:w="5348" w:type="dxa"/>
            <w:vAlign w:val="bottom"/>
          </w:tcPr>
          <w:p w:rsidR="000F58BC" w:rsidRPr="00F43289" w:rsidRDefault="000F58BC" w:rsidP="00DC4B9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79"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480" w:author="DuyNgo" w:date="2012-07-19T21:21:00Z">
                  <w:rPr>
                    <w:rFonts w:cstheme="minorHAnsi"/>
                    <w:sz w:val="24"/>
                    <w:szCs w:val="24"/>
                    <w:lang w:eastAsia="ja-JP"/>
                  </w:rPr>
                </w:rPrChange>
              </w:rPr>
              <w:t>Are all pages numbered</w:t>
            </w:r>
            <w:proofErr w:type="gramEnd"/>
            <w:r w:rsidRPr="00F43289">
              <w:rPr>
                <w:rFonts w:ascii="Calibri" w:hAnsi="Calibri" w:cs="Calibri"/>
                <w:sz w:val="24"/>
                <w:szCs w:val="24"/>
                <w:lang w:eastAsia="ja-JP"/>
                <w:rPrChange w:id="1481" w:author="DuyNgo" w:date="2012-07-19T21:21:00Z">
                  <w:rPr>
                    <w:rFonts w:cstheme="minorHAnsi"/>
                    <w:sz w:val="24"/>
                    <w:szCs w:val="24"/>
                    <w:lang w:eastAsia="ja-JP"/>
                  </w:rPr>
                </w:rPrChange>
              </w:rPr>
              <w:t xml:space="preserve"> in sequence, starting with the title page?</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82" w:author="DuyNgo" w:date="2012-07-19T21:21:00Z">
                  <w:rPr>
                    <w:rFonts w:cstheme="minorHAnsi"/>
                    <w:sz w:val="24"/>
                    <w:szCs w:val="24"/>
                    <w:lang w:eastAsia="ja-JP"/>
                  </w:rPr>
                </w:rPrChange>
              </w:rPr>
            </w:pPr>
            <w:r w:rsidRPr="00F43289">
              <w:rPr>
                <w:rFonts w:ascii="Calibri" w:hAnsi="Calibri" w:cs="Calibri"/>
                <w:sz w:val="24"/>
                <w:szCs w:val="24"/>
                <w:lang w:eastAsia="ja-JP"/>
                <w:rPrChange w:id="1483"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84"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85" w:author="DuyNgo" w:date="2012-07-19T21:21:00Z">
                  <w:rPr>
                    <w:rFonts w:cstheme="minorHAnsi"/>
                    <w:sz w:val="24"/>
                    <w:szCs w:val="24"/>
                    <w:lang w:eastAsia="ja-JP"/>
                  </w:rPr>
                </w:rPrChange>
              </w:rPr>
            </w:pP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0F58BC" w:rsidRPr="00F43289" w:rsidRDefault="000F58BC" w:rsidP="00DC4B9B">
            <w:pPr>
              <w:spacing w:line="276" w:lineRule="auto"/>
              <w:jc w:val="center"/>
              <w:rPr>
                <w:rFonts w:ascii="Calibri" w:hAnsi="Calibri" w:cs="Calibri"/>
                <w:sz w:val="24"/>
                <w:szCs w:val="24"/>
                <w:rPrChange w:id="1486" w:author="DuyNgo" w:date="2012-07-19T21:21:00Z">
                  <w:rPr>
                    <w:rFonts w:cstheme="minorHAnsi"/>
                    <w:sz w:val="24"/>
                    <w:szCs w:val="24"/>
                  </w:rPr>
                </w:rPrChange>
              </w:rPr>
            </w:pPr>
            <w:r w:rsidRPr="00F43289">
              <w:rPr>
                <w:rFonts w:ascii="Calibri" w:hAnsi="Calibri" w:cs="Calibri"/>
                <w:sz w:val="24"/>
                <w:szCs w:val="24"/>
                <w:rPrChange w:id="1487" w:author="DuyNgo" w:date="2012-07-19T21:21:00Z">
                  <w:rPr>
                    <w:rFonts w:cstheme="minorHAnsi"/>
                    <w:sz w:val="24"/>
                    <w:szCs w:val="24"/>
                  </w:rPr>
                </w:rPrChange>
              </w:rPr>
              <w:t>PARAGRAPHS AND HEADINGS</w:t>
            </w: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88"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89" w:author="DuyNgo" w:date="2012-07-19T21:21:00Z">
                  <w:rPr>
                    <w:rFonts w:cstheme="minorHAnsi"/>
                    <w:b w:val="0"/>
                    <w:sz w:val="24"/>
                    <w:szCs w:val="24"/>
                    <w:lang w:eastAsia="ja-JP"/>
                  </w:rPr>
                </w:rPrChange>
              </w:rPr>
              <w:lastRenderedPageBreak/>
              <w:t>1</w:t>
            </w:r>
          </w:p>
        </w:tc>
        <w:tc>
          <w:tcPr>
            <w:tcW w:w="5348" w:type="dxa"/>
            <w:vAlign w:val="bottom"/>
          </w:tcPr>
          <w:p w:rsidR="000F58BC" w:rsidRPr="00F43289" w:rsidRDefault="000F58BC" w:rsidP="00DC4B9B">
            <w:pPr>
              <w:ind w:leftChars="-49" w:left="-108"/>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90" w:author="DuyNgo" w:date="2012-07-19T21:21:00Z">
                  <w:rPr>
                    <w:rFonts w:cstheme="minorHAnsi"/>
                    <w:sz w:val="24"/>
                    <w:szCs w:val="24"/>
                    <w:lang w:eastAsia="ja-JP"/>
                  </w:rPr>
                </w:rPrChange>
              </w:rPr>
            </w:pPr>
            <w:proofErr w:type="gramStart"/>
            <w:r w:rsidRPr="00F43289">
              <w:rPr>
                <w:rFonts w:ascii="Calibri" w:hAnsi="Calibri" w:cs="Calibri"/>
                <w:sz w:val="24"/>
                <w:szCs w:val="24"/>
                <w:lang w:eastAsia="ja-JP"/>
                <w:rPrChange w:id="1491" w:author="DuyNgo" w:date="2012-07-19T21:21:00Z">
                  <w:rPr>
                    <w:rFonts w:cstheme="minorHAnsi"/>
                    <w:sz w:val="24"/>
                    <w:szCs w:val="24"/>
                    <w:lang w:eastAsia="ja-JP"/>
                  </w:rPr>
                </w:rPrChange>
              </w:rPr>
              <w:t>Is each paragraph longer than a single sentence but not longer than one manuscript page?</w:t>
            </w:r>
            <w:proofErr w:type="gramEnd"/>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92"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93"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494" w:author="DuyNgo" w:date="2012-07-19T21:21:00Z">
                  <w:rPr>
                    <w:rFonts w:cstheme="minorHAnsi"/>
                    <w:sz w:val="24"/>
                    <w:szCs w:val="24"/>
                    <w:lang w:eastAsia="ja-JP"/>
                  </w:rPr>
                </w:rPrChange>
              </w:rPr>
            </w:pPr>
            <w:r w:rsidRPr="00F43289">
              <w:rPr>
                <w:rFonts w:ascii="Calibri" w:hAnsi="Calibri" w:cs="Calibri"/>
                <w:sz w:val="24"/>
                <w:szCs w:val="24"/>
                <w:lang w:eastAsia="ja-JP"/>
                <w:rPrChange w:id="1495" w:author="DuyNgo" w:date="2012-07-19T21:21:00Z">
                  <w:rPr>
                    <w:rFonts w:cstheme="minorHAnsi"/>
                    <w:sz w:val="24"/>
                    <w:szCs w:val="24"/>
                    <w:lang w:eastAsia="ja-JP"/>
                  </w:rPr>
                </w:rPrChange>
              </w:rPr>
              <w:t>x</w:t>
            </w:r>
          </w:p>
        </w:tc>
      </w:tr>
      <w:tr w:rsidR="000F58BC" w:rsidRPr="00F43289" w:rsidTr="00190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496"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497" w:author="DuyNgo" w:date="2012-07-19T21:21:00Z">
                  <w:rPr>
                    <w:rFonts w:cstheme="minorHAnsi"/>
                    <w:b w:val="0"/>
                    <w:sz w:val="24"/>
                    <w:szCs w:val="24"/>
                    <w:lang w:eastAsia="ja-JP"/>
                  </w:rPr>
                </w:rPrChange>
              </w:rPr>
              <w:t>2</w:t>
            </w:r>
          </w:p>
        </w:tc>
        <w:tc>
          <w:tcPr>
            <w:tcW w:w="5348" w:type="dxa"/>
            <w:vAlign w:val="bottom"/>
          </w:tcPr>
          <w:p w:rsidR="000F58BC" w:rsidRPr="00F43289" w:rsidRDefault="000F58BC" w:rsidP="00DC4B9B">
            <w:pPr>
              <w:ind w:leftChars="-49" w:left="-108"/>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498" w:author="DuyNgo" w:date="2012-07-19T21:21:00Z">
                  <w:rPr>
                    <w:rFonts w:cstheme="minorHAnsi"/>
                    <w:sz w:val="24"/>
                    <w:szCs w:val="24"/>
                    <w:lang w:eastAsia="ja-JP"/>
                  </w:rPr>
                </w:rPrChange>
              </w:rPr>
            </w:pPr>
            <w:r w:rsidRPr="00F43289">
              <w:rPr>
                <w:rFonts w:ascii="Calibri" w:hAnsi="Calibri" w:cs="Calibri"/>
                <w:sz w:val="24"/>
                <w:szCs w:val="24"/>
                <w:lang w:eastAsia="ja-JP"/>
                <w:rPrChange w:id="1499" w:author="DuyNgo" w:date="2012-07-19T21:21:00Z">
                  <w:rPr>
                    <w:rFonts w:cstheme="minorHAnsi"/>
                    <w:sz w:val="24"/>
                    <w:szCs w:val="24"/>
                    <w:lang w:eastAsia="ja-JP"/>
                  </w:rPr>
                </w:rPrChange>
              </w:rPr>
              <w:t>Do the levels of headings accurately reflect the organization of the paper?</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ja-JP"/>
                <w:rPrChange w:id="1500" w:author="DuyNgo" w:date="2012-07-19T21:21:00Z">
                  <w:rPr>
                    <w:rFonts w:cstheme="minorHAnsi"/>
                    <w:sz w:val="24"/>
                    <w:szCs w:val="24"/>
                    <w:lang w:eastAsia="ja-JP"/>
                  </w:rPr>
                </w:rPrChange>
              </w:rPr>
            </w:pPr>
            <w:r w:rsidRPr="00F43289">
              <w:rPr>
                <w:rFonts w:ascii="Calibri" w:hAnsi="Calibri" w:cs="Calibri"/>
                <w:sz w:val="24"/>
                <w:szCs w:val="24"/>
                <w:lang w:eastAsia="ja-JP"/>
                <w:rPrChange w:id="1501"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FF"/>
                <w:sz w:val="24"/>
                <w:szCs w:val="24"/>
                <w:lang w:eastAsia="ja-JP"/>
                <w:rPrChange w:id="1502" w:author="DuyNgo" w:date="2012-07-19T21:21:00Z">
                  <w:rPr>
                    <w:rFonts w:cstheme="minorHAnsi"/>
                    <w:color w:val="0000FF"/>
                    <w:sz w:val="24"/>
                    <w:szCs w:val="24"/>
                    <w:lang w:eastAsia="ja-JP"/>
                  </w:rPr>
                </w:rPrChange>
              </w:rPr>
            </w:pPr>
          </w:p>
        </w:tc>
        <w:tc>
          <w:tcPr>
            <w:tcW w:w="759" w:type="dxa"/>
            <w:vAlign w:val="bottom"/>
          </w:tcPr>
          <w:p w:rsidR="000F58BC" w:rsidRPr="00F43289" w:rsidRDefault="000F58BC" w:rsidP="00DC4B9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FF"/>
                <w:sz w:val="24"/>
                <w:szCs w:val="24"/>
                <w:lang w:eastAsia="ja-JP"/>
                <w:rPrChange w:id="1503" w:author="DuyNgo" w:date="2012-07-19T21:21:00Z">
                  <w:rPr>
                    <w:rFonts w:cstheme="minorHAnsi"/>
                    <w:color w:val="0000FF"/>
                    <w:sz w:val="24"/>
                    <w:szCs w:val="24"/>
                    <w:lang w:eastAsia="ja-JP"/>
                  </w:rPr>
                </w:rPrChange>
              </w:rPr>
            </w:pPr>
          </w:p>
        </w:tc>
      </w:tr>
      <w:tr w:rsidR="000F58BC" w:rsidRPr="00F43289" w:rsidTr="00190524">
        <w:tc>
          <w:tcPr>
            <w:cnfStyle w:val="001000000000" w:firstRow="0" w:lastRow="0" w:firstColumn="1" w:lastColumn="0" w:oddVBand="0" w:evenVBand="0" w:oddHBand="0" w:evenHBand="0" w:firstRowFirstColumn="0" w:firstRowLastColumn="0" w:lastRowFirstColumn="0" w:lastRowLastColumn="0"/>
            <w:tcW w:w="850" w:type="dxa"/>
          </w:tcPr>
          <w:p w:rsidR="000F58BC" w:rsidRPr="00F43289" w:rsidRDefault="000F58BC" w:rsidP="00DC4B9B">
            <w:pPr>
              <w:ind w:firstLineChars="100" w:firstLine="240"/>
              <w:rPr>
                <w:rFonts w:ascii="Calibri" w:hAnsi="Calibri" w:cs="Calibri"/>
                <w:b w:val="0"/>
                <w:sz w:val="24"/>
                <w:szCs w:val="24"/>
                <w:lang w:eastAsia="ja-JP"/>
                <w:rPrChange w:id="1504" w:author="DuyNgo" w:date="2012-07-19T21:21:00Z">
                  <w:rPr>
                    <w:rFonts w:cstheme="minorHAnsi"/>
                    <w:b w:val="0"/>
                    <w:sz w:val="24"/>
                    <w:szCs w:val="24"/>
                    <w:lang w:eastAsia="ja-JP"/>
                  </w:rPr>
                </w:rPrChange>
              </w:rPr>
            </w:pPr>
            <w:r w:rsidRPr="00F43289">
              <w:rPr>
                <w:rFonts w:ascii="Calibri" w:hAnsi="Calibri" w:cs="Calibri"/>
                <w:b w:val="0"/>
                <w:sz w:val="24"/>
                <w:szCs w:val="24"/>
                <w:lang w:eastAsia="ja-JP"/>
                <w:rPrChange w:id="1505" w:author="DuyNgo" w:date="2012-07-19T21:21:00Z">
                  <w:rPr>
                    <w:rFonts w:cstheme="minorHAnsi"/>
                    <w:b w:val="0"/>
                    <w:sz w:val="24"/>
                    <w:szCs w:val="24"/>
                    <w:lang w:eastAsia="ja-JP"/>
                  </w:rPr>
                </w:rPrChange>
              </w:rPr>
              <w:t>3</w:t>
            </w:r>
          </w:p>
        </w:tc>
        <w:tc>
          <w:tcPr>
            <w:tcW w:w="5348" w:type="dxa"/>
            <w:vAlign w:val="bottom"/>
          </w:tcPr>
          <w:p w:rsidR="000F58BC" w:rsidRPr="00F43289" w:rsidRDefault="000F58BC" w:rsidP="00DC4B9B">
            <w:pPr>
              <w:ind w:leftChars="-49" w:left="-108"/>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506" w:author="DuyNgo" w:date="2012-07-19T21:21:00Z">
                  <w:rPr>
                    <w:rFonts w:cstheme="minorHAnsi"/>
                    <w:sz w:val="24"/>
                    <w:szCs w:val="24"/>
                    <w:lang w:eastAsia="ja-JP"/>
                  </w:rPr>
                </w:rPrChange>
              </w:rPr>
            </w:pPr>
            <w:r w:rsidRPr="00F43289">
              <w:rPr>
                <w:rFonts w:ascii="Calibri" w:hAnsi="Calibri" w:cs="Calibri"/>
                <w:sz w:val="24"/>
                <w:szCs w:val="24"/>
                <w:lang w:eastAsia="ja-JP"/>
                <w:rPrChange w:id="1507" w:author="DuyNgo" w:date="2012-07-19T21:21:00Z">
                  <w:rPr>
                    <w:rFonts w:cstheme="minorHAnsi"/>
                    <w:sz w:val="24"/>
                    <w:szCs w:val="24"/>
                    <w:lang w:eastAsia="ja-JP"/>
                  </w:rPr>
                </w:rPrChange>
              </w:rPr>
              <w:t>Do all headings of the same level appear in the same format?</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508" w:author="DuyNgo" w:date="2012-07-19T21:21:00Z">
                  <w:rPr>
                    <w:rFonts w:cstheme="minorHAnsi"/>
                    <w:sz w:val="24"/>
                    <w:szCs w:val="24"/>
                    <w:lang w:eastAsia="ja-JP"/>
                  </w:rPr>
                </w:rPrChange>
              </w:rPr>
            </w:pPr>
            <w:r w:rsidRPr="00F43289">
              <w:rPr>
                <w:rFonts w:ascii="Calibri" w:hAnsi="Calibri" w:cs="Calibri"/>
                <w:sz w:val="24"/>
                <w:szCs w:val="24"/>
                <w:lang w:eastAsia="ja-JP"/>
                <w:rPrChange w:id="1509" w:author="DuyNgo" w:date="2012-07-19T21:21:00Z">
                  <w:rPr>
                    <w:rFonts w:cstheme="minorHAnsi"/>
                    <w:sz w:val="24"/>
                    <w:szCs w:val="24"/>
                    <w:lang w:eastAsia="ja-JP"/>
                  </w:rPr>
                </w:rPrChange>
              </w:rPr>
              <w:t>x</w:t>
            </w: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510" w:author="DuyNgo" w:date="2012-07-19T21:21:00Z">
                  <w:rPr>
                    <w:rFonts w:cstheme="minorHAnsi"/>
                    <w:sz w:val="24"/>
                    <w:szCs w:val="24"/>
                    <w:lang w:eastAsia="ja-JP"/>
                  </w:rPr>
                </w:rPrChange>
              </w:rPr>
            </w:pPr>
          </w:p>
        </w:tc>
        <w:tc>
          <w:tcPr>
            <w:tcW w:w="759" w:type="dxa"/>
            <w:vAlign w:val="bottom"/>
          </w:tcPr>
          <w:p w:rsidR="000F58BC" w:rsidRPr="00F43289" w:rsidRDefault="000F58BC" w:rsidP="00DC4B9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ja-JP"/>
                <w:rPrChange w:id="1511" w:author="DuyNgo" w:date="2012-07-19T21:21:00Z">
                  <w:rPr>
                    <w:rFonts w:cstheme="minorHAnsi"/>
                    <w:sz w:val="24"/>
                    <w:szCs w:val="24"/>
                    <w:lang w:eastAsia="ja-JP"/>
                  </w:rPr>
                </w:rPrChange>
              </w:rPr>
            </w:pPr>
          </w:p>
        </w:tc>
      </w:tr>
    </w:tbl>
    <w:p w:rsidR="000F58BC" w:rsidRPr="00F43289" w:rsidRDefault="00391B3C" w:rsidP="00DC4B9B">
      <w:pPr>
        <w:spacing w:after="0"/>
        <w:rPr>
          <w:rFonts w:ascii="Calibri" w:hAnsi="Calibri" w:cs="Calibri"/>
          <w:sz w:val="24"/>
          <w:szCs w:val="24"/>
          <w:rPrChange w:id="1512" w:author="DuyNgo" w:date="2012-07-19T21:21:00Z">
            <w:rPr>
              <w:rFonts w:cstheme="minorHAnsi"/>
              <w:sz w:val="24"/>
              <w:szCs w:val="24"/>
            </w:rPr>
          </w:rPrChange>
        </w:rPr>
      </w:pPr>
      <w:r w:rsidRPr="00F43289">
        <w:rPr>
          <w:rFonts w:ascii="Calibri" w:hAnsi="Calibri" w:cs="Calibri"/>
          <w:sz w:val="24"/>
          <w:szCs w:val="24"/>
          <w:rPrChange w:id="1513" w:author="DuyNgo" w:date="2012-07-19T21:21:00Z">
            <w:rPr>
              <w:rFonts w:cstheme="minorHAnsi"/>
              <w:sz w:val="24"/>
              <w:szCs w:val="24"/>
            </w:rPr>
          </w:rPrChange>
        </w:rPr>
        <w:br/>
      </w:r>
    </w:p>
    <w:p w:rsidR="00130471" w:rsidRPr="00F43289" w:rsidRDefault="00130471" w:rsidP="00DC4B9B">
      <w:pPr>
        <w:pStyle w:val="Heading1"/>
        <w:numPr>
          <w:ilvl w:val="0"/>
          <w:numId w:val="2"/>
        </w:numPr>
        <w:spacing w:before="0"/>
        <w:rPr>
          <w:rFonts w:ascii="Calibri" w:hAnsi="Calibri" w:cs="Calibri"/>
          <w:sz w:val="24"/>
          <w:szCs w:val="24"/>
          <w:rPrChange w:id="1514" w:author="DuyNgo" w:date="2012-07-19T21:21:00Z">
            <w:rPr>
              <w:rFonts w:asciiTheme="minorHAnsi" w:hAnsiTheme="minorHAnsi" w:cstheme="minorHAnsi"/>
              <w:sz w:val="24"/>
              <w:szCs w:val="24"/>
            </w:rPr>
          </w:rPrChange>
        </w:rPr>
      </w:pPr>
      <w:bookmarkStart w:id="1515" w:name="_Toc288822206"/>
      <w:bookmarkStart w:id="1516" w:name="_Toc330479272"/>
      <w:r w:rsidRPr="00F43289">
        <w:rPr>
          <w:rFonts w:ascii="Calibri" w:hAnsi="Calibri" w:cs="Calibri"/>
          <w:sz w:val="24"/>
          <w:szCs w:val="24"/>
          <w:rPrChange w:id="1517" w:author="DuyNgo" w:date="2012-07-19T21:21:00Z">
            <w:rPr>
              <w:rFonts w:asciiTheme="minorHAnsi" w:hAnsiTheme="minorHAnsi" w:cstheme="minorHAnsi"/>
              <w:sz w:val="24"/>
              <w:szCs w:val="24"/>
            </w:rPr>
          </w:rPrChange>
        </w:rPr>
        <w:t>Appendix A: Test Logs</w:t>
      </w:r>
      <w:bookmarkEnd w:id="1515"/>
      <w:bookmarkEnd w:id="1516"/>
      <w:r w:rsidR="00391B3C" w:rsidRPr="00F43289">
        <w:rPr>
          <w:rFonts w:ascii="Calibri" w:hAnsi="Calibri" w:cs="Calibri"/>
          <w:sz w:val="24"/>
          <w:szCs w:val="24"/>
          <w:rPrChange w:id="1518" w:author="DuyNgo" w:date="2012-07-19T21:21:00Z">
            <w:rPr>
              <w:rFonts w:asciiTheme="minorHAnsi" w:hAnsiTheme="minorHAnsi" w:cstheme="minorHAnsi"/>
              <w:sz w:val="24"/>
              <w:szCs w:val="24"/>
            </w:rPr>
          </w:rPrChange>
        </w:rPr>
        <w:br/>
      </w:r>
    </w:p>
    <w:p w:rsidR="00130471" w:rsidRPr="00F43289" w:rsidRDefault="00130471" w:rsidP="00DC4B9B">
      <w:pPr>
        <w:pStyle w:val="Heading2"/>
        <w:numPr>
          <w:ilvl w:val="0"/>
          <w:numId w:val="13"/>
        </w:numPr>
        <w:spacing w:before="0"/>
        <w:rPr>
          <w:rFonts w:ascii="Calibri" w:hAnsi="Calibri" w:cs="Calibri"/>
          <w:sz w:val="24"/>
          <w:szCs w:val="24"/>
          <w:rPrChange w:id="1519" w:author="DuyNgo" w:date="2012-07-19T21:21:00Z">
            <w:rPr>
              <w:rFonts w:asciiTheme="minorHAnsi" w:hAnsiTheme="minorHAnsi" w:cstheme="minorHAnsi"/>
              <w:sz w:val="24"/>
              <w:szCs w:val="24"/>
            </w:rPr>
          </w:rPrChange>
        </w:rPr>
      </w:pPr>
      <w:bookmarkStart w:id="1520" w:name="_Toc288822208"/>
      <w:bookmarkStart w:id="1521" w:name="_Toc330479273"/>
      <w:r w:rsidRPr="00F43289">
        <w:rPr>
          <w:rFonts w:ascii="Calibri" w:hAnsi="Calibri" w:cs="Calibri"/>
          <w:sz w:val="24"/>
          <w:szCs w:val="24"/>
          <w:rPrChange w:id="1522" w:author="DuyNgo" w:date="2012-07-19T21:21:00Z">
            <w:rPr>
              <w:rFonts w:asciiTheme="minorHAnsi" w:hAnsiTheme="minorHAnsi" w:cstheme="minorHAnsi"/>
              <w:sz w:val="24"/>
              <w:szCs w:val="24"/>
            </w:rPr>
          </w:rPrChange>
        </w:rPr>
        <w:t>Test Results</w:t>
      </w:r>
      <w:bookmarkEnd w:id="1520"/>
      <w:bookmarkEnd w:id="1521"/>
    </w:p>
    <w:p w:rsidR="000F58BC" w:rsidRPr="00F43289" w:rsidRDefault="000F58BC" w:rsidP="00DC4B9B">
      <w:pPr>
        <w:spacing w:after="0"/>
        <w:rPr>
          <w:rFonts w:ascii="Calibri" w:hAnsi="Calibri" w:cs="Calibri"/>
          <w:sz w:val="24"/>
          <w:szCs w:val="24"/>
          <w:rPrChange w:id="1523" w:author="DuyNgo" w:date="2012-07-19T21:21:00Z">
            <w:rPr>
              <w:rFonts w:cstheme="minorHAnsi"/>
              <w:sz w:val="24"/>
              <w:szCs w:val="24"/>
            </w:rPr>
          </w:rPrChange>
        </w:rPr>
      </w:pPr>
    </w:p>
    <w:p w:rsidR="000F58BC" w:rsidRPr="00F43289" w:rsidRDefault="000F58BC" w:rsidP="00DC4B9B">
      <w:pPr>
        <w:spacing w:after="0"/>
        <w:rPr>
          <w:rFonts w:ascii="Calibri" w:hAnsi="Calibri" w:cs="Calibri"/>
          <w:color w:val="FF0000"/>
          <w:sz w:val="24"/>
          <w:szCs w:val="24"/>
          <w:rPrChange w:id="1524" w:author="DuyNgo" w:date="2012-07-19T21:21:00Z">
            <w:rPr>
              <w:rFonts w:cstheme="minorHAnsi"/>
              <w:color w:val="FF0000"/>
              <w:sz w:val="24"/>
              <w:szCs w:val="24"/>
            </w:rPr>
          </w:rPrChange>
        </w:rPr>
      </w:pPr>
      <w:r w:rsidRPr="00F43289">
        <w:rPr>
          <w:rFonts w:ascii="Calibri" w:hAnsi="Calibri" w:cs="Calibri"/>
          <w:color w:val="FF0000"/>
          <w:sz w:val="24"/>
          <w:szCs w:val="24"/>
          <w:rPrChange w:id="1525" w:author="DuyNgo" w:date="2012-07-19T21:21:00Z">
            <w:rPr>
              <w:rFonts w:cstheme="minorHAnsi"/>
              <w:color w:val="FF0000"/>
              <w:sz w:val="24"/>
              <w:szCs w:val="24"/>
            </w:rPr>
          </w:rPrChange>
        </w:rPr>
        <w:t>To be updated</w:t>
      </w:r>
    </w:p>
    <w:p w:rsidR="000F58BC" w:rsidRPr="00F43289" w:rsidRDefault="000F58BC" w:rsidP="00DC4B9B">
      <w:pPr>
        <w:spacing w:after="0"/>
        <w:rPr>
          <w:rFonts w:ascii="Calibri" w:hAnsi="Calibri" w:cs="Calibri"/>
          <w:sz w:val="24"/>
          <w:szCs w:val="24"/>
          <w:rPrChange w:id="1526" w:author="DuyNgo" w:date="2012-07-19T21:21:00Z">
            <w:rPr>
              <w:rFonts w:cstheme="minorHAnsi"/>
              <w:sz w:val="24"/>
              <w:szCs w:val="24"/>
            </w:rPr>
          </w:rPrChange>
        </w:rPr>
      </w:pPr>
      <w:r w:rsidRPr="00F43289">
        <w:rPr>
          <w:rFonts w:ascii="Calibri" w:hAnsi="Calibri" w:cs="Calibri"/>
          <w:sz w:val="24"/>
          <w:szCs w:val="24"/>
          <w:rPrChange w:id="1527" w:author="DuyNgo" w:date="2012-07-19T21:21:00Z">
            <w:rPr>
              <w:rFonts w:cstheme="minorHAnsi"/>
              <w:sz w:val="24"/>
              <w:szCs w:val="24"/>
            </w:rPr>
          </w:rPrChange>
        </w:rPr>
        <w:t>Sample column:</w:t>
      </w:r>
    </w:p>
    <w:tbl>
      <w:tblPr>
        <w:tblStyle w:val="MediumShading2-Accent1"/>
        <w:tblW w:w="8546" w:type="dxa"/>
        <w:tblLook w:val="04A0" w:firstRow="1" w:lastRow="0" w:firstColumn="1" w:lastColumn="0" w:noHBand="0" w:noVBand="1"/>
      </w:tblPr>
      <w:tblGrid>
        <w:gridCol w:w="3175"/>
        <w:gridCol w:w="719"/>
        <w:gridCol w:w="626"/>
        <w:gridCol w:w="1116"/>
        <w:gridCol w:w="656"/>
        <w:gridCol w:w="2254"/>
      </w:tblGrid>
      <w:tr w:rsidR="000F58BC" w:rsidRPr="00F43289" w:rsidTr="00190524">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3175" w:type="dxa"/>
            <w:noWrap/>
            <w:hideMark/>
          </w:tcPr>
          <w:p w:rsidR="000F58BC" w:rsidRPr="00F43289" w:rsidRDefault="000F58BC" w:rsidP="00DC4B9B">
            <w:pPr>
              <w:spacing w:line="360" w:lineRule="auto"/>
              <w:jc w:val="center"/>
              <w:rPr>
                <w:rFonts w:ascii="Calibri" w:eastAsia="MS PGothic" w:hAnsi="Calibri" w:cs="Calibri"/>
                <w:b w:val="0"/>
                <w:bCs w:val="0"/>
                <w:color w:val="FFFFFF"/>
                <w:sz w:val="24"/>
                <w:szCs w:val="24"/>
                <w:lang w:eastAsia="ja-JP"/>
                <w:rPrChange w:id="1528" w:author="DuyNgo" w:date="2012-07-19T21:21:00Z">
                  <w:rPr>
                    <w:rFonts w:eastAsia="MS PGothic" w:cstheme="minorHAnsi"/>
                    <w:b w:val="0"/>
                    <w:bCs w:val="0"/>
                    <w:color w:val="FFFFFF"/>
                    <w:sz w:val="24"/>
                    <w:szCs w:val="24"/>
                    <w:lang w:eastAsia="ja-JP"/>
                  </w:rPr>
                </w:rPrChange>
              </w:rPr>
            </w:pPr>
            <w:r w:rsidRPr="00F43289">
              <w:rPr>
                <w:rFonts w:ascii="Calibri" w:eastAsia="MS PGothic" w:hAnsi="Calibri" w:cs="Calibri"/>
                <w:b w:val="0"/>
                <w:bCs w:val="0"/>
                <w:color w:val="FFFFFF"/>
                <w:sz w:val="24"/>
                <w:szCs w:val="24"/>
                <w:lang w:eastAsia="ja-JP"/>
                <w:rPrChange w:id="1529" w:author="DuyNgo" w:date="2012-07-19T21:21:00Z">
                  <w:rPr>
                    <w:rFonts w:eastAsia="MS PGothic" w:cstheme="minorHAnsi"/>
                    <w:b w:val="0"/>
                    <w:bCs w:val="0"/>
                    <w:color w:val="FFFFFF"/>
                    <w:sz w:val="24"/>
                    <w:szCs w:val="24"/>
                    <w:lang w:eastAsia="ja-JP"/>
                  </w:rPr>
                </w:rPrChange>
              </w:rPr>
              <w:t>Module code</w:t>
            </w:r>
          </w:p>
        </w:tc>
        <w:tc>
          <w:tcPr>
            <w:tcW w:w="719" w:type="dxa"/>
            <w:hideMark/>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MS PGothic" w:hAnsi="Calibri" w:cs="Calibri"/>
                <w:b w:val="0"/>
                <w:bCs w:val="0"/>
                <w:color w:val="FFFFFF"/>
                <w:sz w:val="24"/>
                <w:szCs w:val="24"/>
                <w:lang w:eastAsia="ja-JP"/>
                <w:rPrChange w:id="1530" w:author="DuyNgo" w:date="2012-07-19T21:21:00Z">
                  <w:rPr>
                    <w:rFonts w:eastAsia="MS PGothic" w:cstheme="minorHAnsi"/>
                    <w:b w:val="0"/>
                    <w:bCs w:val="0"/>
                    <w:color w:val="FFFFFF"/>
                    <w:sz w:val="24"/>
                    <w:szCs w:val="24"/>
                    <w:lang w:eastAsia="ja-JP"/>
                  </w:rPr>
                </w:rPrChange>
              </w:rPr>
            </w:pPr>
            <w:r w:rsidRPr="00F43289">
              <w:rPr>
                <w:rFonts w:ascii="Calibri" w:eastAsia="MS PGothic" w:hAnsi="Calibri" w:cs="Calibri"/>
                <w:b w:val="0"/>
                <w:bCs w:val="0"/>
                <w:color w:val="FFFFFF"/>
                <w:sz w:val="24"/>
                <w:szCs w:val="24"/>
                <w:lang w:eastAsia="ja-JP"/>
                <w:rPrChange w:id="1531" w:author="DuyNgo" w:date="2012-07-19T21:21:00Z">
                  <w:rPr>
                    <w:rFonts w:eastAsia="MS PGothic" w:cstheme="minorHAnsi"/>
                    <w:b w:val="0"/>
                    <w:bCs w:val="0"/>
                    <w:color w:val="FFFFFF"/>
                    <w:sz w:val="24"/>
                    <w:szCs w:val="24"/>
                    <w:lang w:eastAsia="ja-JP"/>
                  </w:rPr>
                </w:rPrChange>
              </w:rPr>
              <w:t>Pass</w:t>
            </w:r>
          </w:p>
        </w:tc>
        <w:tc>
          <w:tcPr>
            <w:tcW w:w="626" w:type="dxa"/>
            <w:noWrap/>
            <w:hideMark/>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MS PGothic" w:hAnsi="Calibri" w:cs="Calibri"/>
                <w:b w:val="0"/>
                <w:bCs w:val="0"/>
                <w:color w:val="FFFFFF"/>
                <w:sz w:val="24"/>
                <w:szCs w:val="24"/>
                <w:lang w:eastAsia="ja-JP"/>
                <w:rPrChange w:id="1532" w:author="DuyNgo" w:date="2012-07-19T21:21:00Z">
                  <w:rPr>
                    <w:rFonts w:eastAsia="MS PGothic" w:cstheme="minorHAnsi"/>
                    <w:b w:val="0"/>
                    <w:bCs w:val="0"/>
                    <w:color w:val="FFFFFF"/>
                    <w:sz w:val="24"/>
                    <w:szCs w:val="24"/>
                    <w:lang w:eastAsia="ja-JP"/>
                  </w:rPr>
                </w:rPrChange>
              </w:rPr>
            </w:pPr>
            <w:r w:rsidRPr="00F43289">
              <w:rPr>
                <w:rFonts w:ascii="Calibri" w:eastAsia="MS PGothic" w:hAnsi="Calibri" w:cs="Calibri"/>
                <w:b w:val="0"/>
                <w:bCs w:val="0"/>
                <w:color w:val="FFFFFF"/>
                <w:sz w:val="24"/>
                <w:szCs w:val="24"/>
                <w:lang w:eastAsia="ja-JP"/>
                <w:rPrChange w:id="1533" w:author="DuyNgo" w:date="2012-07-19T21:21:00Z">
                  <w:rPr>
                    <w:rFonts w:eastAsia="MS PGothic" w:cstheme="minorHAnsi"/>
                    <w:b w:val="0"/>
                    <w:bCs w:val="0"/>
                    <w:color w:val="FFFFFF"/>
                    <w:sz w:val="24"/>
                    <w:szCs w:val="24"/>
                    <w:lang w:eastAsia="ja-JP"/>
                  </w:rPr>
                </w:rPrChange>
              </w:rPr>
              <w:t>Fail</w:t>
            </w:r>
          </w:p>
        </w:tc>
        <w:tc>
          <w:tcPr>
            <w:tcW w:w="1112" w:type="dxa"/>
            <w:noWrap/>
            <w:hideMark/>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MS PGothic" w:hAnsi="Calibri" w:cs="Calibri"/>
                <w:b w:val="0"/>
                <w:bCs w:val="0"/>
                <w:color w:val="FFFFFF"/>
                <w:sz w:val="24"/>
                <w:szCs w:val="24"/>
                <w:lang w:eastAsia="ja-JP"/>
                <w:rPrChange w:id="1534" w:author="DuyNgo" w:date="2012-07-19T21:21:00Z">
                  <w:rPr>
                    <w:rFonts w:eastAsia="MS PGothic" w:cstheme="minorHAnsi"/>
                    <w:b w:val="0"/>
                    <w:bCs w:val="0"/>
                    <w:color w:val="FFFFFF"/>
                    <w:sz w:val="24"/>
                    <w:szCs w:val="24"/>
                    <w:lang w:eastAsia="ja-JP"/>
                  </w:rPr>
                </w:rPrChange>
              </w:rPr>
            </w:pPr>
            <w:r w:rsidRPr="00F43289">
              <w:rPr>
                <w:rFonts w:ascii="Calibri" w:eastAsia="MS PGothic" w:hAnsi="Calibri" w:cs="Calibri"/>
                <w:b w:val="0"/>
                <w:bCs w:val="0"/>
                <w:color w:val="FFFFFF"/>
                <w:sz w:val="24"/>
                <w:szCs w:val="24"/>
                <w:lang w:eastAsia="ja-JP"/>
                <w:rPrChange w:id="1535" w:author="DuyNgo" w:date="2012-07-19T21:21:00Z">
                  <w:rPr>
                    <w:rFonts w:eastAsia="MS PGothic" w:cstheme="minorHAnsi"/>
                    <w:b w:val="0"/>
                    <w:bCs w:val="0"/>
                    <w:color w:val="FFFFFF"/>
                    <w:sz w:val="24"/>
                    <w:szCs w:val="24"/>
                    <w:lang w:eastAsia="ja-JP"/>
                  </w:rPr>
                </w:rPrChange>
              </w:rPr>
              <w:t>Untested</w:t>
            </w:r>
          </w:p>
        </w:tc>
        <w:tc>
          <w:tcPr>
            <w:tcW w:w="656" w:type="dxa"/>
            <w:noWrap/>
            <w:hideMark/>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MS PGothic" w:hAnsi="Calibri" w:cs="Calibri"/>
                <w:b w:val="0"/>
                <w:bCs w:val="0"/>
                <w:color w:val="FFFFFF"/>
                <w:sz w:val="24"/>
                <w:szCs w:val="24"/>
                <w:lang w:eastAsia="ja-JP"/>
                <w:rPrChange w:id="1536" w:author="DuyNgo" w:date="2012-07-19T21:21:00Z">
                  <w:rPr>
                    <w:rFonts w:eastAsia="MS PGothic" w:cstheme="minorHAnsi"/>
                    <w:b w:val="0"/>
                    <w:bCs w:val="0"/>
                    <w:color w:val="FFFFFF"/>
                    <w:sz w:val="24"/>
                    <w:szCs w:val="24"/>
                    <w:lang w:eastAsia="ja-JP"/>
                  </w:rPr>
                </w:rPrChange>
              </w:rPr>
            </w:pPr>
            <w:r w:rsidRPr="00F43289">
              <w:rPr>
                <w:rFonts w:ascii="Calibri" w:eastAsia="MS PGothic" w:hAnsi="Calibri" w:cs="Calibri"/>
                <w:b w:val="0"/>
                <w:bCs w:val="0"/>
                <w:color w:val="FFFFFF"/>
                <w:sz w:val="24"/>
                <w:szCs w:val="24"/>
                <w:lang w:eastAsia="ja-JP"/>
                <w:rPrChange w:id="1537" w:author="DuyNgo" w:date="2012-07-19T21:21:00Z">
                  <w:rPr>
                    <w:rFonts w:eastAsia="MS PGothic" w:cstheme="minorHAnsi"/>
                    <w:b w:val="0"/>
                    <w:bCs w:val="0"/>
                    <w:color w:val="FFFFFF"/>
                    <w:sz w:val="24"/>
                    <w:szCs w:val="24"/>
                    <w:lang w:eastAsia="ja-JP"/>
                  </w:rPr>
                </w:rPrChange>
              </w:rPr>
              <w:t>N/A</w:t>
            </w:r>
          </w:p>
        </w:tc>
        <w:tc>
          <w:tcPr>
            <w:tcW w:w="2258" w:type="dxa"/>
            <w:hideMark/>
          </w:tcPr>
          <w:p w:rsidR="000F58BC" w:rsidRPr="00F43289" w:rsidRDefault="000F58BC" w:rsidP="00DC4B9B">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MS PGothic" w:hAnsi="Calibri" w:cs="Calibri"/>
                <w:b w:val="0"/>
                <w:bCs w:val="0"/>
                <w:color w:val="FFFFFF"/>
                <w:sz w:val="24"/>
                <w:szCs w:val="24"/>
                <w:lang w:eastAsia="ja-JP"/>
                <w:rPrChange w:id="1538" w:author="DuyNgo" w:date="2012-07-19T21:21:00Z">
                  <w:rPr>
                    <w:rFonts w:eastAsia="MS PGothic" w:cstheme="minorHAnsi"/>
                    <w:b w:val="0"/>
                    <w:bCs w:val="0"/>
                    <w:color w:val="FFFFFF"/>
                    <w:sz w:val="24"/>
                    <w:szCs w:val="24"/>
                    <w:lang w:eastAsia="ja-JP"/>
                  </w:rPr>
                </w:rPrChange>
              </w:rPr>
            </w:pPr>
            <w:r w:rsidRPr="00F43289">
              <w:rPr>
                <w:rFonts w:ascii="Calibri" w:eastAsia="MS PGothic" w:hAnsi="Calibri" w:cs="Calibri"/>
                <w:b w:val="0"/>
                <w:bCs w:val="0"/>
                <w:color w:val="FFFFFF"/>
                <w:sz w:val="24"/>
                <w:szCs w:val="24"/>
                <w:lang w:eastAsia="ja-JP"/>
                <w:rPrChange w:id="1539" w:author="DuyNgo" w:date="2012-07-19T21:21:00Z">
                  <w:rPr>
                    <w:rFonts w:eastAsia="MS PGothic" w:cstheme="minorHAnsi"/>
                    <w:b w:val="0"/>
                    <w:bCs w:val="0"/>
                    <w:color w:val="FFFFFF"/>
                    <w:sz w:val="24"/>
                    <w:szCs w:val="24"/>
                    <w:lang w:eastAsia="ja-JP"/>
                  </w:rPr>
                </w:rPrChange>
              </w:rPr>
              <w:t>Number of  test cases</w:t>
            </w:r>
          </w:p>
        </w:tc>
      </w:tr>
    </w:tbl>
    <w:p w:rsidR="000F58BC" w:rsidRPr="00F43289" w:rsidRDefault="000F58BC" w:rsidP="00DC4B9B">
      <w:pPr>
        <w:spacing w:after="0"/>
        <w:rPr>
          <w:rFonts w:ascii="Calibri" w:hAnsi="Calibri" w:cs="Calibri"/>
          <w:sz w:val="24"/>
          <w:szCs w:val="24"/>
          <w:rPrChange w:id="1540" w:author="DuyNgo" w:date="2012-07-19T21:21:00Z">
            <w:rPr>
              <w:rFonts w:cstheme="minorHAnsi"/>
              <w:sz w:val="24"/>
              <w:szCs w:val="24"/>
            </w:rPr>
          </w:rPrChange>
        </w:rPr>
      </w:pPr>
    </w:p>
    <w:p w:rsidR="00130471" w:rsidRPr="00F43289" w:rsidRDefault="00130471" w:rsidP="00DC4B9B">
      <w:pPr>
        <w:pStyle w:val="Heading2"/>
        <w:numPr>
          <w:ilvl w:val="0"/>
          <w:numId w:val="13"/>
        </w:numPr>
        <w:spacing w:before="0"/>
        <w:rPr>
          <w:rFonts w:ascii="Calibri" w:hAnsi="Calibri" w:cs="Calibri"/>
          <w:sz w:val="24"/>
          <w:szCs w:val="24"/>
          <w:rPrChange w:id="1541" w:author="DuyNgo" w:date="2012-07-19T21:21:00Z">
            <w:rPr>
              <w:rFonts w:asciiTheme="minorHAnsi" w:hAnsiTheme="minorHAnsi" w:cstheme="minorHAnsi"/>
              <w:sz w:val="24"/>
              <w:szCs w:val="24"/>
            </w:rPr>
          </w:rPrChange>
        </w:rPr>
      </w:pPr>
      <w:bookmarkStart w:id="1542" w:name="_Toc330479274"/>
      <w:r w:rsidRPr="00F43289">
        <w:rPr>
          <w:rFonts w:ascii="Calibri" w:hAnsi="Calibri" w:cs="Calibri"/>
          <w:sz w:val="24"/>
          <w:szCs w:val="24"/>
          <w:rPrChange w:id="1543" w:author="DuyNgo" w:date="2012-07-19T21:21:00Z">
            <w:rPr>
              <w:rFonts w:asciiTheme="minorHAnsi" w:hAnsiTheme="minorHAnsi" w:cstheme="minorHAnsi"/>
              <w:sz w:val="24"/>
              <w:szCs w:val="24"/>
            </w:rPr>
          </w:rPrChange>
        </w:rPr>
        <w:t>Incident Report</w:t>
      </w:r>
      <w:bookmarkEnd w:id="1542"/>
    </w:p>
    <w:p w:rsidR="00130471" w:rsidRPr="00F43289" w:rsidRDefault="00130471" w:rsidP="00DC4B9B">
      <w:pPr>
        <w:pStyle w:val="ListParagraph"/>
        <w:keepNext/>
        <w:keepLines/>
        <w:numPr>
          <w:ilvl w:val="0"/>
          <w:numId w:val="44"/>
        </w:numPr>
        <w:tabs>
          <w:tab w:val="left" w:pos="993"/>
        </w:tabs>
        <w:spacing w:after="0"/>
        <w:contextualSpacing w:val="0"/>
        <w:outlineLvl w:val="2"/>
        <w:rPr>
          <w:rFonts w:ascii="Calibri" w:eastAsiaTheme="majorEastAsia" w:hAnsi="Calibri" w:cs="Calibri"/>
          <w:b/>
          <w:bCs/>
          <w:vanish/>
          <w:color w:val="4F81BD" w:themeColor="accent1"/>
          <w:sz w:val="24"/>
          <w:szCs w:val="24"/>
          <w:rPrChange w:id="1544" w:author="DuyNgo" w:date="2012-07-19T21:21:00Z">
            <w:rPr>
              <w:rFonts w:eastAsiaTheme="majorEastAsia" w:cstheme="minorHAnsi"/>
              <w:b/>
              <w:bCs/>
              <w:vanish/>
              <w:color w:val="4F81BD" w:themeColor="accent1"/>
              <w:sz w:val="24"/>
              <w:szCs w:val="24"/>
            </w:rPr>
          </w:rPrChange>
        </w:rPr>
      </w:pPr>
      <w:bookmarkStart w:id="1545" w:name="_Toc289901176"/>
      <w:bookmarkStart w:id="1546" w:name="_Toc289958729"/>
      <w:bookmarkStart w:id="1547" w:name="_Toc290062571"/>
      <w:bookmarkStart w:id="1548" w:name="_Toc290062637"/>
      <w:bookmarkStart w:id="1549" w:name="_Toc290067644"/>
      <w:bookmarkStart w:id="1550" w:name="_Toc290067708"/>
      <w:bookmarkStart w:id="1551" w:name="_Toc290908783"/>
      <w:bookmarkStart w:id="1552" w:name="_Toc318567221"/>
      <w:bookmarkStart w:id="1553" w:name="_Toc318567311"/>
      <w:bookmarkStart w:id="1554" w:name="_Toc320185307"/>
      <w:bookmarkStart w:id="1555" w:name="_Toc330267733"/>
      <w:bookmarkStart w:id="1556" w:name="_Toc330479275"/>
      <w:bookmarkEnd w:id="1545"/>
      <w:bookmarkEnd w:id="1546"/>
      <w:bookmarkEnd w:id="1547"/>
      <w:bookmarkEnd w:id="1548"/>
      <w:bookmarkEnd w:id="1549"/>
      <w:bookmarkEnd w:id="1550"/>
      <w:bookmarkEnd w:id="1551"/>
      <w:bookmarkEnd w:id="1552"/>
      <w:bookmarkEnd w:id="1553"/>
      <w:bookmarkEnd w:id="1554"/>
      <w:bookmarkEnd w:id="1555"/>
      <w:bookmarkEnd w:id="1556"/>
    </w:p>
    <w:p w:rsidR="00130471" w:rsidRPr="00F43289" w:rsidRDefault="00130471" w:rsidP="00DC4B9B">
      <w:pPr>
        <w:pStyle w:val="ListParagraph"/>
        <w:spacing w:after="0"/>
        <w:rPr>
          <w:rFonts w:ascii="Calibri" w:hAnsi="Calibri" w:cs="Calibri"/>
          <w:sz w:val="24"/>
          <w:szCs w:val="24"/>
          <w:rPrChange w:id="1557" w:author="DuyNgo" w:date="2012-07-19T21:21:00Z">
            <w:rPr>
              <w:rFonts w:cstheme="minorHAnsi"/>
              <w:sz w:val="24"/>
              <w:szCs w:val="24"/>
            </w:rPr>
          </w:rPrChange>
        </w:rPr>
      </w:pPr>
    </w:p>
    <w:p w:rsidR="000D1045" w:rsidRPr="00F43289" w:rsidRDefault="00BB38E4" w:rsidP="00DC4B9B">
      <w:pPr>
        <w:pStyle w:val="Heading3"/>
        <w:numPr>
          <w:ilvl w:val="1"/>
          <w:numId w:val="13"/>
        </w:numPr>
        <w:spacing w:before="0"/>
        <w:rPr>
          <w:rFonts w:ascii="Calibri" w:hAnsi="Calibri" w:cs="Calibri"/>
          <w:sz w:val="24"/>
          <w:szCs w:val="24"/>
          <w:rPrChange w:id="1558" w:author="DuyNgo" w:date="2012-07-19T21:21:00Z">
            <w:rPr>
              <w:rFonts w:asciiTheme="minorHAnsi" w:hAnsiTheme="minorHAnsi" w:cstheme="minorHAnsi"/>
              <w:sz w:val="24"/>
              <w:szCs w:val="24"/>
            </w:rPr>
          </w:rPrChange>
        </w:rPr>
      </w:pPr>
      <w:bookmarkStart w:id="1559" w:name="_Toc319824990"/>
      <w:bookmarkStart w:id="1560" w:name="_Toc330479276"/>
      <w:r w:rsidRPr="00F43289">
        <w:rPr>
          <w:rFonts w:ascii="Calibri" w:hAnsi="Calibri" w:cs="Calibri"/>
          <w:sz w:val="24"/>
          <w:szCs w:val="24"/>
          <w:rPrChange w:id="1561" w:author="DuyNgo" w:date="2012-07-19T21:21:00Z">
            <w:rPr>
              <w:rFonts w:asciiTheme="minorHAnsi" w:hAnsiTheme="minorHAnsi" w:cstheme="minorHAnsi"/>
              <w:sz w:val="24"/>
              <w:szCs w:val="24"/>
            </w:rPr>
          </w:rPrChange>
        </w:rPr>
        <w:t>[Incident Brief Description]</w:t>
      </w:r>
      <w:bookmarkEnd w:id="1559"/>
      <w:bookmarkEnd w:id="1560"/>
      <w:r w:rsidR="000D1045" w:rsidRPr="00F43289">
        <w:rPr>
          <w:rFonts w:ascii="Calibri" w:hAnsi="Calibri" w:cs="Calibri"/>
          <w:sz w:val="24"/>
          <w:szCs w:val="24"/>
          <w:rPrChange w:id="1562" w:author="DuyNgo" w:date="2012-07-19T21:21:00Z">
            <w:rPr>
              <w:rFonts w:asciiTheme="minorHAnsi" w:hAnsiTheme="minorHAnsi" w:cstheme="minorHAnsi"/>
              <w:sz w:val="24"/>
              <w:szCs w:val="24"/>
            </w:rPr>
          </w:rPrChange>
        </w:rPr>
        <w:br/>
      </w:r>
    </w:p>
    <w:p w:rsidR="00BB38E4" w:rsidRPr="00F43289" w:rsidRDefault="000D1045" w:rsidP="000D1045">
      <w:pPr>
        <w:rPr>
          <w:rFonts w:ascii="Calibri" w:hAnsi="Calibri" w:cs="Calibri"/>
          <w:sz w:val="24"/>
          <w:szCs w:val="24"/>
          <w:rPrChange w:id="1563" w:author="DuyNgo" w:date="2012-07-19T21:21:00Z">
            <w:rPr>
              <w:rFonts w:cstheme="minorHAnsi"/>
              <w:sz w:val="24"/>
              <w:szCs w:val="24"/>
            </w:rPr>
          </w:rPrChange>
        </w:rPr>
      </w:pPr>
      <w:r w:rsidRPr="00F43289">
        <w:rPr>
          <w:rFonts w:ascii="Calibri" w:hAnsi="Calibri" w:cs="Calibri"/>
          <w:color w:val="FF0000"/>
          <w:sz w:val="24"/>
          <w:szCs w:val="24"/>
          <w:rPrChange w:id="1564" w:author="DuyNgo" w:date="2012-07-19T21:21:00Z">
            <w:rPr>
              <w:rFonts w:cstheme="minorHAnsi"/>
              <w:color w:val="FF0000"/>
              <w:sz w:val="24"/>
              <w:szCs w:val="24"/>
            </w:rPr>
          </w:rPrChange>
        </w:rPr>
        <w:t>To be updated</w:t>
      </w:r>
      <w:r w:rsidR="00391B3C" w:rsidRPr="00F43289">
        <w:rPr>
          <w:rFonts w:ascii="Calibri" w:hAnsi="Calibri" w:cs="Calibri"/>
          <w:sz w:val="24"/>
          <w:szCs w:val="24"/>
          <w:rPrChange w:id="1565" w:author="DuyNgo" w:date="2012-07-19T21:21:00Z">
            <w:rPr>
              <w:rFonts w:cstheme="minorHAnsi"/>
              <w:sz w:val="24"/>
              <w:szCs w:val="24"/>
            </w:rPr>
          </w:rPrChange>
        </w:rPr>
        <w:br/>
      </w:r>
    </w:p>
    <w:p w:rsidR="00BB38E4" w:rsidRPr="00F43289" w:rsidRDefault="00BB38E4" w:rsidP="00DC4B9B">
      <w:pPr>
        <w:pStyle w:val="ListParagraph"/>
        <w:spacing w:after="0"/>
        <w:ind w:left="709"/>
        <w:rPr>
          <w:rFonts w:ascii="Calibri" w:hAnsi="Calibri" w:cs="Calibri"/>
          <w:sz w:val="24"/>
          <w:szCs w:val="24"/>
          <w:rPrChange w:id="1566" w:author="DuyNgo" w:date="2012-07-19T21:21:00Z">
            <w:rPr>
              <w:rFonts w:cstheme="minorHAnsi"/>
              <w:sz w:val="24"/>
              <w:szCs w:val="24"/>
            </w:rPr>
          </w:rPrChange>
        </w:rPr>
      </w:pPr>
      <w:proofErr w:type="gramStart"/>
      <w:r w:rsidRPr="00F43289">
        <w:rPr>
          <w:rFonts w:ascii="Calibri" w:hAnsi="Calibri" w:cs="Calibri"/>
          <w:b/>
          <w:sz w:val="24"/>
          <w:szCs w:val="24"/>
          <w:rPrChange w:id="1567" w:author="DuyNgo" w:date="2012-07-19T21:21:00Z">
            <w:rPr>
              <w:rFonts w:cstheme="minorHAnsi"/>
              <w:b/>
              <w:sz w:val="24"/>
              <w:szCs w:val="24"/>
            </w:rPr>
          </w:rPrChange>
        </w:rPr>
        <w:t xml:space="preserve">Description: </w:t>
      </w:r>
      <w:r w:rsidRPr="00F43289">
        <w:rPr>
          <w:rFonts w:ascii="Calibri" w:hAnsi="Calibri" w:cs="Calibri"/>
          <w:sz w:val="24"/>
          <w:szCs w:val="24"/>
          <w:rPrChange w:id="1568" w:author="DuyNgo" w:date="2012-07-19T21:21:00Z">
            <w:rPr>
              <w:rFonts w:cstheme="minorHAnsi"/>
              <w:sz w:val="24"/>
              <w:szCs w:val="24"/>
            </w:rPr>
          </w:rPrChange>
        </w:rPr>
        <w:t>….</w:t>
      </w:r>
      <w:proofErr w:type="gramEnd"/>
    </w:p>
    <w:p w:rsidR="00BB38E4" w:rsidRPr="00F43289" w:rsidRDefault="00BB38E4" w:rsidP="00DC4B9B">
      <w:pPr>
        <w:pStyle w:val="ListParagraph"/>
        <w:spacing w:after="0"/>
        <w:ind w:left="709"/>
        <w:rPr>
          <w:rFonts w:ascii="Calibri" w:hAnsi="Calibri" w:cs="Calibri"/>
          <w:sz w:val="24"/>
          <w:szCs w:val="24"/>
          <w:rPrChange w:id="1569" w:author="DuyNgo" w:date="2012-07-19T21:21:00Z">
            <w:rPr>
              <w:rFonts w:cstheme="minorHAnsi"/>
              <w:sz w:val="24"/>
              <w:szCs w:val="24"/>
            </w:rPr>
          </w:rPrChange>
        </w:rPr>
      </w:pPr>
    </w:p>
    <w:p w:rsidR="00BB38E4" w:rsidRPr="00F43289" w:rsidRDefault="00BB38E4" w:rsidP="00DC4B9B">
      <w:pPr>
        <w:pStyle w:val="ListParagraph"/>
        <w:spacing w:after="0"/>
        <w:rPr>
          <w:rFonts w:ascii="Calibri" w:hAnsi="Calibri" w:cs="Calibri"/>
          <w:sz w:val="24"/>
          <w:szCs w:val="24"/>
          <w:rPrChange w:id="1570" w:author="DuyNgo" w:date="2012-07-19T21:21:00Z">
            <w:rPr>
              <w:rFonts w:cstheme="minorHAnsi"/>
              <w:sz w:val="24"/>
              <w:szCs w:val="24"/>
            </w:rPr>
          </w:rPrChange>
        </w:rPr>
      </w:pPr>
      <w:proofErr w:type="gramStart"/>
      <w:r w:rsidRPr="00F43289">
        <w:rPr>
          <w:rFonts w:ascii="Calibri" w:hAnsi="Calibri" w:cs="Calibri"/>
          <w:b/>
          <w:sz w:val="24"/>
          <w:szCs w:val="24"/>
          <w:rPrChange w:id="1571" w:author="DuyNgo" w:date="2012-07-19T21:21:00Z">
            <w:rPr>
              <w:rFonts w:cstheme="minorHAnsi"/>
              <w:b/>
              <w:sz w:val="24"/>
              <w:szCs w:val="24"/>
            </w:rPr>
          </w:rPrChange>
        </w:rPr>
        <w:t>Reason</w:t>
      </w:r>
      <w:r w:rsidRPr="00F43289">
        <w:rPr>
          <w:rFonts w:ascii="Calibri" w:hAnsi="Calibri" w:cs="Calibri"/>
          <w:sz w:val="24"/>
          <w:szCs w:val="24"/>
          <w:rPrChange w:id="1572" w:author="DuyNgo" w:date="2012-07-19T21:21:00Z">
            <w:rPr>
              <w:rFonts w:cstheme="minorHAnsi"/>
              <w:sz w:val="24"/>
              <w:szCs w:val="24"/>
            </w:rPr>
          </w:rPrChange>
        </w:rPr>
        <w:t>: ….</w:t>
      </w:r>
      <w:proofErr w:type="gramEnd"/>
      <w:r w:rsidRPr="00F43289">
        <w:rPr>
          <w:rFonts w:ascii="Calibri" w:hAnsi="Calibri" w:cs="Calibri"/>
          <w:sz w:val="24"/>
          <w:szCs w:val="24"/>
          <w:rPrChange w:id="1573" w:author="DuyNgo" w:date="2012-07-19T21:21:00Z">
            <w:rPr>
              <w:rFonts w:cstheme="minorHAnsi"/>
              <w:sz w:val="24"/>
              <w:szCs w:val="24"/>
            </w:rPr>
          </w:rPrChange>
        </w:rPr>
        <w:t xml:space="preserve"> </w:t>
      </w:r>
    </w:p>
    <w:p w:rsidR="00BB38E4" w:rsidRPr="00F43289" w:rsidRDefault="00BB38E4" w:rsidP="00DC4B9B">
      <w:pPr>
        <w:pStyle w:val="ListParagraph"/>
        <w:spacing w:after="0"/>
        <w:rPr>
          <w:rFonts w:ascii="Calibri" w:hAnsi="Calibri" w:cs="Calibri"/>
          <w:sz w:val="24"/>
          <w:szCs w:val="24"/>
          <w:rPrChange w:id="1574" w:author="DuyNgo" w:date="2012-07-19T21:21:00Z">
            <w:rPr>
              <w:rFonts w:cstheme="minorHAnsi"/>
              <w:sz w:val="24"/>
              <w:szCs w:val="24"/>
            </w:rPr>
          </w:rPrChange>
        </w:rPr>
      </w:pPr>
    </w:p>
    <w:p w:rsidR="00BB38E4" w:rsidRPr="00F43289" w:rsidRDefault="00BB38E4" w:rsidP="00DC4B9B">
      <w:pPr>
        <w:pStyle w:val="ListParagraph"/>
        <w:spacing w:after="0"/>
        <w:ind w:left="0" w:firstLine="709"/>
        <w:rPr>
          <w:rFonts w:ascii="Calibri" w:hAnsi="Calibri" w:cs="Calibri"/>
          <w:sz w:val="24"/>
          <w:szCs w:val="24"/>
          <w:rPrChange w:id="1575" w:author="DuyNgo" w:date="2012-07-19T21:21:00Z">
            <w:rPr>
              <w:rFonts w:cstheme="minorHAnsi"/>
              <w:sz w:val="24"/>
              <w:szCs w:val="24"/>
            </w:rPr>
          </w:rPrChange>
        </w:rPr>
      </w:pPr>
      <w:proofErr w:type="gramStart"/>
      <w:r w:rsidRPr="00F43289">
        <w:rPr>
          <w:rFonts w:ascii="Calibri" w:hAnsi="Calibri" w:cs="Calibri"/>
          <w:b/>
          <w:sz w:val="24"/>
          <w:szCs w:val="24"/>
          <w:rPrChange w:id="1576" w:author="DuyNgo" w:date="2012-07-19T21:21:00Z">
            <w:rPr>
              <w:rFonts w:cstheme="minorHAnsi"/>
              <w:b/>
              <w:sz w:val="24"/>
              <w:szCs w:val="24"/>
            </w:rPr>
          </w:rPrChange>
        </w:rPr>
        <w:t>Solution</w:t>
      </w:r>
      <w:r w:rsidRPr="00F43289">
        <w:rPr>
          <w:rFonts w:ascii="Calibri" w:hAnsi="Calibri" w:cs="Calibri"/>
          <w:sz w:val="24"/>
          <w:szCs w:val="24"/>
          <w:rPrChange w:id="1577" w:author="DuyNgo" w:date="2012-07-19T21:21:00Z">
            <w:rPr>
              <w:rFonts w:cstheme="minorHAnsi"/>
              <w:sz w:val="24"/>
              <w:szCs w:val="24"/>
            </w:rPr>
          </w:rPrChange>
        </w:rPr>
        <w:t>: ….</w:t>
      </w:r>
      <w:proofErr w:type="gramEnd"/>
    </w:p>
    <w:p w:rsidR="00130471" w:rsidRPr="00F43289" w:rsidRDefault="00130471" w:rsidP="00DC4B9B">
      <w:pPr>
        <w:pStyle w:val="ListParagraph"/>
        <w:spacing w:after="0"/>
        <w:rPr>
          <w:rFonts w:ascii="Calibri" w:hAnsi="Calibri" w:cs="Calibri"/>
          <w:sz w:val="24"/>
          <w:szCs w:val="24"/>
          <w:rPrChange w:id="1578" w:author="DuyNgo" w:date="2012-07-19T21:21:00Z">
            <w:rPr>
              <w:rFonts w:cstheme="minorHAnsi"/>
              <w:sz w:val="24"/>
              <w:szCs w:val="24"/>
            </w:rPr>
          </w:rPrChange>
        </w:rPr>
      </w:pPr>
    </w:p>
    <w:p w:rsidR="00C81639" w:rsidRPr="00F43289" w:rsidRDefault="00C81639" w:rsidP="00DC4B9B">
      <w:pPr>
        <w:spacing w:after="0"/>
        <w:rPr>
          <w:rFonts w:ascii="Calibri" w:hAnsi="Calibri" w:cs="Calibri"/>
          <w:sz w:val="24"/>
          <w:szCs w:val="24"/>
          <w:rPrChange w:id="1579" w:author="DuyNgo" w:date="2012-07-19T21:21:00Z">
            <w:rPr>
              <w:rFonts w:cstheme="minorHAnsi"/>
              <w:sz w:val="24"/>
              <w:szCs w:val="24"/>
            </w:rPr>
          </w:rPrChange>
        </w:rPr>
      </w:pPr>
    </w:p>
    <w:sectPr w:rsidR="00C81639" w:rsidRPr="00F43289" w:rsidSect="00190524">
      <w:pgSz w:w="11907" w:h="16840" w:code="9"/>
      <w:pgMar w:top="1440" w:right="851" w:bottom="1440"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04" w:author="user" w:date="2012-07-19T20:20:00Z" w:initials="u">
    <w:p w:rsidR="00190524" w:rsidRDefault="00190524">
      <w:pPr>
        <w:pStyle w:val="CommentText"/>
      </w:pPr>
      <w:r>
        <w:rPr>
          <w:rStyle w:val="CommentReference"/>
        </w:rPr>
        <w:annotationRef/>
      </w:r>
      <w:r>
        <w:t>Project Eye don’t have export function</w:t>
      </w:r>
    </w:p>
  </w:comment>
  <w:comment w:id="805" w:author="user" w:date="2012-07-19T20:18:00Z" w:initials="u">
    <w:p w:rsidR="00190524" w:rsidRDefault="00190524">
      <w:pPr>
        <w:pStyle w:val="CommentText"/>
      </w:pPr>
      <w:r>
        <w:rPr>
          <w:rStyle w:val="CommentReference"/>
        </w:rPr>
        <w:annotationRef/>
      </w:r>
      <w:r>
        <w:t>There is more function in Project Eye. :</w:t>
      </w:r>
    </w:p>
    <w:p w:rsidR="00190524" w:rsidRDefault="00190524" w:rsidP="008F61B4">
      <w:pPr>
        <w:pStyle w:val="CommentText"/>
        <w:numPr>
          <w:ilvl w:val="0"/>
          <w:numId w:val="49"/>
        </w:numPr>
      </w:pPr>
      <w:r>
        <w:t xml:space="preserve"> Team management (add, remove member, change member’s role, search user)</w:t>
      </w:r>
    </w:p>
    <w:p w:rsidR="00190524" w:rsidRDefault="00190524" w:rsidP="008F61B4">
      <w:pPr>
        <w:pStyle w:val="CommentText"/>
        <w:numPr>
          <w:ilvl w:val="0"/>
          <w:numId w:val="49"/>
        </w:numPr>
      </w:pPr>
      <w:r>
        <w:t>Product management (insert, update, delete)</w:t>
      </w:r>
    </w:p>
    <w:p w:rsidR="00190524" w:rsidRDefault="00190524" w:rsidP="008F61B4">
      <w:pPr>
        <w:pStyle w:val="CommentText"/>
        <w:numPr>
          <w:ilvl w:val="0"/>
          <w:numId w:val="49"/>
        </w:numPr>
      </w:pPr>
      <w:r>
        <w:t>Work Order management (insert, update delete stage, deliverable).</w:t>
      </w:r>
    </w:p>
    <w:p w:rsidR="00190524" w:rsidRDefault="00190524" w:rsidP="008F61B4">
      <w:pPr>
        <w:pStyle w:val="CommentText"/>
        <w:numPr>
          <w:ilvl w:val="0"/>
          <w:numId w:val="49"/>
        </w:numPr>
      </w:pPr>
      <w:r>
        <w:t xml:space="preserve"> Change Request (insert, update, delete)</w:t>
      </w:r>
    </w:p>
    <w:p w:rsidR="00190524" w:rsidRDefault="00190524" w:rsidP="008F61B4">
      <w:pPr>
        <w:pStyle w:val="CommentText"/>
        <w:numPr>
          <w:ilvl w:val="0"/>
          <w:numId w:val="49"/>
        </w:numPr>
      </w:pPr>
      <w:r>
        <w:t>Risk, Issue (insert, update, delete)</w:t>
      </w:r>
    </w:p>
  </w:comment>
  <w:comment w:id="938" w:author="user" w:date="2012-07-19T20:23:00Z" w:initials="u">
    <w:p w:rsidR="00190524" w:rsidRDefault="00190524">
      <w:pPr>
        <w:pStyle w:val="CommentText"/>
      </w:pPr>
      <w:r>
        <w:rPr>
          <w:rStyle w:val="CommentReference"/>
        </w:rPr>
        <w:annotationRef/>
      </w:r>
      <w:r>
        <w:t xml:space="preserve"> I remember that admin can also create, update, delete project?</w:t>
      </w:r>
      <w:r w:rsidR="00515983">
        <w:t xml:space="preserve"> Team management.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10D" w:rsidRDefault="0013310D">
      <w:pPr>
        <w:spacing w:after="0" w:line="240" w:lineRule="auto"/>
      </w:pPr>
      <w:r>
        <w:separator/>
      </w:r>
    </w:p>
  </w:endnote>
  <w:endnote w:type="continuationSeparator" w:id="0">
    <w:p w:rsidR="0013310D" w:rsidRDefault="0013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227716"/>
      <w:docPartObj>
        <w:docPartGallery w:val="Page Numbers (Bottom of Page)"/>
        <w:docPartUnique/>
      </w:docPartObj>
    </w:sdtPr>
    <w:sdtEndPr>
      <w:rPr>
        <w:color w:val="808080" w:themeColor="background1" w:themeShade="80"/>
        <w:spacing w:val="60"/>
      </w:rPr>
    </w:sdtEndPr>
    <w:sdtContent>
      <w:p w:rsidR="00190524" w:rsidRDefault="001905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5B30">
          <w:rPr>
            <w:noProof/>
          </w:rPr>
          <w:t>5</w:t>
        </w:r>
        <w:r>
          <w:rPr>
            <w:noProof/>
          </w:rPr>
          <w:fldChar w:fldCharType="end"/>
        </w:r>
        <w:r>
          <w:t xml:space="preserve"> | </w:t>
        </w:r>
        <w:r>
          <w:rPr>
            <w:color w:val="808080" w:themeColor="background1" w:themeShade="80"/>
            <w:spacing w:val="60"/>
          </w:rPr>
          <w:t>Page</w:t>
        </w:r>
      </w:p>
    </w:sdtContent>
  </w:sdt>
  <w:p w:rsidR="00190524" w:rsidRDefault="00190524">
    <w:pPr>
      <w:pStyle w:val="Footer"/>
    </w:pPr>
  </w:p>
  <w:p w:rsidR="00190524" w:rsidRDefault="001905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524" w:rsidRDefault="00190524" w:rsidP="00190524">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10D" w:rsidRDefault="0013310D">
      <w:pPr>
        <w:spacing w:after="0" w:line="240" w:lineRule="auto"/>
      </w:pPr>
      <w:r>
        <w:separator/>
      </w:r>
    </w:p>
  </w:footnote>
  <w:footnote w:type="continuationSeparator" w:id="0">
    <w:p w:rsidR="0013310D" w:rsidRDefault="00133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B54C8"/>
    <w:multiLevelType w:val="hybridMultilevel"/>
    <w:tmpl w:val="049C19F0"/>
    <w:lvl w:ilvl="0" w:tplc="478C15F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3605458"/>
    <w:multiLevelType w:val="hybridMultilevel"/>
    <w:tmpl w:val="C57E0CB4"/>
    <w:lvl w:ilvl="0" w:tplc="1AE6556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B31C7"/>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C1939C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1046ECE"/>
    <w:multiLevelType w:val="hybridMultilevel"/>
    <w:tmpl w:val="346C6D44"/>
    <w:lvl w:ilvl="0" w:tplc="04090001">
      <w:start w:val="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8E71A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6CF36A5"/>
    <w:multiLevelType w:val="hybridMultilevel"/>
    <w:tmpl w:val="0B56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D742A17"/>
    <w:multiLevelType w:val="multilevel"/>
    <w:tmpl w:val="D13A1FDC"/>
    <w:lvl w:ilvl="0">
      <w:start w:val="4"/>
      <w:numFmt w:val="decimal"/>
      <w:lvlText w:val="%1."/>
      <w:lvlJc w:val="left"/>
      <w:pPr>
        <w:ind w:left="720" w:hanging="360"/>
      </w:pPr>
      <w:rPr>
        <w:rFonts w:hint="default"/>
      </w:rPr>
    </w:lvl>
    <w:lvl w:ilvl="1">
      <w:start w:val="15"/>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61E0FF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667032CD"/>
    <w:multiLevelType w:val="multilevel"/>
    <w:tmpl w:val="1C065D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1">
    <w:nsid w:val="6672741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7753A3E"/>
    <w:multiLevelType w:val="hybridMultilevel"/>
    <w:tmpl w:val="A2E49C5A"/>
    <w:lvl w:ilvl="0" w:tplc="986E4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6"/>
  </w:num>
  <w:num w:numId="4">
    <w:abstractNumId w:val="46"/>
  </w:num>
  <w:num w:numId="5">
    <w:abstractNumId w:val="48"/>
  </w:num>
  <w:num w:numId="6">
    <w:abstractNumId w:val="8"/>
  </w:num>
  <w:num w:numId="7">
    <w:abstractNumId w:val="34"/>
  </w:num>
  <w:num w:numId="8">
    <w:abstractNumId w:val="5"/>
  </w:num>
  <w:num w:numId="9">
    <w:abstractNumId w:val="3"/>
  </w:num>
  <w:num w:numId="10">
    <w:abstractNumId w:val="13"/>
  </w:num>
  <w:num w:numId="11">
    <w:abstractNumId w:val="20"/>
  </w:num>
  <w:num w:numId="12">
    <w:abstractNumId w:val="35"/>
  </w:num>
  <w:num w:numId="13">
    <w:abstractNumId w:val="32"/>
  </w:num>
  <w:num w:numId="14">
    <w:abstractNumId w:val="47"/>
  </w:num>
  <w:num w:numId="15">
    <w:abstractNumId w:val="1"/>
  </w:num>
  <w:num w:numId="16">
    <w:abstractNumId w:val="29"/>
  </w:num>
  <w:num w:numId="17">
    <w:abstractNumId w:val="43"/>
  </w:num>
  <w:num w:numId="18">
    <w:abstractNumId w:val="39"/>
  </w:num>
  <w:num w:numId="19">
    <w:abstractNumId w:val="10"/>
  </w:num>
  <w:num w:numId="20">
    <w:abstractNumId w:val="7"/>
  </w:num>
  <w:num w:numId="21">
    <w:abstractNumId w:val="31"/>
  </w:num>
  <w:num w:numId="22">
    <w:abstractNumId w:val="24"/>
  </w:num>
  <w:num w:numId="23">
    <w:abstractNumId w:val="27"/>
  </w:num>
  <w:num w:numId="24">
    <w:abstractNumId w:val="0"/>
  </w:num>
  <w:num w:numId="25">
    <w:abstractNumId w:val="38"/>
  </w:num>
  <w:num w:numId="26">
    <w:abstractNumId w:val="18"/>
  </w:num>
  <w:num w:numId="27">
    <w:abstractNumId w:val="44"/>
  </w:num>
  <w:num w:numId="28">
    <w:abstractNumId w:val="45"/>
  </w:num>
  <w:num w:numId="29">
    <w:abstractNumId w:val="6"/>
  </w:num>
  <w:num w:numId="30">
    <w:abstractNumId w:val="2"/>
  </w:num>
  <w:num w:numId="31">
    <w:abstractNumId w:val="12"/>
  </w:num>
  <w:num w:numId="32">
    <w:abstractNumId w:val="30"/>
  </w:num>
  <w:num w:numId="33">
    <w:abstractNumId w:val="9"/>
  </w:num>
  <w:num w:numId="34">
    <w:abstractNumId w:val="28"/>
  </w:num>
  <w:num w:numId="35">
    <w:abstractNumId w:val="15"/>
  </w:num>
  <w:num w:numId="36">
    <w:abstractNumId w:val="40"/>
  </w:num>
  <w:num w:numId="37">
    <w:abstractNumId w:val="14"/>
  </w:num>
  <w:num w:numId="38">
    <w:abstractNumId w:val="19"/>
  </w:num>
  <w:num w:numId="39">
    <w:abstractNumId w:val="41"/>
  </w:num>
  <w:num w:numId="40">
    <w:abstractNumId w:val="33"/>
  </w:num>
  <w:num w:numId="41">
    <w:abstractNumId w:val="23"/>
  </w:num>
  <w:num w:numId="42">
    <w:abstractNumId w:val="22"/>
  </w:num>
  <w:num w:numId="43">
    <w:abstractNumId w:val="21"/>
  </w:num>
  <w:num w:numId="44">
    <w:abstractNumId w:val="26"/>
  </w:num>
  <w:num w:numId="45">
    <w:abstractNumId w:val="11"/>
  </w:num>
  <w:num w:numId="46">
    <w:abstractNumId w:val="4"/>
  </w:num>
  <w:num w:numId="47">
    <w:abstractNumId w:val="17"/>
  </w:num>
  <w:num w:numId="48">
    <w:abstractNumId w:val="25"/>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B1"/>
    <w:rsid w:val="00024BBB"/>
    <w:rsid w:val="00035588"/>
    <w:rsid w:val="0006063A"/>
    <w:rsid w:val="00090E47"/>
    <w:rsid w:val="000A2126"/>
    <w:rsid w:val="000A61FC"/>
    <w:rsid w:val="000C021B"/>
    <w:rsid w:val="000D1045"/>
    <w:rsid w:val="000E7275"/>
    <w:rsid w:val="000F58BC"/>
    <w:rsid w:val="00104745"/>
    <w:rsid w:val="00106C56"/>
    <w:rsid w:val="00130471"/>
    <w:rsid w:val="0013310D"/>
    <w:rsid w:val="00136FE2"/>
    <w:rsid w:val="00183681"/>
    <w:rsid w:val="00190524"/>
    <w:rsid w:val="001C2BA6"/>
    <w:rsid w:val="001C7CE8"/>
    <w:rsid w:val="0020248D"/>
    <w:rsid w:val="0023123A"/>
    <w:rsid w:val="00236404"/>
    <w:rsid w:val="00257F25"/>
    <w:rsid w:val="00281297"/>
    <w:rsid w:val="002D1F83"/>
    <w:rsid w:val="002E7C44"/>
    <w:rsid w:val="00306C1A"/>
    <w:rsid w:val="003263E2"/>
    <w:rsid w:val="00340A56"/>
    <w:rsid w:val="00370B9F"/>
    <w:rsid w:val="00391B3C"/>
    <w:rsid w:val="003C13AE"/>
    <w:rsid w:val="003E5B30"/>
    <w:rsid w:val="00442777"/>
    <w:rsid w:val="004738D1"/>
    <w:rsid w:val="004B5678"/>
    <w:rsid w:val="005014FA"/>
    <w:rsid w:val="00515983"/>
    <w:rsid w:val="00522178"/>
    <w:rsid w:val="00522FDE"/>
    <w:rsid w:val="0052432E"/>
    <w:rsid w:val="00551716"/>
    <w:rsid w:val="005523B7"/>
    <w:rsid w:val="005B0346"/>
    <w:rsid w:val="005E0A1C"/>
    <w:rsid w:val="00611411"/>
    <w:rsid w:val="00613DF6"/>
    <w:rsid w:val="00621CA8"/>
    <w:rsid w:val="006428E4"/>
    <w:rsid w:val="0066170D"/>
    <w:rsid w:val="00685E26"/>
    <w:rsid w:val="006A7D35"/>
    <w:rsid w:val="006D5501"/>
    <w:rsid w:val="006E522B"/>
    <w:rsid w:val="007129F5"/>
    <w:rsid w:val="00720EAC"/>
    <w:rsid w:val="00731E37"/>
    <w:rsid w:val="0073237E"/>
    <w:rsid w:val="00761250"/>
    <w:rsid w:val="00775708"/>
    <w:rsid w:val="00790772"/>
    <w:rsid w:val="00797E96"/>
    <w:rsid w:val="007A0F6C"/>
    <w:rsid w:val="007D50D0"/>
    <w:rsid w:val="007E7E88"/>
    <w:rsid w:val="008311B2"/>
    <w:rsid w:val="00836196"/>
    <w:rsid w:val="00836A54"/>
    <w:rsid w:val="008906C9"/>
    <w:rsid w:val="008C70B1"/>
    <w:rsid w:val="008F2FC7"/>
    <w:rsid w:val="008F61B4"/>
    <w:rsid w:val="009E5D31"/>
    <w:rsid w:val="009E6C47"/>
    <w:rsid w:val="009F7DEF"/>
    <w:rsid w:val="00A029D1"/>
    <w:rsid w:val="00A30119"/>
    <w:rsid w:val="00A3366D"/>
    <w:rsid w:val="00AB17FA"/>
    <w:rsid w:val="00AC68C3"/>
    <w:rsid w:val="00B019E9"/>
    <w:rsid w:val="00B02E28"/>
    <w:rsid w:val="00B76AB1"/>
    <w:rsid w:val="00B83B9A"/>
    <w:rsid w:val="00B93344"/>
    <w:rsid w:val="00BA0E1C"/>
    <w:rsid w:val="00BB38E4"/>
    <w:rsid w:val="00C01864"/>
    <w:rsid w:val="00C2190B"/>
    <w:rsid w:val="00C81639"/>
    <w:rsid w:val="00CC69A9"/>
    <w:rsid w:val="00CE653E"/>
    <w:rsid w:val="00CF7D81"/>
    <w:rsid w:val="00D15A97"/>
    <w:rsid w:val="00D167DD"/>
    <w:rsid w:val="00D25A6E"/>
    <w:rsid w:val="00D25D93"/>
    <w:rsid w:val="00D47EA1"/>
    <w:rsid w:val="00D516D3"/>
    <w:rsid w:val="00D73F6B"/>
    <w:rsid w:val="00D80528"/>
    <w:rsid w:val="00DA5D56"/>
    <w:rsid w:val="00DC1227"/>
    <w:rsid w:val="00DC4B9B"/>
    <w:rsid w:val="00DF2C07"/>
    <w:rsid w:val="00E038F2"/>
    <w:rsid w:val="00E203A1"/>
    <w:rsid w:val="00E34A2C"/>
    <w:rsid w:val="00E92396"/>
    <w:rsid w:val="00EE328C"/>
    <w:rsid w:val="00F072D7"/>
    <w:rsid w:val="00F43289"/>
    <w:rsid w:val="00F45239"/>
    <w:rsid w:val="00F4735F"/>
    <w:rsid w:val="00FA5203"/>
    <w:rsid w:val="00FD34F9"/>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 w:type="character" w:styleId="CommentReference">
    <w:name w:val="annotation reference"/>
    <w:basedOn w:val="DefaultParagraphFont"/>
    <w:uiPriority w:val="99"/>
    <w:semiHidden/>
    <w:unhideWhenUsed/>
    <w:rsid w:val="008F61B4"/>
    <w:rPr>
      <w:sz w:val="16"/>
      <w:szCs w:val="16"/>
    </w:rPr>
  </w:style>
  <w:style w:type="paragraph" w:styleId="CommentText">
    <w:name w:val="annotation text"/>
    <w:basedOn w:val="Normal"/>
    <w:link w:val="CommentTextChar"/>
    <w:uiPriority w:val="99"/>
    <w:semiHidden/>
    <w:unhideWhenUsed/>
    <w:rsid w:val="008F61B4"/>
    <w:pPr>
      <w:spacing w:line="240" w:lineRule="auto"/>
    </w:pPr>
    <w:rPr>
      <w:sz w:val="20"/>
      <w:szCs w:val="20"/>
    </w:rPr>
  </w:style>
  <w:style w:type="character" w:customStyle="1" w:styleId="CommentTextChar">
    <w:name w:val="Comment Text Char"/>
    <w:basedOn w:val="DefaultParagraphFont"/>
    <w:link w:val="CommentText"/>
    <w:uiPriority w:val="99"/>
    <w:semiHidden/>
    <w:rsid w:val="008F61B4"/>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F61B4"/>
    <w:rPr>
      <w:b/>
      <w:bCs/>
    </w:rPr>
  </w:style>
  <w:style w:type="character" w:customStyle="1" w:styleId="CommentSubjectChar">
    <w:name w:val="Comment Subject Char"/>
    <w:basedOn w:val="CommentTextChar"/>
    <w:link w:val="CommentSubject"/>
    <w:uiPriority w:val="99"/>
    <w:semiHidden/>
    <w:rsid w:val="008F61B4"/>
    <w:rPr>
      <w:rFonts w:eastAsiaTheme="minorHAns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1"/>
    <w:rPr>
      <w:rFonts w:eastAsiaTheme="minorHAnsi"/>
      <w:lang w:eastAsia="en-US"/>
    </w:rPr>
  </w:style>
  <w:style w:type="paragraph" w:styleId="Heading1">
    <w:name w:val="heading 1"/>
    <w:basedOn w:val="Normal"/>
    <w:next w:val="Normal"/>
    <w:link w:val="Heading1Char"/>
    <w:uiPriority w:val="9"/>
    <w:qFormat/>
    <w:rsid w:val="00130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04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04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3047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3047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130471"/>
    <w:rPr>
      <w:rFonts w:asciiTheme="majorHAnsi" w:eastAsiaTheme="majorEastAsia" w:hAnsiTheme="majorHAnsi" w:cstheme="majorBidi"/>
      <w:b/>
      <w:bCs/>
      <w:i/>
      <w:iCs/>
      <w:color w:val="4F81BD" w:themeColor="accent1"/>
      <w:lang w:eastAsia="en-US"/>
    </w:rPr>
  </w:style>
  <w:style w:type="paragraph" w:styleId="ListParagraph">
    <w:name w:val="List Paragraph"/>
    <w:basedOn w:val="Normal"/>
    <w:uiPriority w:val="34"/>
    <w:qFormat/>
    <w:rsid w:val="00130471"/>
    <w:pPr>
      <w:ind w:left="720"/>
      <w:contextualSpacing/>
    </w:pPr>
  </w:style>
  <w:style w:type="character" w:styleId="Hyperlink">
    <w:name w:val="Hyperlink"/>
    <w:uiPriority w:val="99"/>
    <w:unhideWhenUsed/>
    <w:rsid w:val="00130471"/>
    <w:rPr>
      <w:color w:val="0000FF"/>
      <w:u w:val="single"/>
    </w:rPr>
  </w:style>
  <w:style w:type="paragraph" w:styleId="TOCHeading">
    <w:name w:val="TOC Heading"/>
    <w:basedOn w:val="Heading1"/>
    <w:next w:val="Normal"/>
    <w:uiPriority w:val="39"/>
    <w:semiHidden/>
    <w:unhideWhenUsed/>
    <w:qFormat/>
    <w:rsid w:val="00130471"/>
    <w:pPr>
      <w:outlineLvl w:val="9"/>
    </w:pPr>
    <w:rPr>
      <w:lang w:eastAsia="ja-JP"/>
    </w:rPr>
  </w:style>
  <w:style w:type="paragraph" w:styleId="TOC1">
    <w:name w:val="toc 1"/>
    <w:basedOn w:val="Normal"/>
    <w:next w:val="Normal"/>
    <w:autoRedefine/>
    <w:uiPriority w:val="39"/>
    <w:unhideWhenUsed/>
    <w:rsid w:val="00130471"/>
    <w:pPr>
      <w:spacing w:after="100"/>
    </w:pPr>
  </w:style>
  <w:style w:type="paragraph" w:styleId="TOC2">
    <w:name w:val="toc 2"/>
    <w:basedOn w:val="Normal"/>
    <w:next w:val="Normal"/>
    <w:autoRedefine/>
    <w:uiPriority w:val="39"/>
    <w:unhideWhenUsed/>
    <w:rsid w:val="00130471"/>
    <w:pPr>
      <w:spacing w:after="100"/>
      <w:ind w:left="220"/>
    </w:pPr>
  </w:style>
  <w:style w:type="paragraph" w:styleId="BalloonText">
    <w:name w:val="Balloon Text"/>
    <w:basedOn w:val="Normal"/>
    <w:link w:val="BalloonTextChar"/>
    <w:uiPriority w:val="99"/>
    <w:semiHidden/>
    <w:unhideWhenUsed/>
    <w:rsid w:val="0013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71"/>
    <w:rPr>
      <w:rFonts w:ascii="Tahoma" w:eastAsiaTheme="minorHAnsi" w:hAnsi="Tahoma" w:cs="Tahoma"/>
      <w:sz w:val="16"/>
      <w:szCs w:val="16"/>
      <w:lang w:eastAsia="en-US"/>
    </w:rPr>
  </w:style>
  <w:style w:type="paragraph" w:styleId="NoSpacing">
    <w:name w:val="No Spacing"/>
    <w:link w:val="NoSpacingChar"/>
    <w:uiPriority w:val="1"/>
    <w:qFormat/>
    <w:rsid w:val="00130471"/>
    <w:pPr>
      <w:spacing w:after="0" w:line="240" w:lineRule="auto"/>
    </w:pPr>
  </w:style>
  <w:style w:type="character" w:customStyle="1" w:styleId="NoSpacingChar">
    <w:name w:val="No Spacing Char"/>
    <w:basedOn w:val="DefaultParagraphFont"/>
    <w:link w:val="NoSpacing"/>
    <w:uiPriority w:val="1"/>
    <w:rsid w:val="00130471"/>
  </w:style>
  <w:style w:type="table" w:styleId="TableGrid">
    <w:name w:val="Table Grid"/>
    <w:basedOn w:val="TableNormal"/>
    <w:uiPriority w:val="59"/>
    <w:rsid w:val="0013047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30471"/>
    <w:pPr>
      <w:tabs>
        <w:tab w:val="center" w:pos="4680"/>
        <w:tab w:val="right" w:pos="9360"/>
      </w:tabs>
      <w:spacing w:after="0" w:line="240" w:lineRule="auto"/>
    </w:pPr>
  </w:style>
  <w:style w:type="character" w:customStyle="1" w:styleId="HeaderChar">
    <w:name w:val="Header Char"/>
    <w:basedOn w:val="DefaultParagraphFont"/>
    <w:link w:val="Header"/>
    <w:rsid w:val="00130471"/>
    <w:rPr>
      <w:rFonts w:eastAsiaTheme="minorHAnsi"/>
      <w:lang w:eastAsia="en-US"/>
    </w:rPr>
  </w:style>
  <w:style w:type="paragraph" w:styleId="Footer">
    <w:name w:val="footer"/>
    <w:basedOn w:val="Normal"/>
    <w:link w:val="FooterChar"/>
    <w:uiPriority w:val="99"/>
    <w:unhideWhenUsed/>
    <w:rsid w:val="0013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71"/>
    <w:rPr>
      <w:rFonts w:eastAsiaTheme="minorHAnsi"/>
      <w:lang w:eastAsia="en-US"/>
    </w:rPr>
  </w:style>
  <w:style w:type="character" w:customStyle="1" w:styleId="apple-style-span">
    <w:name w:val="apple-style-span"/>
    <w:basedOn w:val="DefaultParagraphFont"/>
    <w:rsid w:val="00130471"/>
  </w:style>
  <w:style w:type="paragraph" w:styleId="TOC3">
    <w:name w:val="toc 3"/>
    <w:basedOn w:val="Normal"/>
    <w:next w:val="Normal"/>
    <w:autoRedefine/>
    <w:uiPriority w:val="39"/>
    <w:unhideWhenUsed/>
    <w:rsid w:val="00130471"/>
    <w:pPr>
      <w:spacing w:after="100"/>
      <w:ind w:left="440"/>
    </w:pPr>
  </w:style>
  <w:style w:type="paragraph" w:styleId="TOC4">
    <w:name w:val="toc 4"/>
    <w:basedOn w:val="Normal"/>
    <w:next w:val="Normal"/>
    <w:autoRedefine/>
    <w:uiPriority w:val="39"/>
    <w:unhideWhenUsed/>
    <w:rsid w:val="00130471"/>
    <w:pPr>
      <w:spacing w:after="100"/>
      <w:ind w:left="660"/>
    </w:pPr>
    <w:rPr>
      <w:rFonts w:eastAsiaTheme="minorEastAsia"/>
    </w:rPr>
  </w:style>
  <w:style w:type="paragraph" w:styleId="TOC5">
    <w:name w:val="toc 5"/>
    <w:basedOn w:val="Normal"/>
    <w:next w:val="Normal"/>
    <w:autoRedefine/>
    <w:uiPriority w:val="39"/>
    <w:unhideWhenUsed/>
    <w:rsid w:val="00130471"/>
    <w:pPr>
      <w:spacing w:after="100"/>
      <w:ind w:left="880"/>
    </w:pPr>
    <w:rPr>
      <w:rFonts w:eastAsiaTheme="minorEastAsia"/>
    </w:rPr>
  </w:style>
  <w:style w:type="paragraph" w:styleId="TOC6">
    <w:name w:val="toc 6"/>
    <w:basedOn w:val="Normal"/>
    <w:next w:val="Normal"/>
    <w:autoRedefine/>
    <w:uiPriority w:val="39"/>
    <w:unhideWhenUsed/>
    <w:rsid w:val="00130471"/>
    <w:pPr>
      <w:spacing w:after="100"/>
      <w:ind w:left="1100"/>
    </w:pPr>
    <w:rPr>
      <w:rFonts w:eastAsiaTheme="minorEastAsia"/>
    </w:rPr>
  </w:style>
  <w:style w:type="paragraph" w:styleId="TOC7">
    <w:name w:val="toc 7"/>
    <w:basedOn w:val="Normal"/>
    <w:next w:val="Normal"/>
    <w:autoRedefine/>
    <w:uiPriority w:val="39"/>
    <w:unhideWhenUsed/>
    <w:rsid w:val="00130471"/>
    <w:pPr>
      <w:spacing w:after="100"/>
      <w:ind w:left="1320"/>
    </w:pPr>
    <w:rPr>
      <w:rFonts w:eastAsiaTheme="minorEastAsia"/>
    </w:rPr>
  </w:style>
  <w:style w:type="paragraph" w:styleId="TOC8">
    <w:name w:val="toc 8"/>
    <w:basedOn w:val="Normal"/>
    <w:next w:val="Normal"/>
    <w:autoRedefine/>
    <w:uiPriority w:val="39"/>
    <w:unhideWhenUsed/>
    <w:rsid w:val="00130471"/>
    <w:pPr>
      <w:spacing w:after="100"/>
      <w:ind w:left="1540"/>
    </w:pPr>
    <w:rPr>
      <w:rFonts w:eastAsiaTheme="minorEastAsia"/>
    </w:rPr>
  </w:style>
  <w:style w:type="paragraph" w:styleId="TOC9">
    <w:name w:val="toc 9"/>
    <w:basedOn w:val="Normal"/>
    <w:next w:val="Normal"/>
    <w:autoRedefine/>
    <w:uiPriority w:val="39"/>
    <w:unhideWhenUsed/>
    <w:rsid w:val="00130471"/>
    <w:pPr>
      <w:spacing w:after="100"/>
      <w:ind w:left="1760"/>
    </w:pPr>
    <w:rPr>
      <w:rFonts w:eastAsiaTheme="minorEastAsia"/>
    </w:rPr>
  </w:style>
  <w:style w:type="character" w:styleId="IntenseEmphasis">
    <w:name w:val="Intense Emphasis"/>
    <w:basedOn w:val="DefaultParagraphFont"/>
    <w:uiPriority w:val="21"/>
    <w:qFormat/>
    <w:rsid w:val="00130471"/>
    <w:rPr>
      <w:b/>
      <w:bCs/>
      <w:i/>
      <w:iCs/>
      <w:color w:val="4F81BD" w:themeColor="accent1"/>
    </w:rPr>
  </w:style>
  <w:style w:type="character" w:customStyle="1" w:styleId="apple-converted-space">
    <w:name w:val="apple-converted-space"/>
    <w:basedOn w:val="DefaultParagraphFont"/>
    <w:rsid w:val="00130471"/>
  </w:style>
  <w:style w:type="paragraph" w:styleId="NormalWeb">
    <w:name w:val="Normal (Web)"/>
    <w:basedOn w:val="Normal"/>
    <w:uiPriority w:val="99"/>
    <w:unhideWhenUsed/>
    <w:rsid w:val="0013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30471"/>
  </w:style>
  <w:style w:type="character" w:customStyle="1" w:styleId="label">
    <w:name w:val="label"/>
    <w:basedOn w:val="DefaultParagraphFont"/>
    <w:rsid w:val="00130471"/>
  </w:style>
  <w:style w:type="character" w:styleId="Strong">
    <w:name w:val="Strong"/>
    <w:basedOn w:val="DefaultParagraphFont"/>
    <w:uiPriority w:val="22"/>
    <w:qFormat/>
    <w:rsid w:val="00130471"/>
    <w:rPr>
      <w:b/>
      <w:bCs/>
    </w:rPr>
  </w:style>
  <w:style w:type="table" w:styleId="LightList-Accent5">
    <w:name w:val="Light List Accent 5"/>
    <w:basedOn w:val="TableNormal"/>
    <w:uiPriority w:val="61"/>
    <w:rsid w:val="0013047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130471"/>
    <w:rPr>
      <w:color w:val="800080"/>
      <w:u w:val="single"/>
    </w:rPr>
  </w:style>
  <w:style w:type="paragraph" w:customStyle="1" w:styleId="font5">
    <w:name w:val="font5"/>
    <w:basedOn w:val="Normal"/>
    <w:rsid w:val="00130471"/>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130471"/>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130471"/>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130471"/>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130471"/>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130471"/>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130471"/>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130471"/>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130471"/>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130471"/>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130471"/>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130471"/>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130471"/>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130471"/>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130471"/>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130471"/>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130471"/>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130471"/>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130471"/>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130471"/>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130471"/>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130471"/>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130471"/>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130471"/>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130471"/>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130471"/>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130471"/>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130471"/>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30471"/>
    <w:rPr>
      <w:color w:val="808080"/>
    </w:rPr>
  </w:style>
  <w:style w:type="table" w:styleId="MediumShading2-Accent1">
    <w:name w:val="Medium Shading 2 Accent 1"/>
    <w:basedOn w:val="TableNormal"/>
    <w:uiPriority w:val="64"/>
    <w:rsid w:val="00130471"/>
    <w:pPr>
      <w:spacing w:after="0" w:line="240" w:lineRule="auto"/>
    </w:pPr>
    <w:rPr>
      <w:rFonts w:eastAsiaTheme="minorHAnsi"/>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4B5678"/>
    <w:pPr>
      <w:spacing w:after="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4B5678"/>
    <w:rPr>
      <w:rFonts w:ascii="Times New Roman" w:eastAsia="Times New Roman" w:hAnsi="Times New Roman" w:cs="Times New Roman"/>
      <w:sz w:val="24"/>
      <w:szCs w:val="24"/>
      <w:lang w:val="en-AU" w:eastAsia="en-US"/>
    </w:rPr>
  </w:style>
  <w:style w:type="character" w:styleId="CommentReference">
    <w:name w:val="annotation reference"/>
    <w:basedOn w:val="DefaultParagraphFont"/>
    <w:uiPriority w:val="99"/>
    <w:semiHidden/>
    <w:unhideWhenUsed/>
    <w:rsid w:val="008F61B4"/>
    <w:rPr>
      <w:sz w:val="16"/>
      <w:szCs w:val="16"/>
    </w:rPr>
  </w:style>
  <w:style w:type="paragraph" w:styleId="CommentText">
    <w:name w:val="annotation text"/>
    <w:basedOn w:val="Normal"/>
    <w:link w:val="CommentTextChar"/>
    <w:uiPriority w:val="99"/>
    <w:semiHidden/>
    <w:unhideWhenUsed/>
    <w:rsid w:val="008F61B4"/>
    <w:pPr>
      <w:spacing w:line="240" w:lineRule="auto"/>
    </w:pPr>
    <w:rPr>
      <w:sz w:val="20"/>
      <w:szCs w:val="20"/>
    </w:rPr>
  </w:style>
  <w:style w:type="character" w:customStyle="1" w:styleId="CommentTextChar">
    <w:name w:val="Comment Text Char"/>
    <w:basedOn w:val="DefaultParagraphFont"/>
    <w:link w:val="CommentText"/>
    <w:uiPriority w:val="99"/>
    <w:semiHidden/>
    <w:rsid w:val="008F61B4"/>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F61B4"/>
    <w:rPr>
      <w:b/>
      <w:bCs/>
    </w:rPr>
  </w:style>
  <w:style w:type="character" w:customStyle="1" w:styleId="CommentSubjectChar">
    <w:name w:val="Comment Subject Char"/>
    <w:basedOn w:val="CommentTextChar"/>
    <w:link w:val="CommentSubject"/>
    <w:uiPriority w:val="99"/>
    <w:semiHidden/>
    <w:rsid w:val="008F61B4"/>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13</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27</cp:revision>
  <dcterms:created xsi:type="dcterms:W3CDTF">2012-07-16T22:45:00Z</dcterms:created>
  <dcterms:modified xsi:type="dcterms:W3CDTF">2012-07-19T14:23:00Z</dcterms:modified>
</cp:coreProperties>
</file>