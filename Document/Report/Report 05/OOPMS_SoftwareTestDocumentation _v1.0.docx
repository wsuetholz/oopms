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10138"/>
        <w:tblGridChange w:id="0">
          <w:tblGrid>
            <w:gridCol w:w="10138"/>
          </w:tblGrid>
        </w:tblGridChange>
      </w:tblGrid>
      <w:tr w:rsidR="00695C89" w:rsidRPr="00E40DDD" w:rsidTr="00190524">
        <w:trPr>
          <w:trHeight w:val="2880"/>
          <w:jc w:val="center"/>
        </w:trPr>
        <w:tc>
          <w:tcPr>
            <w:tcW w:w="5000" w:type="pct"/>
          </w:tcPr>
          <w:p w:rsidR="00695C89" w:rsidRPr="00E40DDD" w:rsidRDefault="00695C89" w:rsidP="000A716B">
            <w:pPr>
              <w:pStyle w:val="NoSpacing"/>
              <w:spacing w:line="276" w:lineRule="auto"/>
              <w:jc w:val="center"/>
              <w:rPr>
                <w:ins w:id="1" w:author="DuyNgo" w:date="2012-08-08T07:32:00Z"/>
                <w:rFonts w:eastAsia="MS Gothic" w:cstheme="minorHAnsi"/>
                <w:caps/>
                <w:sz w:val="24"/>
                <w:szCs w:val="24"/>
                <w:lang w:eastAsia="en-US"/>
                <w:rPrChange w:id="2" w:author="DuyNgo" w:date="2012-08-08T07:35:00Z">
                  <w:rPr>
                    <w:ins w:id="3" w:author="DuyNgo" w:date="2012-08-08T07:32:00Z"/>
                    <w:rFonts w:ascii="Calibri" w:eastAsia="MS Gothic" w:hAnsi="Calibri" w:cs="Calibri"/>
                    <w:caps/>
                    <w:sz w:val="24"/>
                    <w:szCs w:val="24"/>
                    <w:lang w:eastAsia="en-US"/>
                  </w:rPr>
                </w:rPrChange>
              </w:rPr>
            </w:pPr>
            <w:ins w:id="4" w:author="DuyNgo" w:date="2012-08-08T07:32:00Z">
              <w:r w:rsidRPr="00E40DDD">
                <w:rPr>
                  <w:rFonts w:eastAsia="MS Gothic" w:cstheme="minorHAnsi"/>
                  <w:caps/>
                  <w:noProof/>
                  <w:sz w:val="24"/>
                  <w:szCs w:val="24"/>
                  <w:rPrChange w:id="5" w:author="DuyNgo" w:date="2012-08-08T07:35:00Z">
                    <w:rPr>
                      <w:rFonts w:ascii="Calibri" w:eastAsia="MS Gothic" w:hAnsi="Calibri" w:cs="Calibri"/>
                      <w:caps/>
                      <w:noProof/>
                      <w:sz w:val="24"/>
                      <w:szCs w:val="24"/>
                    </w:rPr>
                  </w:rPrChange>
                </w:rPr>
                <w:drawing>
                  <wp:anchor distT="0" distB="0" distL="114300" distR="114300" simplePos="0" relativeHeight="251662336" behindDoc="0" locked="0" layoutInCell="1" allowOverlap="1" wp14:anchorId="611DF5A5" wp14:editId="5565B84C">
                    <wp:simplePos x="0" y="0"/>
                    <wp:positionH relativeFrom="column">
                      <wp:posOffset>2261870</wp:posOffset>
                    </wp:positionH>
                    <wp:positionV relativeFrom="paragraph">
                      <wp:posOffset>263525</wp:posOffset>
                    </wp:positionV>
                    <wp:extent cx="1409700" cy="1184275"/>
                    <wp:effectExtent l="0" t="0" r="0" b="0"/>
                    <wp:wrapSquare wrapText="bothSides"/>
                    <wp:docPr id="1" name="Picture 1" descr="Description: E:\My Documents\Desktop\Logo_FPT_University_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E:\My Documents\Desktop\Logo_FPT_University_do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9700" cy="1184275"/>
                            </a:xfrm>
                            <a:prstGeom prst="rect">
                              <a:avLst/>
                            </a:prstGeom>
                            <a:noFill/>
                            <a:ln>
                              <a:noFill/>
                            </a:ln>
                          </pic:spPr>
                        </pic:pic>
                      </a:graphicData>
                    </a:graphic>
                    <wp14:sizeRelH relativeFrom="page">
                      <wp14:pctWidth>0</wp14:pctWidth>
                    </wp14:sizeRelH>
                    <wp14:sizeRelV relativeFrom="page">
                      <wp14:pctHeight>0</wp14:pctHeight>
                    </wp14:sizeRelV>
                  </wp:anchor>
                </w:drawing>
              </w:r>
            </w:ins>
          </w:p>
          <w:p w:rsidR="00695C89" w:rsidRPr="00E40DDD" w:rsidRDefault="00695C89" w:rsidP="000A716B">
            <w:pPr>
              <w:pStyle w:val="NoSpacing"/>
              <w:spacing w:line="276" w:lineRule="auto"/>
              <w:jc w:val="center"/>
              <w:rPr>
                <w:ins w:id="6" w:author="DuyNgo" w:date="2012-08-08T07:32:00Z"/>
                <w:rFonts w:eastAsia="MS Gothic" w:cstheme="minorHAnsi"/>
                <w:caps/>
                <w:sz w:val="24"/>
                <w:szCs w:val="24"/>
                <w:lang w:eastAsia="en-US"/>
                <w:rPrChange w:id="7" w:author="DuyNgo" w:date="2012-08-08T07:35:00Z">
                  <w:rPr>
                    <w:ins w:id="8" w:author="DuyNgo" w:date="2012-08-08T07:32:00Z"/>
                    <w:rFonts w:ascii="Calibri" w:eastAsia="MS Gothic" w:hAnsi="Calibri" w:cs="Calibri"/>
                    <w:caps/>
                    <w:sz w:val="24"/>
                    <w:szCs w:val="24"/>
                    <w:lang w:eastAsia="en-US"/>
                  </w:rPr>
                </w:rPrChange>
              </w:rPr>
            </w:pPr>
          </w:p>
          <w:p w:rsidR="00695C89" w:rsidRPr="00E40DDD" w:rsidRDefault="00695C89" w:rsidP="00DC4B9B">
            <w:pPr>
              <w:pStyle w:val="NoSpacing"/>
              <w:jc w:val="center"/>
              <w:rPr>
                <w:rFonts w:eastAsiaTheme="majorEastAsia" w:cstheme="minorHAnsi"/>
                <w:caps/>
                <w:sz w:val="24"/>
                <w:szCs w:val="24"/>
                <w:rPrChange w:id="9" w:author="DuyNgo" w:date="2012-08-08T07:35:00Z">
                  <w:rPr>
                    <w:rFonts w:eastAsiaTheme="majorEastAsia" w:cstheme="minorHAnsi"/>
                    <w:caps/>
                    <w:sz w:val="24"/>
                    <w:szCs w:val="24"/>
                  </w:rPr>
                </w:rPrChange>
              </w:rPr>
            </w:pPr>
            <w:del w:id="10" w:author="DuyNgo" w:date="2012-08-08T07:32:00Z">
              <w:r w:rsidRPr="00E40DDD" w:rsidDel="00E741B9">
                <w:rPr>
                  <w:rFonts w:cstheme="minorHAnsi"/>
                  <w:b/>
                  <w:noProof/>
                  <w:sz w:val="24"/>
                  <w:szCs w:val="24"/>
                  <w:rPrChange w:id="11" w:author="DuyNgo" w:date="2012-08-08T07:35:00Z">
                    <w:rPr>
                      <w:rFonts w:eastAsiaTheme="minorHAnsi" w:cstheme="minorHAnsi"/>
                      <w:b/>
                      <w:noProof/>
                      <w:sz w:val="24"/>
                      <w:szCs w:val="24"/>
                    </w:rPr>
                  </w:rPrChange>
                </w:rPr>
                <w:drawing>
                  <wp:anchor distT="0" distB="0" distL="114300" distR="114300" simplePos="0" relativeHeight="251661312" behindDoc="0" locked="0" layoutInCell="1" allowOverlap="1" wp14:anchorId="3A5C1107" wp14:editId="79061614">
                    <wp:simplePos x="0" y="0"/>
                    <wp:positionH relativeFrom="column">
                      <wp:posOffset>277495</wp:posOffset>
                    </wp:positionH>
                    <wp:positionV relativeFrom="paragraph">
                      <wp:posOffset>1905</wp:posOffset>
                    </wp:positionV>
                    <wp:extent cx="1409700" cy="1184275"/>
                    <wp:effectExtent l="0" t="0" r="0" b="0"/>
                    <wp:wrapSquare wrapText="bothSides"/>
                    <wp:docPr id="3" name="Picture 3" descr="E:\My Documents\Desktop\Logo_FPT_University_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Desktop\Logo_FPT_University_doc.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9700" cy="1184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40DDD" w:rsidDel="00E741B9">
                <w:rPr>
                  <w:rFonts w:eastAsiaTheme="majorEastAsia" w:cstheme="minorHAnsi"/>
                  <w:b/>
                  <w:caps/>
                  <w:sz w:val="24"/>
                  <w:szCs w:val="24"/>
                  <w:lang w:eastAsia="en-US"/>
                  <w:rPrChange w:id="12" w:author="DuyNgo" w:date="2012-08-08T07:35:00Z">
                    <w:rPr>
                      <w:rFonts w:eastAsiaTheme="majorEastAsia" w:cstheme="minorHAnsi"/>
                      <w:b/>
                      <w:caps/>
                      <w:sz w:val="24"/>
                      <w:szCs w:val="24"/>
                      <w:lang w:eastAsia="en-US"/>
                    </w:rPr>
                  </w:rPrChange>
                </w:rPr>
                <w:delText>Ministry of education and training</w:delText>
              </w:r>
            </w:del>
          </w:p>
        </w:tc>
      </w:tr>
      <w:tr w:rsidR="00695C89" w:rsidRPr="00E40DDD" w:rsidTr="00190524">
        <w:trPr>
          <w:trHeight w:val="1440"/>
          <w:jc w:val="center"/>
        </w:trPr>
        <w:tc>
          <w:tcPr>
            <w:tcW w:w="5000" w:type="pct"/>
            <w:tcBorders>
              <w:bottom w:val="single" w:sz="4" w:space="0" w:color="4F81BD" w:themeColor="accent1"/>
            </w:tcBorders>
            <w:vAlign w:val="center"/>
          </w:tcPr>
          <w:p w:rsidR="00695C89" w:rsidRPr="00E40DDD" w:rsidRDefault="00695C89" w:rsidP="000A716B">
            <w:pPr>
              <w:pStyle w:val="NoSpacing"/>
              <w:spacing w:line="276" w:lineRule="auto"/>
              <w:jc w:val="center"/>
              <w:rPr>
                <w:ins w:id="13" w:author="DuyNgo" w:date="2012-08-08T07:32:00Z"/>
                <w:rFonts w:eastAsia="MS Gothic" w:cstheme="minorHAnsi"/>
                <w:sz w:val="24"/>
                <w:szCs w:val="24"/>
                <w:lang w:eastAsia="en-US"/>
                <w:rPrChange w:id="14" w:author="DuyNgo" w:date="2012-08-08T07:35:00Z">
                  <w:rPr>
                    <w:ins w:id="15" w:author="DuyNgo" w:date="2012-08-08T07:32:00Z"/>
                    <w:rFonts w:ascii="Calibri" w:eastAsia="MS Gothic" w:hAnsi="Calibri" w:cs="Calibri"/>
                    <w:sz w:val="24"/>
                    <w:szCs w:val="24"/>
                    <w:lang w:eastAsia="en-US"/>
                  </w:rPr>
                </w:rPrChange>
              </w:rPr>
            </w:pPr>
          </w:p>
          <w:p w:rsidR="00695C89" w:rsidRPr="00E40DDD" w:rsidRDefault="00695C89" w:rsidP="00695C89">
            <w:pPr>
              <w:pStyle w:val="NoSpacing"/>
              <w:jc w:val="center"/>
              <w:rPr>
                <w:rFonts w:eastAsia="MS Gothic" w:cstheme="minorHAnsi"/>
                <w:sz w:val="24"/>
                <w:szCs w:val="24"/>
                <w:lang w:eastAsia="en-US"/>
                <w:rPrChange w:id="16" w:author="DuyNgo" w:date="2012-08-08T07:35:00Z">
                  <w:rPr>
                    <w:rFonts w:eastAsiaTheme="majorEastAsia" w:cstheme="minorHAnsi"/>
                    <w:sz w:val="24"/>
                    <w:szCs w:val="24"/>
                  </w:rPr>
                </w:rPrChange>
              </w:rPr>
              <w:pPrChange w:id="17" w:author="DuyNgo" w:date="2012-08-08T07:32:00Z">
                <w:pPr>
                  <w:pStyle w:val="NoSpacing"/>
                  <w:jc w:val="center"/>
                </w:pPr>
              </w:pPrChange>
            </w:pPr>
            <w:ins w:id="18" w:author="DuyNgo" w:date="2012-08-08T07:32:00Z">
              <w:r w:rsidRPr="00E40DDD">
                <w:rPr>
                  <w:rFonts w:eastAsia="MS Gothic" w:cstheme="minorHAnsi"/>
                  <w:sz w:val="24"/>
                  <w:szCs w:val="24"/>
                  <w:lang w:eastAsia="en-US"/>
                  <w:rPrChange w:id="19" w:author="DuyNgo" w:date="2012-08-08T07:35:00Z">
                    <w:rPr>
                      <w:rFonts w:ascii="Calibri" w:eastAsia="MS Gothic" w:hAnsi="Calibri" w:cs="Calibri"/>
                      <w:sz w:val="24"/>
                      <w:szCs w:val="24"/>
                      <w:lang w:eastAsia="en-US"/>
                    </w:rPr>
                  </w:rPrChange>
                </w:rPr>
                <w:t>Report 05: Software Test Documentation</w:t>
              </w:r>
            </w:ins>
            <w:customXmlDelRangeStart w:id="20" w:author="DuyNgo" w:date="2012-08-08T07:32:00Z"/>
            <w:sdt>
              <w:sdtPr>
                <w:rPr>
                  <w:rFonts w:eastAsiaTheme="majorEastAsia" w:cstheme="minorHAnsi"/>
                  <w:sz w:val="24"/>
                  <w:szCs w:val="24"/>
                  <w:rPrChange w:id="21" w:author="DuyNgo" w:date="2012-08-08T07:35:00Z">
                    <w:rPr>
                      <w:rFonts w:ascii="Calibri" w:eastAsiaTheme="majorEastAsia" w:hAnsi="Calibri" w:cs="Calibri"/>
                      <w:sz w:val="24"/>
                      <w:szCs w:val="24"/>
                    </w:rPr>
                  </w:rPrChange>
                </w:rPr>
                <w:alias w:val="Title"/>
                <w:id w:val="15524250"/>
                <w:dataBinding w:prefixMappings="xmlns:ns0='http://schemas.openxmlformats.org/package/2006/metadata/core-properties' xmlns:ns1='http://purl.org/dc/elements/1.1/'" w:xpath="/ns0:coreProperties[1]/ns1:title[1]" w:storeItemID="{6C3C8BC8-F283-45AE-878A-BAB7291924A1}"/>
                <w:text/>
              </w:sdtPr>
              <w:sdtContent>
                <w:customXmlDelRangeEnd w:id="20"/>
                <w:customXmlDelRangeStart w:id="22" w:author="DuyNgo" w:date="2012-08-08T07:32:00Z"/>
              </w:sdtContent>
            </w:sdt>
            <w:customXmlDelRangeEnd w:id="22"/>
          </w:p>
        </w:tc>
      </w:tr>
      <w:tr w:rsidR="00695C89" w:rsidRPr="00E40DDD" w:rsidTr="00190524">
        <w:trPr>
          <w:trHeight w:val="720"/>
          <w:jc w:val="center"/>
        </w:trPr>
        <w:customXmlDelRangeStart w:id="23" w:author="DuyNgo" w:date="2012-08-08T07:32:00Z"/>
        <w:sdt>
          <w:sdtPr>
            <w:rPr>
              <w:rFonts w:eastAsiaTheme="majorEastAsia" w:cstheme="minorHAnsi"/>
              <w:sz w:val="24"/>
              <w:szCs w:val="24"/>
              <w:rPrChange w:id="24" w:author="DuyNgo" w:date="2012-08-08T07:35:00Z">
                <w:rPr>
                  <w:rFonts w:ascii="Calibri" w:eastAsiaTheme="majorEastAsia" w:hAnsi="Calibri" w:cs="Calibri"/>
                  <w:sz w:val="24"/>
                  <w:szCs w:val="24"/>
                </w:rPr>
              </w:rPrChange>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customXmlDelRangeEnd w:id="23"/>
            <w:tc>
              <w:tcPr>
                <w:tcW w:w="5000" w:type="pct"/>
                <w:tcBorders>
                  <w:top w:val="single" w:sz="4" w:space="0" w:color="4F81BD" w:themeColor="accent1"/>
                </w:tcBorders>
                <w:vAlign w:val="center"/>
              </w:tcPr>
              <w:p w:rsidR="00695C89" w:rsidRPr="00E40DDD" w:rsidRDefault="00695C89" w:rsidP="00DC4B9B">
                <w:pPr>
                  <w:pStyle w:val="NoSpacing"/>
                  <w:jc w:val="center"/>
                  <w:rPr>
                    <w:rFonts w:eastAsiaTheme="majorEastAsia" w:cstheme="minorHAnsi"/>
                    <w:sz w:val="24"/>
                    <w:szCs w:val="24"/>
                    <w:rPrChange w:id="25" w:author="DuyNgo" w:date="2012-08-08T07:35:00Z">
                      <w:rPr>
                        <w:rFonts w:eastAsiaTheme="majorEastAsia" w:cstheme="minorHAnsi"/>
                        <w:sz w:val="24"/>
                        <w:szCs w:val="24"/>
                        <w:lang w:eastAsia="en-US"/>
                      </w:rPr>
                    </w:rPrChange>
                  </w:rPr>
                </w:pPr>
              </w:p>
            </w:tc>
            <w:customXmlDelRangeStart w:id="26" w:author="DuyNgo" w:date="2012-08-08T07:32:00Z"/>
          </w:sdtContent>
        </w:sdt>
        <w:customXmlDelRangeEnd w:id="26"/>
      </w:tr>
      <w:tr w:rsidR="00695C89" w:rsidRPr="00E40DDD" w:rsidTr="00190524">
        <w:trPr>
          <w:trHeight w:val="360"/>
          <w:jc w:val="center"/>
        </w:trPr>
        <w:tc>
          <w:tcPr>
            <w:tcW w:w="5000" w:type="pct"/>
            <w:vAlign w:val="center"/>
          </w:tcPr>
          <w:p w:rsidR="00695C89" w:rsidRPr="00E40DDD" w:rsidRDefault="00695C89" w:rsidP="00DC4B9B">
            <w:pPr>
              <w:pStyle w:val="NoSpacing"/>
              <w:jc w:val="center"/>
              <w:rPr>
                <w:rFonts w:cstheme="minorHAnsi"/>
                <w:sz w:val="24"/>
                <w:szCs w:val="24"/>
                <w:rPrChange w:id="27" w:author="DuyNgo" w:date="2012-08-08T07:35:00Z">
                  <w:rPr>
                    <w:rFonts w:eastAsiaTheme="minorHAnsi" w:cstheme="minorHAnsi"/>
                    <w:sz w:val="24"/>
                    <w:szCs w:val="24"/>
                    <w:lang w:eastAsia="en-US"/>
                  </w:rPr>
                </w:rPrChange>
              </w:rPr>
            </w:pPr>
          </w:p>
        </w:tc>
      </w:tr>
      <w:tr w:rsidR="00695C89" w:rsidRPr="00E40DDD" w:rsidTr="00190524">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5504"/>
            </w:tblGrid>
            <w:tr w:rsidR="00695C89" w:rsidRPr="00E40DDD" w:rsidTr="000A716B">
              <w:trPr>
                <w:cantSplit/>
                <w:trHeight w:val="880"/>
                <w:jc w:val="center"/>
                <w:ins w:id="28" w:author="DuyNgo" w:date="2012-08-08T07:32:00Z"/>
              </w:trPr>
              <w:tc>
                <w:tcPr>
                  <w:tcW w:w="7714" w:type="dxa"/>
                  <w:gridSpan w:val="2"/>
                  <w:tcBorders>
                    <w:top w:val="single" w:sz="4" w:space="0" w:color="auto"/>
                    <w:left w:val="single" w:sz="4" w:space="0" w:color="auto"/>
                    <w:bottom w:val="single" w:sz="4" w:space="0" w:color="auto"/>
                    <w:right w:val="single" w:sz="4" w:space="0" w:color="auto"/>
                  </w:tcBorders>
                  <w:vAlign w:val="center"/>
                </w:tcPr>
                <w:p w:rsidR="00695C89" w:rsidRPr="00E40DDD" w:rsidRDefault="00695C89" w:rsidP="000A716B">
                  <w:pPr>
                    <w:spacing w:after="120"/>
                    <w:jc w:val="center"/>
                    <w:rPr>
                      <w:ins w:id="29" w:author="DuyNgo" w:date="2012-08-08T07:32:00Z"/>
                      <w:rFonts w:cstheme="minorHAnsi"/>
                      <w:b/>
                      <w:bCs/>
                      <w:sz w:val="24"/>
                      <w:szCs w:val="24"/>
                      <w:rPrChange w:id="30" w:author="DuyNgo" w:date="2012-08-08T07:35:00Z">
                        <w:rPr>
                          <w:ins w:id="31" w:author="DuyNgo" w:date="2012-08-08T07:32:00Z"/>
                          <w:rFonts w:cs="Calibri"/>
                          <w:b/>
                          <w:bCs/>
                          <w:sz w:val="24"/>
                          <w:szCs w:val="24"/>
                        </w:rPr>
                      </w:rPrChange>
                    </w:rPr>
                  </w:pPr>
                  <w:ins w:id="32" w:author="DuyNgo" w:date="2012-08-08T07:32:00Z">
                    <w:r w:rsidRPr="00E40DDD">
                      <w:rPr>
                        <w:rFonts w:cstheme="minorHAnsi"/>
                        <w:b/>
                        <w:bCs/>
                        <w:sz w:val="24"/>
                        <w:szCs w:val="24"/>
                        <w:rPrChange w:id="33" w:author="DuyNgo" w:date="2012-08-08T07:35:00Z">
                          <w:rPr>
                            <w:rFonts w:cs="Calibri"/>
                            <w:b/>
                            <w:bCs/>
                            <w:sz w:val="24"/>
                            <w:szCs w:val="24"/>
                          </w:rPr>
                        </w:rPrChange>
                      </w:rPr>
                      <w:t>OOPMS Team</w:t>
                    </w:r>
                  </w:ins>
                </w:p>
              </w:tc>
            </w:tr>
            <w:tr w:rsidR="00695C89" w:rsidRPr="00E40DDD" w:rsidTr="000A716B">
              <w:trPr>
                <w:cantSplit/>
                <w:jc w:val="center"/>
                <w:ins w:id="34" w:author="DuyNgo" w:date="2012-08-08T07:32:00Z"/>
              </w:trPr>
              <w:tc>
                <w:tcPr>
                  <w:tcW w:w="2210" w:type="dxa"/>
                  <w:tcBorders>
                    <w:top w:val="single" w:sz="4" w:space="0" w:color="auto"/>
                    <w:left w:val="single" w:sz="4" w:space="0" w:color="auto"/>
                    <w:bottom w:val="single" w:sz="4" w:space="0" w:color="auto"/>
                    <w:right w:val="single" w:sz="4" w:space="0" w:color="auto"/>
                  </w:tcBorders>
                  <w:vAlign w:val="center"/>
                </w:tcPr>
                <w:p w:rsidR="00695C89" w:rsidRPr="00E40DDD" w:rsidRDefault="00695C89" w:rsidP="000A716B">
                  <w:pPr>
                    <w:spacing w:after="120"/>
                    <w:jc w:val="right"/>
                    <w:rPr>
                      <w:ins w:id="35" w:author="DuyNgo" w:date="2012-08-08T07:32:00Z"/>
                      <w:rFonts w:cstheme="minorHAnsi"/>
                      <w:b/>
                      <w:bCs/>
                      <w:sz w:val="24"/>
                      <w:szCs w:val="24"/>
                      <w:rPrChange w:id="36" w:author="DuyNgo" w:date="2012-08-08T07:35:00Z">
                        <w:rPr>
                          <w:ins w:id="37" w:author="DuyNgo" w:date="2012-08-08T07:32:00Z"/>
                          <w:rFonts w:cs="Calibri"/>
                          <w:b/>
                          <w:bCs/>
                          <w:sz w:val="24"/>
                          <w:szCs w:val="24"/>
                        </w:rPr>
                      </w:rPrChange>
                    </w:rPr>
                  </w:pPr>
                  <w:ins w:id="38" w:author="DuyNgo" w:date="2012-08-08T07:32:00Z">
                    <w:r w:rsidRPr="00E40DDD">
                      <w:rPr>
                        <w:rFonts w:cstheme="minorHAnsi"/>
                        <w:b/>
                        <w:bCs/>
                        <w:sz w:val="24"/>
                        <w:szCs w:val="24"/>
                        <w:rPrChange w:id="39" w:author="DuyNgo" w:date="2012-08-08T07:35:00Z">
                          <w:rPr>
                            <w:rFonts w:cs="Calibri"/>
                            <w:b/>
                            <w:bCs/>
                            <w:sz w:val="24"/>
                            <w:szCs w:val="24"/>
                          </w:rPr>
                        </w:rPrChange>
                      </w:rPr>
                      <w:t>Group Members</w:t>
                    </w:r>
                  </w:ins>
                </w:p>
              </w:tc>
              <w:tc>
                <w:tcPr>
                  <w:tcW w:w="5504" w:type="dxa"/>
                  <w:tcBorders>
                    <w:top w:val="single" w:sz="4" w:space="0" w:color="auto"/>
                    <w:left w:val="single" w:sz="4" w:space="0" w:color="auto"/>
                    <w:bottom w:val="single" w:sz="4" w:space="0" w:color="auto"/>
                    <w:right w:val="single" w:sz="4" w:space="0" w:color="auto"/>
                  </w:tcBorders>
                </w:tcPr>
                <w:p w:rsidR="00695C89" w:rsidRPr="00E40DDD" w:rsidRDefault="00695C89" w:rsidP="000A716B">
                  <w:pPr>
                    <w:spacing w:after="120"/>
                    <w:jc w:val="both"/>
                    <w:rPr>
                      <w:ins w:id="40" w:author="DuyNgo" w:date="2012-08-08T07:32:00Z"/>
                      <w:rFonts w:cstheme="minorHAnsi"/>
                      <w:bCs/>
                      <w:sz w:val="24"/>
                      <w:szCs w:val="24"/>
                      <w:rPrChange w:id="41" w:author="DuyNgo" w:date="2012-08-08T07:35:00Z">
                        <w:rPr>
                          <w:ins w:id="42" w:author="DuyNgo" w:date="2012-08-08T07:32:00Z"/>
                          <w:rFonts w:cs="Calibri"/>
                          <w:bCs/>
                          <w:sz w:val="24"/>
                          <w:szCs w:val="24"/>
                        </w:rPr>
                      </w:rPrChange>
                    </w:rPr>
                  </w:pPr>
                  <w:proofErr w:type="spellStart"/>
                  <w:ins w:id="43" w:author="DuyNgo" w:date="2012-08-08T07:32:00Z">
                    <w:r w:rsidRPr="00E40DDD">
                      <w:rPr>
                        <w:rFonts w:cstheme="minorHAnsi"/>
                        <w:bCs/>
                        <w:sz w:val="24"/>
                        <w:szCs w:val="24"/>
                        <w:rPrChange w:id="44" w:author="DuyNgo" w:date="2012-08-08T07:35:00Z">
                          <w:rPr>
                            <w:rFonts w:cs="Calibri"/>
                            <w:bCs/>
                            <w:sz w:val="24"/>
                            <w:szCs w:val="24"/>
                          </w:rPr>
                        </w:rPrChange>
                      </w:rPr>
                      <w:t>Ngô</w:t>
                    </w:r>
                    <w:proofErr w:type="spellEnd"/>
                    <w:r w:rsidRPr="00E40DDD">
                      <w:rPr>
                        <w:rFonts w:cstheme="minorHAnsi"/>
                        <w:bCs/>
                        <w:sz w:val="24"/>
                        <w:szCs w:val="24"/>
                        <w:rPrChange w:id="45" w:author="DuyNgo" w:date="2012-08-08T07:35:00Z">
                          <w:rPr>
                            <w:rFonts w:cs="Calibri"/>
                            <w:bCs/>
                            <w:sz w:val="24"/>
                            <w:szCs w:val="24"/>
                          </w:rPr>
                        </w:rPrChange>
                      </w:rPr>
                      <w:t xml:space="preserve"> </w:t>
                    </w:r>
                    <w:proofErr w:type="spellStart"/>
                    <w:r w:rsidRPr="00E40DDD">
                      <w:rPr>
                        <w:rFonts w:cstheme="minorHAnsi"/>
                        <w:bCs/>
                        <w:sz w:val="24"/>
                        <w:szCs w:val="24"/>
                        <w:rPrChange w:id="46" w:author="DuyNgo" w:date="2012-08-08T07:35:00Z">
                          <w:rPr>
                            <w:rFonts w:cs="Calibri"/>
                            <w:bCs/>
                            <w:sz w:val="24"/>
                            <w:szCs w:val="24"/>
                          </w:rPr>
                        </w:rPrChange>
                      </w:rPr>
                      <w:t>Đức</w:t>
                    </w:r>
                    <w:proofErr w:type="spellEnd"/>
                    <w:r w:rsidRPr="00E40DDD">
                      <w:rPr>
                        <w:rFonts w:cstheme="minorHAnsi"/>
                        <w:bCs/>
                        <w:sz w:val="24"/>
                        <w:szCs w:val="24"/>
                        <w:rPrChange w:id="47" w:author="DuyNgo" w:date="2012-08-08T07:35:00Z">
                          <w:rPr>
                            <w:rFonts w:cs="Calibri"/>
                            <w:bCs/>
                            <w:sz w:val="24"/>
                            <w:szCs w:val="24"/>
                          </w:rPr>
                        </w:rPrChange>
                      </w:rPr>
                      <w:t xml:space="preserve"> Duy –  60163</w:t>
                    </w:r>
                  </w:ins>
                </w:p>
                <w:p w:rsidR="00695C89" w:rsidRPr="00E40DDD" w:rsidRDefault="00695C89" w:rsidP="000A716B">
                  <w:pPr>
                    <w:spacing w:after="120"/>
                    <w:jc w:val="both"/>
                    <w:rPr>
                      <w:ins w:id="48" w:author="DuyNgo" w:date="2012-08-08T07:32:00Z"/>
                      <w:rFonts w:cstheme="minorHAnsi"/>
                      <w:bCs/>
                      <w:sz w:val="24"/>
                      <w:szCs w:val="24"/>
                      <w:rPrChange w:id="49" w:author="DuyNgo" w:date="2012-08-08T07:35:00Z">
                        <w:rPr>
                          <w:ins w:id="50" w:author="DuyNgo" w:date="2012-08-08T07:32:00Z"/>
                          <w:rFonts w:cs="Calibri"/>
                          <w:bCs/>
                          <w:sz w:val="24"/>
                          <w:szCs w:val="24"/>
                        </w:rPr>
                      </w:rPrChange>
                    </w:rPr>
                  </w:pPr>
                  <w:proofErr w:type="spellStart"/>
                  <w:ins w:id="51" w:author="DuyNgo" w:date="2012-08-08T07:32:00Z">
                    <w:r w:rsidRPr="00E40DDD">
                      <w:rPr>
                        <w:rFonts w:cstheme="minorHAnsi"/>
                        <w:bCs/>
                        <w:sz w:val="24"/>
                        <w:szCs w:val="24"/>
                        <w:rPrChange w:id="52" w:author="DuyNgo" w:date="2012-08-08T07:35:00Z">
                          <w:rPr>
                            <w:rFonts w:cs="Calibri"/>
                            <w:bCs/>
                            <w:sz w:val="24"/>
                            <w:szCs w:val="24"/>
                          </w:rPr>
                        </w:rPrChange>
                      </w:rPr>
                      <w:t>Phạm</w:t>
                    </w:r>
                    <w:proofErr w:type="spellEnd"/>
                    <w:r w:rsidRPr="00E40DDD">
                      <w:rPr>
                        <w:rFonts w:cstheme="minorHAnsi"/>
                        <w:bCs/>
                        <w:sz w:val="24"/>
                        <w:szCs w:val="24"/>
                        <w:rPrChange w:id="53" w:author="DuyNgo" w:date="2012-08-08T07:35:00Z">
                          <w:rPr>
                            <w:rFonts w:cs="Calibri"/>
                            <w:bCs/>
                            <w:sz w:val="24"/>
                            <w:szCs w:val="24"/>
                          </w:rPr>
                        </w:rPrChange>
                      </w:rPr>
                      <w:t xml:space="preserve"> </w:t>
                    </w:r>
                    <w:proofErr w:type="spellStart"/>
                    <w:r w:rsidRPr="00E40DDD">
                      <w:rPr>
                        <w:rFonts w:cstheme="minorHAnsi"/>
                        <w:bCs/>
                        <w:sz w:val="24"/>
                        <w:szCs w:val="24"/>
                        <w:rPrChange w:id="54" w:author="DuyNgo" w:date="2012-08-08T07:35:00Z">
                          <w:rPr>
                            <w:rFonts w:cs="Calibri"/>
                            <w:bCs/>
                            <w:sz w:val="24"/>
                            <w:szCs w:val="24"/>
                          </w:rPr>
                        </w:rPrChange>
                      </w:rPr>
                      <w:t>Nguyễn</w:t>
                    </w:r>
                    <w:proofErr w:type="spellEnd"/>
                    <w:r w:rsidRPr="00E40DDD">
                      <w:rPr>
                        <w:rFonts w:cstheme="minorHAnsi"/>
                        <w:bCs/>
                        <w:sz w:val="24"/>
                        <w:szCs w:val="24"/>
                        <w:rPrChange w:id="55" w:author="DuyNgo" w:date="2012-08-08T07:35:00Z">
                          <w:rPr>
                            <w:rFonts w:cs="Calibri"/>
                            <w:bCs/>
                            <w:sz w:val="24"/>
                            <w:szCs w:val="24"/>
                          </w:rPr>
                        </w:rPrChange>
                      </w:rPr>
                      <w:t xml:space="preserve"> </w:t>
                    </w:r>
                    <w:proofErr w:type="spellStart"/>
                    <w:r w:rsidRPr="00E40DDD">
                      <w:rPr>
                        <w:rFonts w:cstheme="minorHAnsi"/>
                        <w:bCs/>
                        <w:sz w:val="24"/>
                        <w:szCs w:val="24"/>
                        <w:rPrChange w:id="56" w:author="DuyNgo" w:date="2012-08-08T07:35:00Z">
                          <w:rPr>
                            <w:rFonts w:cs="Calibri"/>
                            <w:bCs/>
                            <w:sz w:val="24"/>
                            <w:szCs w:val="24"/>
                          </w:rPr>
                        </w:rPrChange>
                      </w:rPr>
                      <w:t>Trường</w:t>
                    </w:r>
                    <w:proofErr w:type="spellEnd"/>
                    <w:r w:rsidRPr="00E40DDD">
                      <w:rPr>
                        <w:rFonts w:cstheme="minorHAnsi"/>
                        <w:bCs/>
                        <w:sz w:val="24"/>
                        <w:szCs w:val="24"/>
                        <w:rPrChange w:id="57" w:author="DuyNgo" w:date="2012-08-08T07:35:00Z">
                          <w:rPr>
                            <w:rFonts w:cs="Calibri"/>
                            <w:bCs/>
                            <w:sz w:val="24"/>
                            <w:szCs w:val="24"/>
                          </w:rPr>
                        </w:rPrChange>
                      </w:rPr>
                      <w:t xml:space="preserve"> </w:t>
                    </w:r>
                    <w:proofErr w:type="spellStart"/>
                    <w:r w:rsidRPr="00E40DDD">
                      <w:rPr>
                        <w:rFonts w:cstheme="minorHAnsi"/>
                        <w:bCs/>
                        <w:sz w:val="24"/>
                        <w:szCs w:val="24"/>
                        <w:rPrChange w:id="58" w:author="DuyNgo" w:date="2012-08-08T07:35:00Z">
                          <w:rPr>
                            <w:rFonts w:cs="Calibri"/>
                            <w:bCs/>
                            <w:sz w:val="24"/>
                            <w:szCs w:val="24"/>
                          </w:rPr>
                        </w:rPrChange>
                      </w:rPr>
                      <w:t>Giang</w:t>
                    </w:r>
                    <w:proofErr w:type="spellEnd"/>
                    <w:r w:rsidRPr="00E40DDD">
                      <w:rPr>
                        <w:rFonts w:cstheme="minorHAnsi"/>
                        <w:bCs/>
                        <w:sz w:val="24"/>
                        <w:szCs w:val="24"/>
                        <w:rPrChange w:id="59" w:author="DuyNgo" w:date="2012-08-08T07:35:00Z">
                          <w:rPr>
                            <w:rFonts w:cs="Calibri"/>
                            <w:bCs/>
                            <w:sz w:val="24"/>
                            <w:szCs w:val="24"/>
                          </w:rPr>
                        </w:rPrChange>
                      </w:rPr>
                      <w:t xml:space="preserve"> – 60132</w:t>
                    </w:r>
                  </w:ins>
                </w:p>
                <w:p w:rsidR="00695C89" w:rsidRPr="00E40DDD" w:rsidRDefault="00695C89" w:rsidP="000A716B">
                  <w:pPr>
                    <w:spacing w:after="120"/>
                    <w:jc w:val="both"/>
                    <w:rPr>
                      <w:ins w:id="60" w:author="DuyNgo" w:date="2012-08-08T07:32:00Z"/>
                      <w:rFonts w:cstheme="minorHAnsi"/>
                      <w:bCs/>
                      <w:sz w:val="24"/>
                      <w:szCs w:val="24"/>
                      <w:rPrChange w:id="61" w:author="DuyNgo" w:date="2012-08-08T07:35:00Z">
                        <w:rPr>
                          <w:ins w:id="62" w:author="DuyNgo" w:date="2012-08-08T07:32:00Z"/>
                          <w:rFonts w:cs="Calibri"/>
                          <w:bCs/>
                          <w:sz w:val="24"/>
                          <w:szCs w:val="24"/>
                        </w:rPr>
                      </w:rPrChange>
                    </w:rPr>
                  </w:pPr>
                  <w:proofErr w:type="spellStart"/>
                  <w:ins w:id="63" w:author="DuyNgo" w:date="2012-08-08T07:32:00Z">
                    <w:r w:rsidRPr="00E40DDD">
                      <w:rPr>
                        <w:rFonts w:cstheme="minorHAnsi"/>
                        <w:bCs/>
                        <w:sz w:val="24"/>
                        <w:szCs w:val="24"/>
                        <w:rPrChange w:id="64" w:author="DuyNgo" w:date="2012-08-08T07:35:00Z">
                          <w:rPr>
                            <w:rFonts w:cs="Calibri"/>
                            <w:bCs/>
                            <w:sz w:val="24"/>
                            <w:szCs w:val="24"/>
                          </w:rPr>
                        </w:rPrChange>
                      </w:rPr>
                      <w:t>Tô</w:t>
                    </w:r>
                    <w:proofErr w:type="spellEnd"/>
                    <w:r w:rsidRPr="00E40DDD">
                      <w:rPr>
                        <w:rFonts w:cstheme="minorHAnsi"/>
                        <w:bCs/>
                        <w:sz w:val="24"/>
                        <w:szCs w:val="24"/>
                        <w:rPrChange w:id="65" w:author="DuyNgo" w:date="2012-08-08T07:35:00Z">
                          <w:rPr>
                            <w:rFonts w:cs="Calibri"/>
                            <w:bCs/>
                            <w:sz w:val="24"/>
                            <w:szCs w:val="24"/>
                          </w:rPr>
                        </w:rPrChange>
                      </w:rPr>
                      <w:t xml:space="preserve"> </w:t>
                    </w:r>
                    <w:proofErr w:type="spellStart"/>
                    <w:r w:rsidRPr="00E40DDD">
                      <w:rPr>
                        <w:rFonts w:cstheme="minorHAnsi"/>
                        <w:bCs/>
                        <w:sz w:val="24"/>
                        <w:szCs w:val="24"/>
                        <w:rPrChange w:id="66" w:author="DuyNgo" w:date="2012-08-08T07:35:00Z">
                          <w:rPr>
                            <w:rFonts w:cs="Calibri"/>
                            <w:bCs/>
                            <w:sz w:val="24"/>
                            <w:szCs w:val="24"/>
                          </w:rPr>
                        </w:rPrChange>
                      </w:rPr>
                      <w:t>Công</w:t>
                    </w:r>
                    <w:proofErr w:type="spellEnd"/>
                    <w:r w:rsidRPr="00E40DDD">
                      <w:rPr>
                        <w:rFonts w:cstheme="minorHAnsi"/>
                        <w:bCs/>
                        <w:sz w:val="24"/>
                        <w:szCs w:val="24"/>
                        <w:rPrChange w:id="67" w:author="DuyNgo" w:date="2012-08-08T07:35:00Z">
                          <w:rPr>
                            <w:rFonts w:cs="Calibri"/>
                            <w:bCs/>
                            <w:sz w:val="24"/>
                            <w:szCs w:val="24"/>
                          </w:rPr>
                        </w:rPrChange>
                      </w:rPr>
                      <w:t xml:space="preserve"> Thanh </w:t>
                    </w:r>
                    <w:proofErr w:type="spellStart"/>
                    <w:r w:rsidRPr="00E40DDD">
                      <w:rPr>
                        <w:rFonts w:cstheme="minorHAnsi"/>
                        <w:bCs/>
                        <w:sz w:val="24"/>
                        <w:szCs w:val="24"/>
                        <w:rPrChange w:id="68" w:author="DuyNgo" w:date="2012-08-08T07:35:00Z">
                          <w:rPr>
                            <w:rFonts w:cs="Calibri"/>
                            <w:bCs/>
                            <w:sz w:val="24"/>
                            <w:szCs w:val="24"/>
                          </w:rPr>
                        </w:rPrChange>
                      </w:rPr>
                      <w:t>Hải</w:t>
                    </w:r>
                    <w:proofErr w:type="spellEnd"/>
                    <w:r w:rsidRPr="00E40DDD">
                      <w:rPr>
                        <w:rFonts w:cstheme="minorHAnsi"/>
                        <w:bCs/>
                        <w:sz w:val="24"/>
                        <w:szCs w:val="24"/>
                        <w:rPrChange w:id="69" w:author="DuyNgo" w:date="2012-08-08T07:35:00Z">
                          <w:rPr>
                            <w:rFonts w:cs="Calibri"/>
                            <w:bCs/>
                            <w:sz w:val="24"/>
                            <w:szCs w:val="24"/>
                          </w:rPr>
                        </w:rPrChange>
                      </w:rPr>
                      <w:t xml:space="preserve"> – 60140</w:t>
                    </w:r>
                  </w:ins>
                </w:p>
                <w:p w:rsidR="00695C89" w:rsidRPr="00E40DDD" w:rsidRDefault="00695C89" w:rsidP="000A716B">
                  <w:pPr>
                    <w:spacing w:after="120"/>
                    <w:jc w:val="both"/>
                    <w:rPr>
                      <w:ins w:id="70" w:author="DuyNgo" w:date="2012-08-08T07:32:00Z"/>
                      <w:rFonts w:cstheme="minorHAnsi"/>
                      <w:bCs/>
                      <w:sz w:val="24"/>
                      <w:szCs w:val="24"/>
                      <w:rPrChange w:id="71" w:author="DuyNgo" w:date="2012-08-08T07:35:00Z">
                        <w:rPr>
                          <w:ins w:id="72" w:author="DuyNgo" w:date="2012-08-08T07:32:00Z"/>
                          <w:rFonts w:cs="Calibri"/>
                          <w:bCs/>
                          <w:sz w:val="24"/>
                          <w:szCs w:val="24"/>
                        </w:rPr>
                      </w:rPrChange>
                    </w:rPr>
                  </w:pPr>
                  <w:proofErr w:type="spellStart"/>
                  <w:ins w:id="73" w:author="DuyNgo" w:date="2012-08-08T07:32:00Z">
                    <w:r w:rsidRPr="00E40DDD">
                      <w:rPr>
                        <w:rFonts w:cstheme="minorHAnsi"/>
                        <w:bCs/>
                        <w:sz w:val="24"/>
                        <w:szCs w:val="24"/>
                        <w:rPrChange w:id="74" w:author="DuyNgo" w:date="2012-08-08T07:35:00Z">
                          <w:rPr>
                            <w:rFonts w:cs="Calibri"/>
                            <w:bCs/>
                            <w:sz w:val="24"/>
                            <w:szCs w:val="24"/>
                          </w:rPr>
                        </w:rPrChange>
                      </w:rPr>
                      <w:t>Mạnh</w:t>
                    </w:r>
                    <w:proofErr w:type="spellEnd"/>
                    <w:r w:rsidRPr="00E40DDD">
                      <w:rPr>
                        <w:rFonts w:cstheme="minorHAnsi"/>
                        <w:bCs/>
                        <w:sz w:val="24"/>
                        <w:szCs w:val="24"/>
                        <w:rPrChange w:id="75" w:author="DuyNgo" w:date="2012-08-08T07:35:00Z">
                          <w:rPr>
                            <w:rFonts w:cs="Calibri"/>
                            <w:bCs/>
                            <w:sz w:val="24"/>
                            <w:szCs w:val="24"/>
                          </w:rPr>
                        </w:rPrChange>
                      </w:rPr>
                      <w:t xml:space="preserve"> </w:t>
                    </w:r>
                    <w:proofErr w:type="spellStart"/>
                    <w:r w:rsidRPr="00E40DDD">
                      <w:rPr>
                        <w:rFonts w:cstheme="minorHAnsi"/>
                        <w:bCs/>
                        <w:sz w:val="24"/>
                        <w:szCs w:val="24"/>
                        <w:rPrChange w:id="76" w:author="DuyNgo" w:date="2012-08-08T07:35:00Z">
                          <w:rPr>
                            <w:rFonts w:cs="Calibri"/>
                            <w:bCs/>
                            <w:sz w:val="24"/>
                            <w:szCs w:val="24"/>
                          </w:rPr>
                        </w:rPrChange>
                      </w:rPr>
                      <w:t>Hoàng</w:t>
                    </w:r>
                    <w:proofErr w:type="spellEnd"/>
                    <w:r w:rsidRPr="00E40DDD">
                      <w:rPr>
                        <w:rFonts w:cstheme="minorHAnsi"/>
                        <w:bCs/>
                        <w:sz w:val="24"/>
                        <w:szCs w:val="24"/>
                        <w:rPrChange w:id="77" w:author="DuyNgo" w:date="2012-08-08T07:35:00Z">
                          <w:rPr>
                            <w:rFonts w:cs="Calibri"/>
                            <w:bCs/>
                            <w:sz w:val="24"/>
                            <w:szCs w:val="24"/>
                          </w:rPr>
                        </w:rPrChange>
                      </w:rPr>
                      <w:t xml:space="preserve"> </w:t>
                    </w:r>
                    <w:proofErr w:type="spellStart"/>
                    <w:r w:rsidRPr="00E40DDD">
                      <w:rPr>
                        <w:rFonts w:cstheme="minorHAnsi"/>
                        <w:bCs/>
                        <w:sz w:val="24"/>
                        <w:szCs w:val="24"/>
                        <w:rPrChange w:id="78" w:author="DuyNgo" w:date="2012-08-08T07:35:00Z">
                          <w:rPr>
                            <w:rFonts w:cs="Calibri"/>
                            <w:bCs/>
                            <w:sz w:val="24"/>
                            <w:szCs w:val="24"/>
                          </w:rPr>
                        </w:rPrChange>
                      </w:rPr>
                      <w:t>Trương</w:t>
                    </w:r>
                    <w:proofErr w:type="spellEnd"/>
                    <w:r w:rsidRPr="00E40DDD">
                      <w:rPr>
                        <w:rFonts w:cstheme="minorHAnsi"/>
                        <w:bCs/>
                        <w:sz w:val="24"/>
                        <w:szCs w:val="24"/>
                        <w:rPrChange w:id="79" w:author="DuyNgo" w:date="2012-08-08T07:35:00Z">
                          <w:rPr>
                            <w:rFonts w:cs="Calibri"/>
                            <w:bCs/>
                            <w:sz w:val="24"/>
                            <w:szCs w:val="24"/>
                          </w:rPr>
                        </w:rPrChange>
                      </w:rPr>
                      <w:t xml:space="preserve"> –  60003</w:t>
                    </w:r>
                  </w:ins>
                </w:p>
              </w:tc>
            </w:tr>
            <w:tr w:rsidR="00695C89" w:rsidRPr="00E40DDD" w:rsidTr="000A716B">
              <w:trPr>
                <w:jc w:val="center"/>
                <w:ins w:id="80" w:author="DuyNgo" w:date="2012-08-08T07:32:00Z"/>
              </w:trPr>
              <w:tc>
                <w:tcPr>
                  <w:tcW w:w="2210" w:type="dxa"/>
                  <w:tcBorders>
                    <w:top w:val="single" w:sz="4" w:space="0" w:color="auto"/>
                    <w:left w:val="single" w:sz="4" w:space="0" w:color="auto"/>
                    <w:bottom w:val="single" w:sz="4" w:space="0" w:color="auto"/>
                    <w:right w:val="single" w:sz="4" w:space="0" w:color="auto"/>
                  </w:tcBorders>
                  <w:vAlign w:val="center"/>
                </w:tcPr>
                <w:p w:rsidR="00695C89" w:rsidRPr="00E40DDD" w:rsidRDefault="00695C89" w:rsidP="000A716B">
                  <w:pPr>
                    <w:spacing w:after="120"/>
                    <w:jc w:val="right"/>
                    <w:rPr>
                      <w:ins w:id="81" w:author="DuyNgo" w:date="2012-08-08T07:32:00Z"/>
                      <w:rFonts w:cstheme="minorHAnsi"/>
                      <w:b/>
                      <w:bCs/>
                      <w:sz w:val="24"/>
                      <w:szCs w:val="24"/>
                      <w:rPrChange w:id="82" w:author="DuyNgo" w:date="2012-08-08T07:35:00Z">
                        <w:rPr>
                          <w:ins w:id="83" w:author="DuyNgo" w:date="2012-08-08T07:32:00Z"/>
                          <w:rFonts w:cs="Calibri"/>
                          <w:b/>
                          <w:bCs/>
                          <w:sz w:val="24"/>
                          <w:szCs w:val="24"/>
                        </w:rPr>
                      </w:rPrChange>
                    </w:rPr>
                  </w:pPr>
                  <w:ins w:id="84" w:author="DuyNgo" w:date="2012-08-08T07:32:00Z">
                    <w:r w:rsidRPr="00E40DDD">
                      <w:rPr>
                        <w:rFonts w:cstheme="minorHAnsi"/>
                        <w:b/>
                        <w:bCs/>
                        <w:sz w:val="24"/>
                        <w:szCs w:val="24"/>
                        <w:rPrChange w:id="85" w:author="DuyNgo" w:date="2012-08-08T07:35:00Z">
                          <w:rPr>
                            <w:rFonts w:cs="Calibri"/>
                            <w:b/>
                            <w:bCs/>
                            <w:sz w:val="24"/>
                            <w:szCs w:val="24"/>
                          </w:rPr>
                        </w:rPrChange>
                      </w:rPr>
                      <w:t>Supervisor</w:t>
                    </w:r>
                  </w:ins>
                </w:p>
              </w:tc>
              <w:tc>
                <w:tcPr>
                  <w:tcW w:w="5504" w:type="dxa"/>
                  <w:tcBorders>
                    <w:top w:val="single" w:sz="4" w:space="0" w:color="auto"/>
                    <w:left w:val="single" w:sz="4" w:space="0" w:color="auto"/>
                    <w:bottom w:val="single" w:sz="4" w:space="0" w:color="auto"/>
                    <w:right w:val="single" w:sz="4" w:space="0" w:color="auto"/>
                  </w:tcBorders>
                  <w:vAlign w:val="center"/>
                </w:tcPr>
                <w:p w:rsidR="00695C89" w:rsidRPr="00E40DDD" w:rsidRDefault="00695C89" w:rsidP="000A716B">
                  <w:pPr>
                    <w:spacing w:after="120"/>
                    <w:rPr>
                      <w:ins w:id="86" w:author="DuyNgo" w:date="2012-08-08T07:32:00Z"/>
                      <w:rFonts w:cstheme="minorHAnsi"/>
                      <w:bCs/>
                      <w:sz w:val="24"/>
                      <w:szCs w:val="24"/>
                      <w:rPrChange w:id="87" w:author="DuyNgo" w:date="2012-08-08T07:35:00Z">
                        <w:rPr>
                          <w:ins w:id="88" w:author="DuyNgo" w:date="2012-08-08T07:32:00Z"/>
                          <w:rFonts w:cs="Calibri"/>
                          <w:bCs/>
                          <w:sz w:val="24"/>
                          <w:szCs w:val="24"/>
                        </w:rPr>
                      </w:rPrChange>
                    </w:rPr>
                  </w:pPr>
                  <w:ins w:id="89" w:author="DuyNgo" w:date="2012-08-08T07:32:00Z">
                    <w:r w:rsidRPr="00E40DDD">
                      <w:rPr>
                        <w:rFonts w:cstheme="minorHAnsi"/>
                        <w:bCs/>
                        <w:sz w:val="24"/>
                        <w:szCs w:val="24"/>
                        <w:rPrChange w:id="90" w:author="DuyNgo" w:date="2012-08-08T07:35:00Z">
                          <w:rPr>
                            <w:rFonts w:cs="Calibri"/>
                            <w:bCs/>
                            <w:sz w:val="24"/>
                            <w:szCs w:val="24"/>
                          </w:rPr>
                        </w:rPrChange>
                      </w:rPr>
                      <w:t xml:space="preserve">Teacher </w:t>
                    </w:r>
                    <w:proofErr w:type="spellStart"/>
                    <w:r w:rsidRPr="00E40DDD">
                      <w:rPr>
                        <w:rFonts w:cstheme="minorHAnsi"/>
                        <w:sz w:val="24"/>
                        <w:szCs w:val="24"/>
                        <w:rPrChange w:id="91" w:author="DuyNgo" w:date="2012-08-08T07:35:00Z">
                          <w:rPr>
                            <w:rFonts w:cs="Calibri"/>
                            <w:sz w:val="24"/>
                            <w:szCs w:val="24"/>
                          </w:rPr>
                        </w:rPrChange>
                      </w:rPr>
                      <w:t>Lê</w:t>
                    </w:r>
                    <w:proofErr w:type="spellEnd"/>
                    <w:r w:rsidRPr="00E40DDD">
                      <w:rPr>
                        <w:rFonts w:cstheme="minorHAnsi"/>
                        <w:sz w:val="24"/>
                        <w:szCs w:val="24"/>
                        <w:rPrChange w:id="92" w:author="DuyNgo" w:date="2012-08-08T07:35:00Z">
                          <w:rPr>
                            <w:rFonts w:cs="Calibri"/>
                            <w:sz w:val="24"/>
                            <w:szCs w:val="24"/>
                          </w:rPr>
                        </w:rPrChange>
                      </w:rPr>
                      <w:t xml:space="preserve"> </w:t>
                    </w:r>
                    <w:proofErr w:type="spellStart"/>
                    <w:r w:rsidRPr="00E40DDD">
                      <w:rPr>
                        <w:rFonts w:cstheme="minorHAnsi"/>
                        <w:sz w:val="24"/>
                        <w:szCs w:val="24"/>
                        <w:rPrChange w:id="93" w:author="DuyNgo" w:date="2012-08-08T07:35:00Z">
                          <w:rPr>
                            <w:rFonts w:cs="Calibri"/>
                            <w:sz w:val="24"/>
                            <w:szCs w:val="24"/>
                          </w:rPr>
                        </w:rPrChange>
                      </w:rPr>
                      <w:t>Ngọc</w:t>
                    </w:r>
                    <w:proofErr w:type="spellEnd"/>
                    <w:r w:rsidRPr="00E40DDD">
                      <w:rPr>
                        <w:rFonts w:cstheme="minorHAnsi"/>
                        <w:sz w:val="24"/>
                        <w:szCs w:val="24"/>
                        <w:rPrChange w:id="94" w:author="DuyNgo" w:date="2012-08-08T07:35:00Z">
                          <w:rPr>
                            <w:rFonts w:cs="Calibri"/>
                            <w:sz w:val="24"/>
                            <w:szCs w:val="24"/>
                          </w:rPr>
                        </w:rPrChange>
                      </w:rPr>
                      <w:t xml:space="preserve"> </w:t>
                    </w:r>
                    <w:proofErr w:type="spellStart"/>
                    <w:r w:rsidRPr="00E40DDD">
                      <w:rPr>
                        <w:rFonts w:cstheme="minorHAnsi"/>
                        <w:sz w:val="24"/>
                        <w:szCs w:val="24"/>
                        <w:rPrChange w:id="95" w:author="DuyNgo" w:date="2012-08-08T07:35:00Z">
                          <w:rPr>
                            <w:rFonts w:cs="Calibri"/>
                            <w:sz w:val="24"/>
                            <w:szCs w:val="24"/>
                          </w:rPr>
                        </w:rPrChange>
                      </w:rPr>
                      <w:t>Thạch</w:t>
                    </w:r>
                    <w:proofErr w:type="spellEnd"/>
                  </w:ins>
                </w:p>
              </w:tc>
            </w:tr>
            <w:tr w:rsidR="00695C89" w:rsidRPr="00E40DDD" w:rsidTr="000A716B">
              <w:trPr>
                <w:jc w:val="center"/>
                <w:ins w:id="96" w:author="DuyNgo" w:date="2012-08-08T07:32:00Z"/>
              </w:trPr>
              <w:tc>
                <w:tcPr>
                  <w:tcW w:w="2210" w:type="dxa"/>
                  <w:tcBorders>
                    <w:top w:val="single" w:sz="4" w:space="0" w:color="auto"/>
                    <w:left w:val="single" w:sz="4" w:space="0" w:color="auto"/>
                    <w:bottom w:val="single" w:sz="4" w:space="0" w:color="auto"/>
                    <w:right w:val="single" w:sz="4" w:space="0" w:color="auto"/>
                  </w:tcBorders>
                  <w:vAlign w:val="center"/>
                </w:tcPr>
                <w:p w:rsidR="00695C89" w:rsidRPr="00E40DDD" w:rsidRDefault="00695C89" w:rsidP="000A716B">
                  <w:pPr>
                    <w:spacing w:after="120"/>
                    <w:jc w:val="right"/>
                    <w:rPr>
                      <w:ins w:id="97" w:author="DuyNgo" w:date="2012-08-08T07:32:00Z"/>
                      <w:rFonts w:cstheme="minorHAnsi"/>
                      <w:b/>
                      <w:bCs/>
                      <w:sz w:val="24"/>
                      <w:szCs w:val="24"/>
                      <w:rPrChange w:id="98" w:author="DuyNgo" w:date="2012-08-08T07:35:00Z">
                        <w:rPr>
                          <w:ins w:id="99" w:author="DuyNgo" w:date="2012-08-08T07:32:00Z"/>
                          <w:rFonts w:cs="Calibri"/>
                          <w:b/>
                          <w:bCs/>
                          <w:sz w:val="24"/>
                          <w:szCs w:val="24"/>
                        </w:rPr>
                      </w:rPrChange>
                    </w:rPr>
                  </w:pPr>
                  <w:ins w:id="100" w:author="DuyNgo" w:date="2012-08-08T07:32:00Z">
                    <w:r w:rsidRPr="00E40DDD">
                      <w:rPr>
                        <w:rFonts w:cstheme="minorHAnsi"/>
                        <w:b/>
                        <w:bCs/>
                        <w:sz w:val="24"/>
                        <w:szCs w:val="24"/>
                        <w:rPrChange w:id="101" w:author="DuyNgo" w:date="2012-08-08T07:35:00Z">
                          <w:rPr>
                            <w:rFonts w:cs="Calibri"/>
                            <w:b/>
                            <w:bCs/>
                            <w:sz w:val="24"/>
                            <w:szCs w:val="24"/>
                          </w:rPr>
                        </w:rPrChange>
                      </w:rPr>
                      <w:t>Project Code</w:t>
                    </w:r>
                  </w:ins>
                </w:p>
              </w:tc>
              <w:tc>
                <w:tcPr>
                  <w:tcW w:w="5504" w:type="dxa"/>
                  <w:tcBorders>
                    <w:top w:val="single" w:sz="4" w:space="0" w:color="auto"/>
                    <w:left w:val="single" w:sz="4" w:space="0" w:color="auto"/>
                    <w:bottom w:val="single" w:sz="4" w:space="0" w:color="auto"/>
                    <w:right w:val="single" w:sz="4" w:space="0" w:color="auto"/>
                  </w:tcBorders>
                  <w:vAlign w:val="center"/>
                </w:tcPr>
                <w:p w:rsidR="00695C89" w:rsidRPr="00E40DDD" w:rsidRDefault="00695C89" w:rsidP="000A716B">
                  <w:pPr>
                    <w:spacing w:after="120"/>
                    <w:rPr>
                      <w:ins w:id="102" w:author="DuyNgo" w:date="2012-08-08T07:32:00Z"/>
                      <w:rFonts w:cstheme="minorHAnsi"/>
                      <w:bCs/>
                      <w:sz w:val="24"/>
                      <w:szCs w:val="24"/>
                      <w:rPrChange w:id="103" w:author="DuyNgo" w:date="2012-08-08T07:35:00Z">
                        <w:rPr>
                          <w:ins w:id="104" w:author="DuyNgo" w:date="2012-08-08T07:32:00Z"/>
                          <w:rFonts w:cs="Calibri"/>
                          <w:bCs/>
                          <w:sz w:val="24"/>
                          <w:szCs w:val="24"/>
                        </w:rPr>
                      </w:rPrChange>
                    </w:rPr>
                  </w:pPr>
                  <w:ins w:id="105" w:author="DuyNgo" w:date="2012-08-08T07:32:00Z">
                    <w:r w:rsidRPr="00E40DDD">
                      <w:rPr>
                        <w:rFonts w:cstheme="minorHAnsi"/>
                        <w:bCs/>
                        <w:sz w:val="24"/>
                        <w:szCs w:val="24"/>
                        <w:rPrChange w:id="106" w:author="DuyNgo" w:date="2012-08-08T07:35:00Z">
                          <w:rPr>
                            <w:rFonts w:cs="Calibri"/>
                            <w:bCs/>
                            <w:sz w:val="24"/>
                            <w:szCs w:val="24"/>
                          </w:rPr>
                        </w:rPrChange>
                      </w:rPr>
                      <w:t>OOPMS</w:t>
                    </w:r>
                  </w:ins>
                </w:p>
              </w:tc>
            </w:tr>
            <w:tr w:rsidR="00695C89" w:rsidRPr="00E40DDD" w:rsidTr="000A716B">
              <w:trPr>
                <w:jc w:val="center"/>
                <w:ins w:id="107" w:author="DuyNgo" w:date="2012-08-08T07:32:00Z"/>
              </w:trPr>
              <w:tc>
                <w:tcPr>
                  <w:tcW w:w="2210" w:type="dxa"/>
                  <w:tcBorders>
                    <w:top w:val="single" w:sz="4" w:space="0" w:color="auto"/>
                    <w:left w:val="single" w:sz="4" w:space="0" w:color="auto"/>
                    <w:bottom w:val="single" w:sz="4" w:space="0" w:color="auto"/>
                    <w:right w:val="single" w:sz="4" w:space="0" w:color="auto"/>
                  </w:tcBorders>
                  <w:vAlign w:val="center"/>
                </w:tcPr>
                <w:p w:rsidR="00695C89" w:rsidRPr="00E40DDD" w:rsidRDefault="00695C89" w:rsidP="000A716B">
                  <w:pPr>
                    <w:spacing w:after="120"/>
                    <w:jc w:val="right"/>
                    <w:rPr>
                      <w:ins w:id="108" w:author="DuyNgo" w:date="2012-08-08T07:32:00Z"/>
                      <w:rFonts w:cstheme="minorHAnsi"/>
                      <w:b/>
                      <w:bCs/>
                      <w:sz w:val="24"/>
                      <w:szCs w:val="24"/>
                      <w:rPrChange w:id="109" w:author="DuyNgo" w:date="2012-08-08T07:35:00Z">
                        <w:rPr>
                          <w:ins w:id="110" w:author="DuyNgo" w:date="2012-08-08T07:32:00Z"/>
                          <w:rFonts w:cs="Calibri"/>
                          <w:b/>
                          <w:bCs/>
                          <w:sz w:val="24"/>
                        </w:rPr>
                      </w:rPrChange>
                    </w:rPr>
                  </w:pPr>
                  <w:ins w:id="111" w:author="DuyNgo" w:date="2012-08-08T07:32:00Z">
                    <w:r w:rsidRPr="00E40DDD">
                      <w:rPr>
                        <w:rFonts w:cstheme="minorHAnsi"/>
                        <w:b/>
                        <w:bCs/>
                        <w:sz w:val="24"/>
                        <w:szCs w:val="24"/>
                        <w:rPrChange w:id="112" w:author="DuyNgo" w:date="2012-08-08T07:35:00Z">
                          <w:rPr>
                            <w:rFonts w:cs="Calibri"/>
                            <w:b/>
                            <w:bCs/>
                            <w:sz w:val="24"/>
                          </w:rPr>
                        </w:rPrChange>
                      </w:rPr>
                      <w:t>Document Code</w:t>
                    </w:r>
                  </w:ins>
                </w:p>
              </w:tc>
              <w:tc>
                <w:tcPr>
                  <w:tcW w:w="5504" w:type="dxa"/>
                  <w:tcBorders>
                    <w:top w:val="single" w:sz="4" w:space="0" w:color="auto"/>
                    <w:left w:val="single" w:sz="4" w:space="0" w:color="auto"/>
                    <w:bottom w:val="single" w:sz="4" w:space="0" w:color="auto"/>
                    <w:right w:val="single" w:sz="4" w:space="0" w:color="auto"/>
                  </w:tcBorders>
                  <w:vAlign w:val="center"/>
                </w:tcPr>
                <w:p w:rsidR="00695C89" w:rsidRPr="00E40DDD" w:rsidRDefault="00695C89" w:rsidP="00695C89">
                  <w:pPr>
                    <w:spacing w:after="120"/>
                    <w:rPr>
                      <w:ins w:id="113" w:author="DuyNgo" w:date="2012-08-08T07:32:00Z"/>
                      <w:rFonts w:cstheme="minorHAnsi"/>
                      <w:bCs/>
                      <w:sz w:val="24"/>
                      <w:szCs w:val="24"/>
                      <w:rPrChange w:id="114" w:author="DuyNgo" w:date="2012-08-08T07:35:00Z">
                        <w:rPr>
                          <w:ins w:id="115" w:author="DuyNgo" w:date="2012-08-08T07:32:00Z"/>
                          <w:rFonts w:cs="Calibri"/>
                          <w:bCs/>
                          <w:sz w:val="24"/>
                        </w:rPr>
                      </w:rPrChange>
                    </w:rPr>
                    <w:pPrChange w:id="116" w:author="DuyNgo" w:date="2012-08-08T07:33:00Z">
                      <w:pPr>
                        <w:spacing w:after="120"/>
                      </w:pPr>
                    </w:pPrChange>
                  </w:pPr>
                  <w:ins w:id="117" w:author="DuyNgo" w:date="2012-08-08T07:32:00Z">
                    <w:r w:rsidRPr="00E40DDD">
                      <w:rPr>
                        <w:rFonts w:cstheme="minorHAnsi"/>
                        <w:bCs/>
                        <w:sz w:val="24"/>
                        <w:szCs w:val="24"/>
                        <w:rPrChange w:id="118" w:author="DuyNgo" w:date="2012-08-08T07:35:00Z">
                          <w:rPr>
                            <w:rFonts w:cs="Calibri"/>
                            <w:bCs/>
                            <w:sz w:val="24"/>
                          </w:rPr>
                        </w:rPrChange>
                      </w:rPr>
                      <w:t>OOPMS_</w:t>
                    </w:r>
                  </w:ins>
                  <w:ins w:id="119" w:author="DuyNgo" w:date="2012-08-08T07:33:00Z">
                    <w:r w:rsidRPr="00E40DDD">
                      <w:rPr>
                        <w:rFonts w:cstheme="minorHAnsi"/>
                        <w:bCs/>
                        <w:sz w:val="24"/>
                        <w:szCs w:val="24"/>
                        <w:rPrChange w:id="120" w:author="DuyNgo" w:date="2012-08-08T07:35:00Z">
                          <w:rPr>
                            <w:rFonts w:cs="Calibri"/>
                            <w:bCs/>
                            <w:sz w:val="24"/>
                          </w:rPr>
                        </w:rPrChange>
                      </w:rPr>
                      <w:t>STD</w:t>
                    </w:r>
                  </w:ins>
                  <w:ins w:id="121" w:author="DuyNgo" w:date="2012-08-08T07:32:00Z">
                    <w:r w:rsidRPr="00E40DDD">
                      <w:rPr>
                        <w:rFonts w:cstheme="minorHAnsi"/>
                        <w:bCs/>
                        <w:sz w:val="24"/>
                        <w:szCs w:val="24"/>
                        <w:rPrChange w:id="122" w:author="DuyNgo" w:date="2012-08-08T07:35:00Z">
                          <w:rPr>
                            <w:rFonts w:cs="Calibri"/>
                            <w:bCs/>
                            <w:sz w:val="24"/>
                          </w:rPr>
                        </w:rPrChange>
                      </w:rPr>
                      <w:t xml:space="preserve"> _v1.0</w:t>
                    </w:r>
                  </w:ins>
                </w:p>
              </w:tc>
            </w:tr>
          </w:tbl>
          <w:p w:rsidR="00695C89" w:rsidRPr="00E40DDD" w:rsidRDefault="00695C89" w:rsidP="00DC4B9B">
            <w:pPr>
              <w:pStyle w:val="NoSpacing"/>
              <w:rPr>
                <w:rFonts w:cstheme="minorHAnsi"/>
                <w:b/>
                <w:bCs/>
                <w:sz w:val="24"/>
                <w:szCs w:val="24"/>
                <w:rPrChange w:id="123" w:author="DuyNgo" w:date="2012-08-08T07:35:00Z">
                  <w:rPr>
                    <w:rFonts w:eastAsiaTheme="minorHAnsi" w:cstheme="minorHAnsi"/>
                    <w:b/>
                    <w:bCs/>
                    <w:sz w:val="24"/>
                    <w:szCs w:val="24"/>
                    <w:lang w:eastAsia="en-US"/>
                  </w:rPr>
                </w:rPrChange>
              </w:rPr>
            </w:pPr>
          </w:p>
        </w:tc>
      </w:tr>
      <w:tr w:rsidR="00695C89" w:rsidRPr="00E40DDD" w:rsidTr="00190524">
        <w:trPr>
          <w:trHeight w:val="360"/>
          <w:jc w:val="center"/>
        </w:trPr>
        <w:tc>
          <w:tcPr>
            <w:tcW w:w="5000" w:type="pct"/>
            <w:vAlign w:val="center"/>
          </w:tcPr>
          <w:p w:rsidR="00695C89" w:rsidRPr="00E40DDD" w:rsidRDefault="00695C89" w:rsidP="000A716B">
            <w:pPr>
              <w:pStyle w:val="NoSpacing"/>
              <w:spacing w:line="276" w:lineRule="auto"/>
              <w:jc w:val="center"/>
              <w:rPr>
                <w:ins w:id="124" w:author="DuyNgo" w:date="2012-08-08T07:32:00Z"/>
                <w:rFonts w:eastAsia="MS Mincho" w:cstheme="minorHAnsi"/>
                <w:b/>
                <w:sz w:val="24"/>
                <w:szCs w:val="24"/>
                <w:rPrChange w:id="125" w:author="DuyNgo" w:date="2012-08-08T07:35:00Z">
                  <w:rPr>
                    <w:ins w:id="126" w:author="DuyNgo" w:date="2012-08-08T07:32:00Z"/>
                    <w:rFonts w:ascii="Calibri" w:eastAsia="MS Mincho" w:hAnsi="Calibri" w:cs="Calibri"/>
                    <w:b/>
                    <w:sz w:val="24"/>
                    <w:szCs w:val="24"/>
                  </w:rPr>
                </w:rPrChange>
              </w:rPr>
            </w:pPr>
          </w:p>
          <w:p w:rsidR="00695C89" w:rsidRPr="00E40DDD" w:rsidRDefault="00695C89" w:rsidP="000A716B">
            <w:pPr>
              <w:pStyle w:val="NoSpacing"/>
              <w:spacing w:line="276" w:lineRule="auto"/>
              <w:rPr>
                <w:ins w:id="127" w:author="DuyNgo" w:date="2012-08-08T07:32:00Z"/>
                <w:rFonts w:eastAsia="MS Mincho" w:cstheme="minorHAnsi"/>
                <w:b/>
                <w:sz w:val="24"/>
                <w:szCs w:val="24"/>
                <w:rPrChange w:id="128" w:author="DuyNgo" w:date="2012-08-08T07:35:00Z">
                  <w:rPr>
                    <w:ins w:id="129" w:author="DuyNgo" w:date="2012-08-08T07:32:00Z"/>
                    <w:rFonts w:ascii="Calibri" w:eastAsia="MS Mincho" w:hAnsi="Calibri" w:cs="Calibri"/>
                    <w:b/>
                    <w:sz w:val="24"/>
                    <w:szCs w:val="24"/>
                  </w:rPr>
                </w:rPrChange>
              </w:rPr>
            </w:pPr>
          </w:p>
          <w:p w:rsidR="00695C89" w:rsidRPr="00E40DDD" w:rsidRDefault="00695C89" w:rsidP="000A716B">
            <w:pPr>
              <w:pStyle w:val="NoSpacing"/>
              <w:spacing w:line="276" w:lineRule="auto"/>
              <w:rPr>
                <w:ins w:id="130" w:author="DuyNgo" w:date="2012-08-08T07:32:00Z"/>
                <w:rFonts w:eastAsia="MS Mincho" w:cstheme="minorHAnsi"/>
                <w:b/>
                <w:sz w:val="24"/>
                <w:szCs w:val="24"/>
                <w:rPrChange w:id="131" w:author="DuyNgo" w:date="2012-08-08T07:35:00Z">
                  <w:rPr>
                    <w:ins w:id="132" w:author="DuyNgo" w:date="2012-08-08T07:32:00Z"/>
                    <w:rFonts w:ascii="Calibri" w:eastAsia="MS Mincho" w:hAnsi="Calibri" w:cs="Calibri"/>
                    <w:b/>
                    <w:sz w:val="24"/>
                    <w:szCs w:val="24"/>
                  </w:rPr>
                </w:rPrChange>
              </w:rPr>
            </w:pPr>
          </w:p>
          <w:p w:rsidR="00695C89" w:rsidRPr="00E40DDD" w:rsidRDefault="00695C89" w:rsidP="000A716B">
            <w:pPr>
              <w:pStyle w:val="NoSpacing"/>
              <w:spacing w:line="276" w:lineRule="auto"/>
              <w:jc w:val="center"/>
              <w:rPr>
                <w:ins w:id="133" w:author="DuyNgo" w:date="2012-08-08T07:32:00Z"/>
                <w:rFonts w:eastAsia="MS Mincho" w:cstheme="minorHAnsi"/>
                <w:b/>
                <w:sz w:val="24"/>
                <w:szCs w:val="24"/>
                <w:rPrChange w:id="134" w:author="DuyNgo" w:date="2012-08-08T07:35:00Z">
                  <w:rPr>
                    <w:ins w:id="135" w:author="DuyNgo" w:date="2012-08-08T07:32:00Z"/>
                    <w:rFonts w:ascii="Calibri" w:eastAsia="MS Mincho" w:hAnsi="Calibri" w:cs="Calibri"/>
                    <w:b/>
                    <w:sz w:val="24"/>
                    <w:szCs w:val="24"/>
                  </w:rPr>
                </w:rPrChange>
              </w:rPr>
            </w:pPr>
          </w:p>
          <w:p w:rsidR="00695C89" w:rsidRPr="00E40DDD" w:rsidDel="00E741B9" w:rsidRDefault="00695C89" w:rsidP="00DC4B9B">
            <w:pPr>
              <w:pStyle w:val="NoSpacing"/>
              <w:jc w:val="center"/>
              <w:rPr>
                <w:del w:id="136" w:author="DuyNgo" w:date="2012-08-08T07:32:00Z"/>
                <w:rFonts w:cstheme="minorHAnsi"/>
                <w:b/>
                <w:bCs/>
                <w:sz w:val="24"/>
                <w:szCs w:val="24"/>
                <w:rPrChange w:id="137" w:author="DuyNgo" w:date="2012-08-08T07:35:00Z">
                  <w:rPr>
                    <w:del w:id="138" w:author="DuyNgo" w:date="2012-08-08T07:32:00Z"/>
                    <w:rFonts w:eastAsiaTheme="minorHAnsi" w:cstheme="minorHAnsi"/>
                    <w:b/>
                    <w:bCs/>
                    <w:sz w:val="24"/>
                    <w:szCs w:val="24"/>
                    <w:lang w:eastAsia="en-US"/>
                  </w:rPr>
                </w:rPrChange>
              </w:rPr>
            </w:pPr>
            <w:ins w:id="139" w:author="DuyNgo" w:date="2012-08-08T07:32:00Z">
              <w:r w:rsidRPr="00E40DDD">
                <w:rPr>
                  <w:rFonts w:eastAsia="MS Mincho" w:cstheme="minorHAnsi"/>
                  <w:b/>
                  <w:sz w:val="24"/>
                  <w:szCs w:val="24"/>
                  <w:rPrChange w:id="140" w:author="DuyNgo" w:date="2012-08-08T07:35:00Z">
                    <w:rPr>
                      <w:rFonts w:ascii="Calibri" w:eastAsia="MS Mincho" w:hAnsi="Calibri" w:cs="Calibri"/>
                      <w:b/>
                      <w:sz w:val="24"/>
                      <w:szCs w:val="24"/>
                    </w:rPr>
                  </w:rPrChange>
                </w:rPr>
                <w:t>Ho Chi Minh City, 17</w:t>
              </w:r>
              <w:r w:rsidRPr="00E40DDD">
                <w:rPr>
                  <w:rFonts w:eastAsia="MS Mincho" w:cstheme="minorHAnsi"/>
                  <w:b/>
                  <w:sz w:val="24"/>
                  <w:szCs w:val="24"/>
                  <w:vertAlign w:val="superscript"/>
                  <w:rPrChange w:id="141" w:author="DuyNgo" w:date="2012-08-08T07:35:00Z">
                    <w:rPr>
                      <w:rFonts w:ascii="Calibri" w:eastAsia="MS Mincho" w:hAnsi="Calibri" w:cs="Calibri"/>
                      <w:b/>
                      <w:sz w:val="24"/>
                      <w:szCs w:val="24"/>
                      <w:vertAlign w:val="superscript"/>
                    </w:rPr>
                  </w:rPrChange>
                </w:rPr>
                <w:t>th</w:t>
              </w:r>
              <w:r w:rsidRPr="00E40DDD">
                <w:rPr>
                  <w:rFonts w:eastAsia="MS Mincho" w:cstheme="minorHAnsi"/>
                  <w:b/>
                  <w:sz w:val="24"/>
                  <w:szCs w:val="24"/>
                  <w:rPrChange w:id="142" w:author="DuyNgo" w:date="2012-08-08T07:35:00Z">
                    <w:rPr>
                      <w:rFonts w:ascii="Calibri" w:eastAsia="MS Mincho" w:hAnsi="Calibri" w:cs="Calibri"/>
                      <w:b/>
                      <w:sz w:val="24"/>
                      <w:szCs w:val="24"/>
                    </w:rPr>
                  </w:rPrChange>
                </w:rPr>
                <w:t xml:space="preserve"> Jul, 2012</w:t>
              </w:r>
            </w:ins>
          </w:p>
          <w:p w:rsidR="00695C89" w:rsidRPr="00E40DDD" w:rsidDel="00E741B9" w:rsidRDefault="00695C89" w:rsidP="00DC4B9B">
            <w:pPr>
              <w:pStyle w:val="NoSpacing"/>
              <w:jc w:val="center"/>
              <w:rPr>
                <w:del w:id="143" w:author="DuyNgo" w:date="2012-08-08T07:32:00Z"/>
                <w:rFonts w:cstheme="minorHAnsi"/>
                <w:b/>
                <w:bCs/>
                <w:sz w:val="24"/>
                <w:szCs w:val="24"/>
                <w:rPrChange w:id="144" w:author="DuyNgo" w:date="2012-08-08T07:35:00Z">
                  <w:rPr>
                    <w:del w:id="145" w:author="DuyNgo" w:date="2012-08-08T07:32:00Z"/>
                    <w:rFonts w:eastAsiaTheme="minorHAnsi" w:cstheme="minorHAnsi"/>
                    <w:b/>
                    <w:bCs/>
                    <w:sz w:val="24"/>
                    <w:szCs w:val="24"/>
                    <w:lang w:eastAsia="en-US"/>
                  </w:rPr>
                </w:rPrChange>
              </w:rPr>
            </w:pPr>
            <w:del w:id="146" w:author="DuyNgo" w:date="2012-08-08T07:32:00Z">
              <w:r w:rsidRPr="00E40DDD" w:rsidDel="00E741B9">
                <w:rPr>
                  <w:rFonts w:cstheme="minorHAnsi"/>
                  <w:b/>
                  <w:bCs/>
                  <w:sz w:val="24"/>
                  <w:szCs w:val="24"/>
                  <w:rPrChange w:id="147" w:author="DuyNgo" w:date="2012-08-08T07:35:00Z">
                    <w:rPr>
                      <w:rFonts w:eastAsiaTheme="minorHAnsi" w:cstheme="minorHAnsi"/>
                      <w:b/>
                      <w:bCs/>
                      <w:sz w:val="24"/>
                      <w:szCs w:val="24"/>
                      <w:lang w:eastAsia="en-US"/>
                    </w:rPr>
                  </w:rPrChange>
                </w:rPr>
                <w:delText>OOPMS</w:delText>
              </w:r>
            </w:del>
          </w:p>
          <w:p w:rsidR="00695C89" w:rsidRPr="00E40DDD" w:rsidDel="00E741B9" w:rsidRDefault="00695C89" w:rsidP="00DC4B9B">
            <w:pPr>
              <w:pStyle w:val="NoSpacing"/>
              <w:jc w:val="center"/>
              <w:rPr>
                <w:del w:id="148" w:author="DuyNgo" w:date="2012-08-08T07:32:00Z"/>
                <w:rFonts w:cstheme="minorHAnsi"/>
                <w:b/>
                <w:bCs/>
                <w:sz w:val="24"/>
                <w:szCs w:val="24"/>
                <w:rPrChange w:id="149" w:author="DuyNgo" w:date="2012-08-08T07:35:00Z">
                  <w:rPr>
                    <w:del w:id="150" w:author="DuyNgo" w:date="2012-08-08T07:32:00Z"/>
                    <w:rFonts w:eastAsiaTheme="minorHAnsi" w:cstheme="minorHAnsi"/>
                    <w:b/>
                    <w:bCs/>
                    <w:sz w:val="24"/>
                    <w:szCs w:val="24"/>
                    <w:lang w:eastAsia="en-US"/>
                  </w:rPr>
                </w:rPrChange>
              </w:rPr>
            </w:pPr>
          </w:p>
          <w:p w:rsidR="00695C89" w:rsidRPr="00E40DDD" w:rsidDel="00E741B9" w:rsidRDefault="00695C89" w:rsidP="00DC4B9B">
            <w:pPr>
              <w:pStyle w:val="NoSpacing"/>
              <w:jc w:val="center"/>
              <w:rPr>
                <w:del w:id="151" w:author="DuyNgo" w:date="2012-08-08T07:32:00Z"/>
                <w:rFonts w:cstheme="minorHAnsi"/>
                <w:b/>
                <w:bCs/>
                <w:sz w:val="24"/>
                <w:szCs w:val="24"/>
                <w:rPrChange w:id="152" w:author="DuyNgo" w:date="2012-08-08T07:35:00Z">
                  <w:rPr>
                    <w:del w:id="153" w:author="DuyNgo" w:date="2012-08-08T07:32:00Z"/>
                    <w:rFonts w:eastAsiaTheme="minorHAnsi" w:cstheme="minorHAnsi"/>
                    <w:b/>
                    <w:bCs/>
                    <w:sz w:val="24"/>
                    <w:szCs w:val="24"/>
                    <w:lang w:eastAsia="en-US"/>
                  </w:rPr>
                </w:rPrChange>
              </w:rPr>
            </w:pPr>
            <w:del w:id="154" w:author="DuyNgo" w:date="2012-08-08T07:32:00Z">
              <w:r w:rsidRPr="00E40DDD" w:rsidDel="00E741B9">
                <w:rPr>
                  <w:rFonts w:cstheme="minorHAnsi"/>
                  <w:b/>
                  <w:bCs/>
                  <w:sz w:val="24"/>
                  <w:szCs w:val="24"/>
                  <w:rPrChange w:id="155" w:author="DuyNgo" w:date="2012-08-08T07:35:00Z">
                    <w:rPr>
                      <w:rFonts w:eastAsiaTheme="minorHAnsi" w:cstheme="minorHAnsi"/>
                      <w:b/>
                      <w:bCs/>
                      <w:sz w:val="24"/>
                      <w:szCs w:val="24"/>
                      <w:lang w:eastAsia="en-US"/>
                    </w:rPr>
                  </w:rPrChange>
                </w:rPr>
                <w:delText>Ngo Duc Duy</w:delText>
              </w:r>
            </w:del>
          </w:p>
          <w:p w:rsidR="00695C89" w:rsidRPr="00E40DDD" w:rsidDel="00E741B9" w:rsidRDefault="00695C89" w:rsidP="00DC4B9B">
            <w:pPr>
              <w:pStyle w:val="NoSpacing"/>
              <w:jc w:val="center"/>
              <w:rPr>
                <w:del w:id="156" w:author="DuyNgo" w:date="2012-08-08T07:32:00Z"/>
                <w:rFonts w:cstheme="minorHAnsi"/>
                <w:b/>
                <w:bCs/>
                <w:sz w:val="24"/>
                <w:szCs w:val="24"/>
                <w:rPrChange w:id="157" w:author="DuyNgo" w:date="2012-08-08T07:35:00Z">
                  <w:rPr>
                    <w:del w:id="158" w:author="DuyNgo" w:date="2012-08-08T07:32:00Z"/>
                    <w:rFonts w:eastAsiaTheme="minorHAnsi" w:cstheme="minorHAnsi"/>
                    <w:b/>
                    <w:bCs/>
                    <w:sz w:val="24"/>
                    <w:szCs w:val="24"/>
                    <w:lang w:eastAsia="en-US"/>
                  </w:rPr>
                </w:rPrChange>
              </w:rPr>
            </w:pPr>
            <w:del w:id="159" w:author="DuyNgo" w:date="2012-08-08T07:32:00Z">
              <w:r w:rsidRPr="00E40DDD" w:rsidDel="00E741B9">
                <w:rPr>
                  <w:rFonts w:cstheme="minorHAnsi"/>
                  <w:b/>
                  <w:bCs/>
                  <w:sz w:val="24"/>
                  <w:szCs w:val="24"/>
                  <w:rPrChange w:id="160" w:author="DuyNgo" w:date="2012-08-08T07:35:00Z">
                    <w:rPr>
                      <w:rFonts w:eastAsiaTheme="minorHAnsi" w:cstheme="minorHAnsi"/>
                      <w:b/>
                      <w:bCs/>
                      <w:sz w:val="24"/>
                      <w:szCs w:val="24"/>
                      <w:lang w:eastAsia="en-US"/>
                    </w:rPr>
                  </w:rPrChange>
                </w:rPr>
                <w:delText>Manh Hoang Truong</w:delText>
              </w:r>
            </w:del>
          </w:p>
          <w:p w:rsidR="00695C89" w:rsidRPr="00E40DDD" w:rsidDel="00E741B9" w:rsidRDefault="00695C89" w:rsidP="00DC4B9B">
            <w:pPr>
              <w:pStyle w:val="NoSpacing"/>
              <w:jc w:val="center"/>
              <w:rPr>
                <w:del w:id="161" w:author="DuyNgo" w:date="2012-08-08T07:32:00Z"/>
                <w:rFonts w:cstheme="minorHAnsi"/>
                <w:b/>
                <w:bCs/>
                <w:sz w:val="24"/>
                <w:szCs w:val="24"/>
                <w:rPrChange w:id="162" w:author="DuyNgo" w:date="2012-08-08T07:35:00Z">
                  <w:rPr>
                    <w:del w:id="163" w:author="DuyNgo" w:date="2012-08-08T07:32:00Z"/>
                    <w:rFonts w:eastAsiaTheme="minorHAnsi" w:cstheme="minorHAnsi"/>
                    <w:b/>
                    <w:bCs/>
                    <w:sz w:val="24"/>
                    <w:szCs w:val="24"/>
                    <w:lang w:eastAsia="en-US"/>
                  </w:rPr>
                </w:rPrChange>
              </w:rPr>
            </w:pPr>
            <w:del w:id="164" w:author="DuyNgo" w:date="2012-08-08T07:32:00Z">
              <w:r w:rsidRPr="00E40DDD" w:rsidDel="00E741B9">
                <w:rPr>
                  <w:rFonts w:cstheme="minorHAnsi"/>
                  <w:b/>
                  <w:bCs/>
                  <w:sz w:val="24"/>
                  <w:szCs w:val="24"/>
                  <w:rPrChange w:id="165" w:author="DuyNgo" w:date="2012-08-08T07:35:00Z">
                    <w:rPr>
                      <w:rFonts w:eastAsiaTheme="minorHAnsi" w:cstheme="minorHAnsi"/>
                      <w:b/>
                      <w:bCs/>
                      <w:sz w:val="24"/>
                      <w:szCs w:val="24"/>
                      <w:lang w:eastAsia="en-US"/>
                    </w:rPr>
                  </w:rPrChange>
                </w:rPr>
                <w:delText>Pham Nguyen Truong Giang</w:delText>
              </w:r>
            </w:del>
          </w:p>
          <w:p w:rsidR="00695C89" w:rsidRPr="00E40DDD" w:rsidDel="00E741B9" w:rsidRDefault="00695C89" w:rsidP="00DC4B9B">
            <w:pPr>
              <w:pStyle w:val="NoSpacing"/>
              <w:jc w:val="center"/>
              <w:rPr>
                <w:del w:id="166" w:author="DuyNgo" w:date="2012-08-08T07:32:00Z"/>
                <w:rFonts w:cstheme="minorHAnsi"/>
                <w:b/>
                <w:bCs/>
                <w:sz w:val="24"/>
                <w:szCs w:val="24"/>
                <w:rPrChange w:id="167" w:author="DuyNgo" w:date="2012-08-08T07:35:00Z">
                  <w:rPr>
                    <w:del w:id="168" w:author="DuyNgo" w:date="2012-08-08T07:32:00Z"/>
                    <w:rFonts w:eastAsiaTheme="minorHAnsi" w:cstheme="minorHAnsi"/>
                    <w:b/>
                    <w:bCs/>
                    <w:sz w:val="24"/>
                    <w:szCs w:val="24"/>
                    <w:lang w:eastAsia="en-US"/>
                  </w:rPr>
                </w:rPrChange>
              </w:rPr>
            </w:pPr>
            <w:del w:id="169" w:author="DuyNgo" w:date="2012-08-08T07:32:00Z">
              <w:r w:rsidRPr="00E40DDD" w:rsidDel="00E741B9">
                <w:rPr>
                  <w:rFonts w:cstheme="minorHAnsi"/>
                  <w:b/>
                  <w:bCs/>
                  <w:sz w:val="24"/>
                  <w:szCs w:val="24"/>
                  <w:rPrChange w:id="170" w:author="DuyNgo" w:date="2012-08-08T07:35:00Z">
                    <w:rPr>
                      <w:rFonts w:eastAsiaTheme="minorHAnsi" w:cstheme="minorHAnsi"/>
                      <w:b/>
                      <w:bCs/>
                      <w:sz w:val="24"/>
                      <w:szCs w:val="24"/>
                      <w:lang w:eastAsia="en-US"/>
                    </w:rPr>
                  </w:rPrChange>
                </w:rPr>
                <w:delText>To Cong Thanh Hai</w:delText>
              </w:r>
            </w:del>
          </w:p>
          <w:p w:rsidR="00695C89" w:rsidRPr="00E40DDD" w:rsidDel="00E741B9" w:rsidRDefault="00695C89" w:rsidP="00DC4B9B">
            <w:pPr>
              <w:pStyle w:val="NoSpacing"/>
              <w:jc w:val="center"/>
              <w:rPr>
                <w:del w:id="171" w:author="DuyNgo" w:date="2012-08-08T07:32:00Z"/>
                <w:rFonts w:cstheme="minorHAnsi"/>
                <w:b/>
                <w:bCs/>
                <w:sz w:val="24"/>
                <w:szCs w:val="24"/>
                <w:rPrChange w:id="172" w:author="DuyNgo" w:date="2012-08-08T07:35:00Z">
                  <w:rPr>
                    <w:del w:id="173" w:author="DuyNgo" w:date="2012-08-08T07:32:00Z"/>
                    <w:rFonts w:eastAsiaTheme="minorHAnsi" w:cstheme="minorHAnsi"/>
                    <w:b/>
                    <w:bCs/>
                    <w:sz w:val="24"/>
                    <w:szCs w:val="24"/>
                    <w:lang w:eastAsia="en-US"/>
                  </w:rPr>
                </w:rPrChange>
              </w:rPr>
            </w:pPr>
          </w:p>
          <w:p w:rsidR="00695C89" w:rsidRPr="00E40DDD" w:rsidDel="00E741B9" w:rsidRDefault="00695C89" w:rsidP="00DC4B9B">
            <w:pPr>
              <w:pStyle w:val="NoSpacing"/>
              <w:jc w:val="center"/>
              <w:rPr>
                <w:del w:id="174" w:author="DuyNgo" w:date="2012-08-08T07:32:00Z"/>
                <w:rFonts w:cstheme="minorHAnsi"/>
                <w:b/>
                <w:bCs/>
                <w:sz w:val="24"/>
                <w:szCs w:val="24"/>
                <w:rPrChange w:id="175" w:author="DuyNgo" w:date="2012-08-08T07:35:00Z">
                  <w:rPr>
                    <w:del w:id="176" w:author="DuyNgo" w:date="2012-08-08T07:32:00Z"/>
                    <w:rFonts w:eastAsiaTheme="minorHAnsi" w:cstheme="minorHAnsi"/>
                    <w:b/>
                    <w:bCs/>
                    <w:sz w:val="24"/>
                    <w:szCs w:val="24"/>
                    <w:lang w:eastAsia="en-US"/>
                  </w:rPr>
                </w:rPrChange>
              </w:rPr>
            </w:pPr>
            <w:del w:id="177" w:author="DuyNgo" w:date="2012-08-08T07:32:00Z">
              <w:r w:rsidRPr="00E40DDD" w:rsidDel="00E741B9">
                <w:rPr>
                  <w:rFonts w:cstheme="minorHAnsi"/>
                  <w:b/>
                  <w:bCs/>
                  <w:sz w:val="24"/>
                  <w:szCs w:val="24"/>
                  <w:rPrChange w:id="178" w:author="DuyNgo" w:date="2012-08-08T07:35:00Z">
                    <w:rPr>
                      <w:rFonts w:eastAsiaTheme="minorHAnsi" w:cstheme="minorHAnsi"/>
                      <w:b/>
                      <w:bCs/>
                      <w:sz w:val="24"/>
                      <w:szCs w:val="24"/>
                      <w:lang w:eastAsia="en-US"/>
                    </w:rPr>
                  </w:rPrChange>
                </w:rPr>
                <w:delText>Supervisor: Instructor Le Ngoc Thach</w:delText>
              </w:r>
            </w:del>
          </w:p>
          <w:p w:rsidR="00695C89" w:rsidRPr="00E40DDD" w:rsidDel="00E741B9" w:rsidRDefault="00695C89" w:rsidP="00DC4B9B">
            <w:pPr>
              <w:pStyle w:val="NoSpacing"/>
              <w:jc w:val="center"/>
              <w:rPr>
                <w:del w:id="179" w:author="DuyNgo" w:date="2012-08-08T07:32:00Z"/>
                <w:rFonts w:cstheme="minorHAnsi"/>
                <w:b/>
                <w:bCs/>
                <w:sz w:val="24"/>
                <w:szCs w:val="24"/>
                <w:rPrChange w:id="180" w:author="DuyNgo" w:date="2012-08-08T07:35:00Z">
                  <w:rPr>
                    <w:del w:id="181" w:author="DuyNgo" w:date="2012-08-08T07:32:00Z"/>
                    <w:rFonts w:eastAsiaTheme="minorHAnsi" w:cstheme="minorHAnsi"/>
                    <w:b/>
                    <w:bCs/>
                    <w:sz w:val="24"/>
                    <w:szCs w:val="24"/>
                    <w:lang w:eastAsia="en-US"/>
                  </w:rPr>
                </w:rPrChange>
              </w:rPr>
            </w:pPr>
          </w:p>
          <w:p w:rsidR="00695C89" w:rsidRPr="00E40DDD" w:rsidDel="00E741B9" w:rsidRDefault="00695C89" w:rsidP="00DC4B9B">
            <w:pPr>
              <w:pStyle w:val="NoSpacing"/>
              <w:jc w:val="center"/>
              <w:rPr>
                <w:del w:id="182" w:author="DuyNgo" w:date="2012-08-08T07:32:00Z"/>
                <w:rFonts w:cstheme="minorHAnsi"/>
                <w:b/>
                <w:bCs/>
                <w:sz w:val="24"/>
                <w:szCs w:val="24"/>
                <w:rPrChange w:id="183" w:author="DuyNgo" w:date="2012-08-08T07:35:00Z">
                  <w:rPr>
                    <w:del w:id="184" w:author="DuyNgo" w:date="2012-08-08T07:32:00Z"/>
                    <w:rFonts w:eastAsiaTheme="minorHAnsi" w:cstheme="minorHAnsi"/>
                    <w:b/>
                    <w:bCs/>
                    <w:sz w:val="24"/>
                    <w:szCs w:val="24"/>
                    <w:lang w:eastAsia="en-US"/>
                  </w:rPr>
                </w:rPrChange>
              </w:rPr>
            </w:pPr>
          </w:p>
          <w:p w:rsidR="00695C89" w:rsidRPr="00E40DDD" w:rsidDel="00E741B9" w:rsidRDefault="00695C89" w:rsidP="00DC4B9B">
            <w:pPr>
              <w:pStyle w:val="NoSpacing"/>
              <w:jc w:val="center"/>
              <w:rPr>
                <w:del w:id="185" w:author="DuyNgo" w:date="2012-08-08T07:32:00Z"/>
                <w:rFonts w:cstheme="minorHAnsi"/>
                <w:b/>
                <w:bCs/>
                <w:sz w:val="24"/>
                <w:szCs w:val="24"/>
                <w:rPrChange w:id="186" w:author="DuyNgo" w:date="2012-08-08T07:35:00Z">
                  <w:rPr>
                    <w:del w:id="187" w:author="DuyNgo" w:date="2012-08-08T07:32:00Z"/>
                    <w:rFonts w:eastAsiaTheme="minorHAnsi" w:cstheme="minorHAnsi"/>
                    <w:b/>
                    <w:bCs/>
                    <w:sz w:val="24"/>
                    <w:szCs w:val="24"/>
                    <w:lang w:eastAsia="en-US"/>
                  </w:rPr>
                </w:rPrChange>
              </w:rPr>
            </w:pPr>
          </w:p>
          <w:p w:rsidR="00695C89" w:rsidRPr="00E40DDD" w:rsidDel="00E741B9" w:rsidRDefault="00695C89" w:rsidP="00DC4B9B">
            <w:pPr>
              <w:pStyle w:val="NoSpacing"/>
              <w:jc w:val="center"/>
              <w:rPr>
                <w:del w:id="188" w:author="DuyNgo" w:date="2012-08-08T07:32:00Z"/>
                <w:rFonts w:cstheme="minorHAnsi"/>
                <w:b/>
                <w:bCs/>
                <w:sz w:val="24"/>
                <w:szCs w:val="24"/>
                <w:rPrChange w:id="189" w:author="DuyNgo" w:date="2012-08-08T07:35:00Z">
                  <w:rPr>
                    <w:del w:id="190" w:author="DuyNgo" w:date="2012-08-08T07:32:00Z"/>
                    <w:rFonts w:eastAsiaTheme="minorHAnsi" w:cstheme="minorHAnsi"/>
                    <w:b/>
                    <w:bCs/>
                    <w:sz w:val="24"/>
                    <w:szCs w:val="24"/>
                    <w:lang w:eastAsia="en-US"/>
                  </w:rPr>
                </w:rPrChange>
              </w:rPr>
            </w:pPr>
          </w:p>
          <w:p w:rsidR="00695C89" w:rsidRPr="00E40DDD" w:rsidDel="00E741B9" w:rsidRDefault="00695C89" w:rsidP="00DC4B9B">
            <w:pPr>
              <w:pStyle w:val="NoSpacing"/>
              <w:jc w:val="center"/>
              <w:rPr>
                <w:del w:id="191" w:author="DuyNgo" w:date="2012-08-08T07:32:00Z"/>
                <w:rFonts w:cstheme="minorHAnsi"/>
                <w:b/>
                <w:bCs/>
                <w:sz w:val="24"/>
                <w:szCs w:val="24"/>
                <w:rPrChange w:id="192" w:author="DuyNgo" w:date="2012-08-08T07:35:00Z">
                  <w:rPr>
                    <w:del w:id="193" w:author="DuyNgo" w:date="2012-08-08T07:32:00Z"/>
                    <w:rFonts w:eastAsiaTheme="minorHAnsi" w:cstheme="minorHAnsi"/>
                    <w:b/>
                    <w:bCs/>
                    <w:sz w:val="24"/>
                    <w:szCs w:val="24"/>
                    <w:lang w:eastAsia="en-US"/>
                  </w:rPr>
                </w:rPrChange>
              </w:rPr>
            </w:pPr>
          </w:p>
          <w:p w:rsidR="00695C89" w:rsidRPr="00E40DDD" w:rsidRDefault="00695C89" w:rsidP="00DC4B9B">
            <w:pPr>
              <w:pStyle w:val="NoSpacing"/>
              <w:jc w:val="center"/>
              <w:rPr>
                <w:rFonts w:cstheme="minorHAnsi"/>
                <w:b/>
                <w:bCs/>
                <w:sz w:val="24"/>
                <w:szCs w:val="24"/>
                <w:rPrChange w:id="194" w:author="DuyNgo" w:date="2012-08-08T07:35:00Z">
                  <w:rPr>
                    <w:rFonts w:eastAsiaTheme="minorHAnsi" w:cstheme="minorHAnsi"/>
                    <w:b/>
                    <w:bCs/>
                    <w:sz w:val="24"/>
                    <w:szCs w:val="24"/>
                    <w:lang w:eastAsia="en-US"/>
                  </w:rPr>
                </w:rPrChange>
              </w:rPr>
            </w:pPr>
            <w:del w:id="195" w:author="DuyNgo" w:date="2012-08-08T07:32:00Z">
              <w:r w:rsidRPr="00E40DDD" w:rsidDel="00E741B9">
                <w:rPr>
                  <w:rFonts w:cstheme="minorHAnsi"/>
                  <w:b/>
                  <w:bCs/>
                  <w:sz w:val="24"/>
                  <w:szCs w:val="24"/>
                  <w:rPrChange w:id="196" w:author="DuyNgo" w:date="2012-08-08T07:35:00Z">
                    <w:rPr>
                      <w:rFonts w:eastAsiaTheme="minorHAnsi" w:cstheme="minorHAnsi"/>
                      <w:b/>
                      <w:bCs/>
                      <w:sz w:val="24"/>
                      <w:szCs w:val="24"/>
                      <w:lang w:eastAsia="en-US"/>
                    </w:rPr>
                  </w:rPrChange>
                </w:rPr>
                <w:delText>Ho Chi Minh, 17 July, 2012</w:delText>
              </w:r>
            </w:del>
          </w:p>
        </w:tc>
      </w:tr>
      <w:tr w:rsidR="00695C89" w:rsidRPr="00E40DDD" w:rsidTr="000A716B">
        <w:tblPrEx>
          <w:tblW w:w="5000" w:type="pct"/>
          <w:jc w:val="center"/>
          <w:tblPrExChange w:id="197" w:author="DuyNgo" w:date="2012-08-08T07:32:00Z">
            <w:tblPrEx>
              <w:tblW w:w="5000" w:type="pct"/>
              <w:jc w:val="center"/>
            </w:tblPrEx>
          </w:tblPrExChange>
        </w:tblPrEx>
        <w:trPr>
          <w:trHeight w:val="360"/>
          <w:jc w:val="center"/>
          <w:trPrChange w:id="198" w:author="DuyNgo" w:date="2012-08-08T07:32:00Z">
            <w:trPr>
              <w:trHeight w:val="360"/>
              <w:jc w:val="center"/>
            </w:trPr>
          </w:trPrChange>
        </w:trPr>
        <w:tc>
          <w:tcPr>
            <w:tcW w:w="5000" w:type="pct"/>
            <w:tcPrChange w:id="199" w:author="DuyNgo" w:date="2012-08-08T07:32:00Z">
              <w:tcPr>
                <w:tcW w:w="5000" w:type="pct"/>
                <w:vAlign w:val="center"/>
              </w:tcPr>
            </w:tcPrChange>
          </w:tcPr>
          <w:p w:rsidR="00695C89" w:rsidRPr="00E40DDD" w:rsidRDefault="00695C89" w:rsidP="000A716B">
            <w:pPr>
              <w:pStyle w:val="NoSpacing"/>
              <w:spacing w:line="276" w:lineRule="auto"/>
              <w:jc w:val="center"/>
              <w:rPr>
                <w:ins w:id="200" w:author="DuyNgo" w:date="2012-08-08T07:32:00Z"/>
                <w:rFonts w:eastAsia="MS Gothic" w:cstheme="minorHAnsi"/>
                <w:caps/>
                <w:sz w:val="24"/>
                <w:szCs w:val="24"/>
                <w:lang w:eastAsia="en-US"/>
                <w:rPrChange w:id="201" w:author="DuyNgo" w:date="2012-08-08T07:35:00Z">
                  <w:rPr>
                    <w:ins w:id="202" w:author="DuyNgo" w:date="2012-08-08T07:32:00Z"/>
                    <w:rFonts w:ascii="Calibri" w:eastAsia="MS Gothic" w:hAnsi="Calibri" w:cs="Calibri"/>
                    <w:caps/>
                    <w:sz w:val="24"/>
                    <w:szCs w:val="24"/>
                    <w:lang w:eastAsia="en-US"/>
                  </w:rPr>
                </w:rPrChange>
              </w:rPr>
            </w:pPr>
          </w:p>
          <w:p w:rsidR="00695C89" w:rsidRPr="00E40DDD" w:rsidRDefault="00695C89" w:rsidP="000A716B">
            <w:pPr>
              <w:pStyle w:val="NoSpacing"/>
              <w:spacing w:line="276" w:lineRule="auto"/>
              <w:jc w:val="center"/>
              <w:rPr>
                <w:ins w:id="203" w:author="DuyNgo" w:date="2012-08-08T07:32:00Z"/>
                <w:rFonts w:eastAsia="MS Gothic" w:cstheme="minorHAnsi"/>
                <w:caps/>
                <w:sz w:val="24"/>
                <w:szCs w:val="24"/>
                <w:lang w:eastAsia="en-US"/>
                <w:rPrChange w:id="204" w:author="DuyNgo" w:date="2012-08-08T07:35:00Z">
                  <w:rPr>
                    <w:ins w:id="205" w:author="DuyNgo" w:date="2012-08-08T07:32:00Z"/>
                    <w:rFonts w:ascii="Calibri" w:eastAsia="MS Gothic" w:hAnsi="Calibri" w:cs="Calibri"/>
                    <w:caps/>
                    <w:sz w:val="24"/>
                    <w:szCs w:val="24"/>
                    <w:lang w:eastAsia="en-US"/>
                  </w:rPr>
                </w:rPrChange>
              </w:rPr>
            </w:pPr>
          </w:p>
          <w:p w:rsidR="00695C89" w:rsidRPr="00E40DDD" w:rsidRDefault="00695C89" w:rsidP="000A716B">
            <w:pPr>
              <w:pStyle w:val="NoSpacing"/>
              <w:spacing w:line="276" w:lineRule="auto"/>
              <w:jc w:val="center"/>
              <w:rPr>
                <w:ins w:id="206" w:author="DuyNgo" w:date="2012-08-08T07:32:00Z"/>
                <w:rFonts w:eastAsia="MS Gothic" w:cstheme="minorHAnsi"/>
                <w:caps/>
                <w:sz w:val="24"/>
                <w:szCs w:val="24"/>
                <w:lang w:eastAsia="en-US"/>
                <w:rPrChange w:id="207" w:author="DuyNgo" w:date="2012-08-08T07:35:00Z">
                  <w:rPr>
                    <w:ins w:id="208" w:author="DuyNgo" w:date="2012-08-08T07:32:00Z"/>
                    <w:rFonts w:ascii="Calibri" w:eastAsia="MS Gothic" w:hAnsi="Calibri" w:cs="Calibri"/>
                    <w:caps/>
                    <w:sz w:val="24"/>
                    <w:szCs w:val="24"/>
                    <w:lang w:eastAsia="en-US"/>
                  </w:rPr>
                </w:rPrChange>
              </w:rPr>
            </w:pPr>
          </w:p>
          <w:p w:rsidR="00695C89" w:rsidRPr="00E40DDD" w:rsidRDefault="00695C89" w:rsidP="00DC4B9B">
            <w:pPr>
              <w:pStyle w:val="NoSpacing"/>
              <w:jc w:val="center"/>
              <w:rPr>
                <w:rFonts w:cstheme="minorHAnsi"/>
                <w:b/>
                <w:bCs/>
                <w:sz w:val="24"/>
                <w:szCs w:val="24"/>
                <w:rPrChange w:id="209" w:author="DuyNgo" w:date="2012-08-08T07:35:00Z">
                  <w:rPr>
                    <w:rFonts w:eastAsiaTheme="minorHAnsi" w:cstheme="minorHAnsi"/>
                    <w:b/>
                    <w:bCs/>
                    <w:sz w:val="24"/>
                    <w:szCs w:val="24"/>
                    <w:lang w:eastAsia="en-US"/>
                  </w:rPr>
                </w:rPrChange>
              </w:rPr>
            </w:pPr>
          </w:p>
        </w:tc>
      </w:tr>
      <w:tr w:rsidR="00695C89" w:rsidRPr="00E40DDD" w:rsidDel="00695C89" w:rsidTr="00190524">
        <w:trPr>
          <w:trHeight w:val="360"/>
          <w:jc w:val="center"/>
          <w:del w:id="210" w:author="DuyNgo" w:date="2012-08-08T07:32:00Z"/>
        </w:trPr>
        <w:tc>
          <w:tcPr>
            <w:tcW w:w="5000" w:type="pct"/>
            <w:vAlign w:val="center"/>
          </w:tcPr>
          <w:p w:rsidR="00695C89" w:rsidRPr="00E40DDD" w:rsidDel="00695C89" w:rsidRDefault="00695C89" w:rsidP="00DC4B9B">
            <w:pPr>
              <w:pStyle w:val="NoSpacing"/>
              <w:jc w:val="center"/>
              <w:rPr>
                <w:del w:id="211" w:author="DuyNgo" w:date="2012-08-08T07:32:00Z"/>
                <w:rFonts w:cstheme="minorHAnsi"/>
                <w:b/>
                <w:bCs/>
                <w:sz w:val="24"/>
                <w:szCs w:val="24"/>
                <w:rPrChange w:id="212" w:author="DuyNgo" w:date="2012-08-08T07:35:00Z">
                  <w:rPr>
                    <w:del w:id="213" w:author="DuyNgo" w:date="2012-08-08T07:32:00Z"/>
                    <w:rFonts w:eastAsiaTheme="minorHAnsi" w:cstheme="minorHAnsi"/>
                    <w:b/>
                    <w:bCs/>
                    <w:sz w:val="24"/>
                    <w:szCs w:val="24"/>
                    <w:lang w:eastAsia="en-US"/>
                  </w:rPr>
                </w:rPrChange>
              </w:rPr>
            </w:pPr>
          </w:p>
        </w:tc>
      </w:tr>
    </w:tbl>
    <w:customXmlDelRangeStart w:id="214" w:author="DuyNgo" w:date="2012-08-08T07:32:00Z"/>
    <w:sdt>
      <w:sdtPr>
        <w:rPr>
          <w:rFonts w:eastAsiaTheme="majorEastAsia" w:cstheme="minorHAnsi"/>
          <w:caps/>
          <w:sz w:val="24"/>
          <w:szCs w:val="24"/>
          <w:rPrChange w:id="215" w:author="DuyNgo" w:date="2012-08-08T07:35:00Z">
            <w:rPr>
              <w:rFonts w:ascii="Calibri" w:eastAsiaTheme="majorEastAsia" w:hAnsi="Calibri" w:cs="Calibri"/>
              <w:caps/>
              <w:sz w:val="24"/>
              <w:szCs w:val="24"/>
            </w:rPr>
          </w:rPrChange>
        </w:rPr>
        <w:id w:val="642621628"/>
        <w:docPartObj>
          <w:docPartGallery w:val="Cover Pages"/>
          <w:docPartUnique/>
        </w:docPartObj>
      </w:sdtPr>
      <w:sdtEndPr>
        <w:rPr>
          <w:rFonts w:eastAsiaTheme="minorHAnsi"/>
          <w:caps w:val="0"/>
          <w:rPrChange w:id="216" w:author="DuyNgo" w:date="2012-08-08T07:35:00Z">
            <w:rPr/>
          </w:rPrChange>
        </w:rPr>
      </w:sdtEndPr>
      <w:sdtContent>
        <w:customXmlDelRangeEnd w:id="214"/>
        <w:p w:rsidR="00130471" w:rsidRPr="00E40DDD" w:rsidDel="00695C89" w:rsidRDefault="00130471" w:rsidP="00DC4B9B">
          <w:pPr>
            <w:spacing w:after="0"/>
            <w:rPr>
              <w:del w:id="217" w:author="DuyNgo" w:date="2012-08-08T07:32:00Z"/>
              <w:rFonts w:cstheme="minorHAnsi"/>
              <w:sz w:val="24"/>
              <w:szCs w:val="24"/>
              <w:rPrChange w:id="218" w:author="DuyNgo" w:date="2012-08-08T07:35:00Z">
                <w:rPr>
                  <w:del w:id="219" w:author="DuyNgo" w:date="2012-08-08T07:32:00Z"/>
                  <w:rFonts w:cstheme="minorHAnsi"/>
                  <w:sz w:val="24"/>
                  <w:szCs w:val="24"/>
                </w:rPr>
              </w:rPrChange>
            </w:rPr>
          </w:pPr>
        </w:p>
        <w:p w:rsidR="00130471" w:rsidRPr="00E40DDD" w:rsidRDefault="000A716B" w:rsidP="00DC4B9B">
          <w:pPr>
            <w:spacing w:after="0"/>
            <w:rPr>
              <w:ins w:id="220" w:author="DuyNgo" w:date="2012-08-08T07:32:00Z"/>
              <w:rFonts w:cstheme="minorHAnsi"/>
              <w:sz w:val="24"/>
              <w:szCs w:val="24"/>
              <w:rPrChange w:id="221" w:author="DuyNgo" w:date="2012-08-08T07:35:00Z">
                <w:rPr>
                  <w:ins w:id="222" w:author="DuyNgo" w:date="2012-08-08T07:32:00Z"/>
                  <w:rFonts w:ascii="Calibri" w:hAnsi="Calibri" w:cs="Calibri"/>
                  <w:sz w:val="24"/>
                  <w:szCs w:val="24"/>
                </w:rPr>
              </w:rPrChange>
            </w:rPr>
          </w:pPr>
        </w:p>
        <w:customXmlDelRangeStart w:id="223" w:author="DuyNgo" w:date="2012-08-08T07:32:00Z"/>
      </w:sdtContent>
    </w:sdt>
    <w:customXmlDelRangeEnd w:id="223"/>
    <w:p w:rsidR="00695C89" w:rsidRPr="00E40DDD" w:rsidRDefault="00695C89" w:rsidP="00DC4B9B">
      <w:pPr>
        <w:spacing w:after="0"/>
        <w:rPr>
          <w:ins w:id="224" w:author="DuyNgo" w:date="2012-08-08T07:32:00Z"/>
          <w:rFonts w:cstheme="minorHAnsi"/>
          <w:sz w:val="24"/>
          <w:szCs w:val="24"/>
          <w:rPrChange w:id="225" w:author="DuyNgo" w:date="2012-08-08T07:35:00Z">
            <w:rPr>
              <w:ins w:id="226" w:author="DuyNgo" w:date="2012-08-08T07:32:00Z"/>
              <w:rFonts w:ascii="Calibri" w:hAnsi="Calibri" w:cs="Calibri"/>
              <w:sz w:val="24"/>
              <w:szCs w:val="24"/>
            </w:rPr>
          </w:rPrChange>
        </w:rPr>
      </w:pPr>
    </w:p>
    <w:p w:rsidR="00695C89" w:rsidRPr="00E40DDD" w:rsidRDefault="00695C89" w:rsidP="00DC4B9B">
      <w:pPr>
        <w:spacing w:after="0"/>
        <w:rPr>
          <w:ins w:id="227" w:author="DuyNgo" w:date="2012-08-08T07:32:00Z"/>
          <w:rFonts w:cstheme="minorHAnsi"/>
          <w:sz w:val="24"/>
          <w:szCs w:val="24"/>
          <w:rPrChange w:id="228" w:author="DuyNgo" w:date="2012-08-08T07:35:00Z">
            <w:rPr>
              <w:ins w:id="229" w:author="DuyNgo" w:date="2012-08-08T07:32:00Z"/>
              <w:rFonts w:ascii="Calibri" w:hAnsi="Calibri" w:cs="Calibri"/>
              <w:sz w:val="24"/>
              <w:szCs w:val="24"/>
            </w:rPr>
          </w:rPrChange>
        </w:rPr>
      </w:pPr>
    </w:p>
    <w:p w:rsidR="00695C89" w:rsidRPr="00E40DDD" w:rsidRDefault="00695C89" w:rsidP="00DC4B9B">
      <w:pPr>
        <w:spacing w:after="0"/>
        <w:rPr>
          <w:rFonts w:cstheme="minorHAnsi"/>
          <w:sz w:val="24"/>
          <w:szCs w:val="24"/>
          <w:rPrChange w:id="230" w:author="DuyNgo" w:date="2012-08-08T07:35:00Z">
            <w:rPr>
              <w:rFonts w:cstheme="minorHAnsi"/>
              <w:sz w:val="24"/>
              <w:szCs w:val="24"/>
            </w:rPr>
          </w:rPrChange>
        </w:rPr>
      </w:pPr>
    </w:p>
    <w:p w:rsidR="00130471" w:rsidRPr="00E40DDD" w:rsidRDefault="00130471" w:rsidP="00DC4B9B">
      <w:pPr>
        <w:spacing w:after="0"/>
        <w:rPr>
          <w:rFonts w:cstheme="minorHAnsi"/>
          <w:sz w:val="24"/>
          <w:szCs w:val="24"/>
          <w:rPrChange w:id="231" w:author="DuyNgo" w:date="2012-08-08T07:35:00Z">
            <w:rPr>
              <w:rFonts w:cstheme="minorHAnsi"/>
              <w:sz w:val="24"/>
              <w:szCs w:val="24"/>
            </w:rPr>
          </w:rPrChange>
        </w:rPr>
      </w:pPr>
      <w:r w:rsidRPr="00E40DDD">
        <w:rPr>
          <w:rFonts w:cstheme="minorHAnsi"/>
          <w:b/>
          <w:sz w:val="24"/>
          <w:szCs w:val="24"/>
          <w:rPrChange w:id="232" w:author="DuyNgo" w:date="2012-08-08T07:35:00Z">
            <w:rPr>
              <w:rFonts w:cstheme="minorHAnsi"/>
              <w:b/>
              <w:sz w:val="24"/>
              <w:szCs w:val="24"/>
            </w:rPr>
          </w:rPrChange>
        </w:rPr>
        <w:lastRenderedPageBreak/>
        <w:t>Record of Changes</w:t>
      </w:r>
    </w:p>
    <w:tbl>
      <w:tblPr>
        <w:tblStyle w:val="TableGrid"/>
        <w:tblW w:w="0" w:type="auto"/>
        <w:tblLook w:val="04A0" w:firstRow="1" w:lastRow="0" w:firstColumn="1" w:lastColumn="0" w:noHBand="0" w:noVBand="1"/>
      </w:tblPr>
      <w:tblGrid>
        <w:gridCol w:w="1375"/>
        <w:gridCol w:w="2160"/>
        <w:gridCol w:w="3060"/>
        <w:gridCol w:w="1305"/>
        <w:gridCol w:w="1953"/>
      </w:tblGrid>
      <w:tr w:rsidR="00130471" w:rsidRPr="00E40DDD" w:rsidTr="00190524">
        <w:tc>
          <w:tcPr>
            <w:tcW w:w="1278" w:type="dxa"/>
          </w:tcPr>
          <w:p w:rsidR="00130471" w:rsidRPr="00E40DDD" w:rsidRDefault="00130471" w:rsidP="00DC4B9B">
            <w:pPr>
              <w:spacing w:after="200" w:line="276" w:lineRule="auto"/>
              <w:jc w:val="center"/>
              <w:rPr>
                <w:rFonts w:cstheme="minorHAnsi"/>
                <w:b/>
                <w:sz w:val="24"/>
                <w:szCs w:val="24"/>
                <w:rPrChange w:id="233" w:author="DuyNgo" w:date="2012-08-08T07:35:00Z">
                  <w:rPr>
                    <w:rFonts w:cstheme="minorHAnsi"/>
                    <w:b/>
                    <w:sz w:val="24"/>
                    <w:szCs w:val="24"/>
                  </w:rPr>
                </w:rPrChange>
              </w:rPr>
            </w:pPr>
            <w:r w:rsidRPr="00E40DDD">
              <w:rPr>
                <w:rFonts w:cstheme="minorHAnsi"/>
                <w:b/>
                <w:sz w:val="24"/>
                <w:szCs w:val="24"/>
                <w:rPrChange w:id="234" w:author="DuyNgo" w:date="2012-08-08T07:35:00Z">
                  <w:rPr>
                    <w:rFonts w:cstheme="minorHAnsi"/>
                    <w:b/>
                    <w:sz w:val="24"/>
                    <w:szCs w:val="24"/>
                  </w:rPr>
                </w:rPrChange>
              </w:rPr>
              <w:t>Date</w:t>
            </w:r>
          </w:p>
        </w:tc>
        <w:tc>
          <w:tcPr>
            <w:tcW w:w="2160" w:type="dxa"/>
          </w:tcPr>
          <w:p w:rsidR="00130471" w:rsidRPr="00E40DDD" w:rsidRDefault="00130471" w:rsidP="00DC4B9B">
            <w:pPr>
              <w:spacing w:after="200" w:line="276" w:lineRule="auto"/>
              <w:jc w:val="center"/>
              <w:rPr>
                <w:rFonts w:cstheme="minorHAnsi"/>
                <w:b/>
                <w:sz w:val="24"/>
                <w:szCs w:val="24"/>
                <w:rPrChange w:id="235" w:author="DuyNgo" w:date="2012-08-08T07:35:00Z">
                  <w:rPr>
                    <w:rFonts w:cstheme="minorHAnsi"/>
                    <w:b/>
                    <w:sz w:val="24"/>
                    <w:szCs w:val="24"/>
                  </w:rPr>
                </w:rPrChange>
              </w:rPr>
            </w:pPr>
            <w:r w:rsidRPr="00E40DDD">
              <w:rPr>
                <w:rFonts w:cstheme="minorHAnsi"/>
                <w:b/>
                <w:sz w:val="24"/>
                <w:szCs w:val="24"/>
                <w:rPrChange w:id="236" w:author="DuyNgo" w:date="2012-08-08T07:35:00Z">
                  <w:rPr>
                    <w:rFonts w:cstheme="minorHAnsi"/>
                    <w:b/>
                    <w:sz w:val="24"/>
                    <w:szCs w:val="24"/>
                  </w:rPr>
                </w:rPrChange>
              </w:rPr>
              <w:t>Change Item</w:t>
            </w:r>
          </w:p>
        </w:tc>
        <w:tc>
          <w:tcPr>
            <w:tcW w:w="3060" w:type="dxa"/>
          </w:tcPr>
          <w:p w:rsidR="00130471" w:rsidRPr="00E40DDD" w:rsidRDefault="00130471" w:rsidP="00DC4B9B">
            <w:pPr>
              <w:spacing w:after="200" w:line="276" w:lineRule="auto"/>
              <w:jc w:val="center"/>
              <w:rPr>
                <w:rFonts w:cstheme="minorHAnsi"/>
                <w:b/>
                <w:sz w:val="24"/>
                <w:szCs w:val="24"/>
                <w:rPrChange w:id="237" w:author="DuyNgo" w:date="2012-08-08T07:35:00Z">
                  <w:rPr>
                    <w:rFonts w:cstheme="minorHAnsi"/>
                    <w:b/>
                    <w:sz w:val="24"/>
                    <w:szCs w:val="24"/>
                  </w:rPr>
                </w:rPrChange>
              </w:rPr>
            </w:pPr>
            <w:r w:rsidRPr="00E40DDD">
              <w:rPr>
                <w:rFonts w:cstheme="minorHAnsi"/>
                <w:b/>
                <w:sz w:val="24"/>
                <w:szCs w:val="24"/>
                <w:rPrChange w:id="238" w:author="DuyNgo" w:date="2012-08-08T07:35:00Z">
                  <w:rPr>
                    <w:rFonts w:cstheme="minorHAnsi"/>
                    <w:b/>
                    <w:sz w:val="24"/>
                    <w:szCs w:val="24"/>
                  </w:rPr>
                </w:rPrChange>
              </w:rPr>
              <w:t>Description</w:t>
            </w:r>
          </w:p>
        </w:tc>
        <w:tc>
          <w:tcPr>
            <w:tcW w:w="1305" w:type="dxa"/>
          </w:tcPr>
          <w:p w:rsidR="00130471" w:rsidRPr="00E40DDD" w:rsidRDefault="00130471" w:rsidP="00DC4B9B">
            <w:pPr>
              <w:spacing w:after="200" w:line="276" w:lineRule="auto"/>
              <w:jc w:val="center"/>
              <w:rPr>
                <w:rFonts w:cstheme="minorHAnsi"/>
                <w:b/>
                <w:sz w:val="24"/>
                <w:szCs w:val="24"/>
                <w:rPrChange w:id="239" w:author="DuyNgo" w:date="2012-08-08T07:35:00Z">
                  <w:rPr>
                    <w:rFonts w:cstheme="minorHAnsi"/>
                    <w:b/>
                    <w:sz w:val="24"/>
                    <w:szCs w:val="24"/>
                  </w:rPr>
                </w:rPrChange>
              </w:rPr>
            </w:pPr>
            <w:r w:rsidRPr="00E40DDD">
              <w:rPr>
                <w:rFonts w:cstheme="minorHAnsi"/>
                <w:b/>
                <w:sz w:val="24"/>
                <w:szCs w:val="24"/>
                <w:rPrChange w:id="240" w:author="DuyNgo" w:date="2012-08-08T07:35:00Z">
                  <w:rPr>
                    <w:rFonts w:cstheme="minorHAnsi"/>
                    <w:b/>
                    <w:sz w:val="24"/>
                    <w:szCs w:val="24"/>
                  </w:rPr>
                </w:rPrChange>
              </w:rPr>
              <w:t>By</w:t>
            </w:r>
          </w:p>
        </w:tc>
        <w:tc>
          <w:tcPr>
            <w:tcW w:w="1953" w:type="dxa"/>
          </w:tcPr>
          <w:p w:rsidR="00130471" w:rsidRPr="00E40DDD" w:rsidRDefault="00130471" w:rsidP="00DC4B9B">
            <w:pPr>
              <w:spacing w:after="200" w:line="276" w:lineRule="auto"/>
              <w:jc w:val="center"/>
              <w:rPr>
                <w:rFonts w:cstheme="minorHAnsi"/>
                <w:b/>
                <w:sz w:val="24"/>
                <w:szCs w:val="24"/>
                <w:rPrChange w:id="241" w:author="DuyNgo" w:date="2012-08-08T07:35:00Z">
                  <w:rPr>
                    <w:rFonts w:cstheme="minorHAnsi"/>
                    <w:b/>
                    <w:sz w:val="24"/>
                    <w:szCs w:val="24"/>
                  </w:rPr>
                </w:rPrChange>
              </w:rPr>
            </w:pPr>
            <w:r w:rsidRPr="00E40DDD">
              <w:rPr>
                <w:rFonts w:cstheme="minorHAnsi"/>
                <w:b/>
                <w:sz w:val="24"/>
                <w:szCs w:val="24"/>
                <w:rPrChange w:id="242" w:author="DuyNgo" w:date="2012-08-08T07:35:00Z">
                  <w:rPr>
                    <w:rFonts w:cstheme="minorHAnsi"/>
                    <w:b/>
                    <w:sz w:val="24"/>
                    <w:szCs w:val="24"/>
                  </w:rPr>
                </w:rPrChange>
              </w:rPr>
              <w:t>Version</w:t>
            </w:r>
          </w:p>
        </w:tc>
      </w:tr>
      <w:tr w:rsidR="00130471" w:rsidRPr="00E40DDD" w:rsidTr="00190524">
        <w:tc>
          <w:tcPr>
            <w:tcW w:w="1278" w:type="dxa"/>
          </w:tcPr>
          <w:p w:rsidR="00130471" w:rsidRPr="00E40DDD" w:rsidRDefault="00236404" w:rsidP="00DC4B9B">
            <w:pPr>
              <w:spacing w:after="200" w:line="276" w:lineRule="auto"/>
              <w:rPr>
                <w:rFonts w:cstheme="minorHAnsi"/>
                <w:sz w:val="24"/>
                <w:szCs w:val="24"/>
                <w:rPrChange w:id="243" w:author="DuyNgo" w:date="2012-08-08T07:35:00Z">
                  <w:rPr>
                    <w:rFonts w:cstheme="minorHAnsi"/>
                    <w:sz w:val="24"/>
                    <w:szCs w:val="24"/>
                  </w:rPr>
                </w:rPrChange>
              </w:rPr>
            </w:pPr>
            <w:r w:rsidRPr="00E40DDD">
              <w:rPr>
                <w:rFonts w:cstheme="minorHAnsi"/>
                <w:sz w:val="24"/>
                <w:szCs w:val="24"/>
                <w:rPrChange w:id="244" w:author="DuyNgo" w:date="2012-08-08T07:35:00Z">
                  <w:rPr>
                    <w:rFonts w:cstheme="minorHAnsi"/>
                    <w:sz w:val="24"/>
                    <w:szCs w:val="24"/>
                  </w:rPr>
                </w:rPrChange>
              </w:rPr>
              <w:t>17</w:t>
            </w:r>
            <w:r w:rsidR="00130471" w:rsidRPr="00E40DDD">
              <w:rPr>
                <w:rFonts w:cstheme="minorHAnsi"/>
                <w:sz w:val="24"/>
                <w:szCs w:val="24"/>
                <w:rPrChange w:id="245" w:author="DuyNgo" w:date="2012-08-08T07:35:00Z">
                  <w:rPr>
                    <w:rFonts w:cstheme="minorHAnsi"/>
                    <w:sz w:val="24"/>
                    <w:szCs w:val="24"/>
                  </w:rPr>
                </w:rPrChange>
              </w:rPr>
              <w:t>/</w:t>
            </w:r>
            <w:r w:rsidRPr="00E40DDD">
              <w:rPr>
                <w:rFonts w:cstheme="minorHAnsi"/>
                <w:sz w:val="24"/>
                <w:szCs w:val="24"/>
                <w:rPrChange w:id="246" w:author="DuyNgo" w:date="2012-08-08T07:35:00Z">
                  <w:rPr>
                    <w:rFonts w:cstheme="minorHAnsi"/>
                    <w:sz w:val="24"/>
                    <w:szCs w:val="24"/>
                  </w:rPr>
                </w:rPrChange>
              </w:rPr>
              <w:t>07</w:t>
            </w:r>
            <w:r w:rsidR="00130471" w:rsidRPr="00E40DDD">
              <w:rPr>
                <w:rFonts w:cstheme="minorHAnsi"/>
                <w:sz w:val="24"/>
                <w:szCs w:val="24"/>
                <w:rPrChange w:id="247" w:author="DuyNgo" w:date="2012-08-08T07:35:00Z">
                  <w:rPr>
                    <w:rFonts w:cstheme="minorHAnsi"/>
                    <w:sz w:val="24"/>
                    <w:szCs w:val="24"/>
                  </w:rPr>
                </w:rPrChange>
              </w:rPr>
              <w:t>/2012</w:t>
            </w:r>
          </w:p>
        </w:tc>
        <w:tc>
          <w:tcPr>
            <w:tcW w:w="2160" w:type="dxa"/>
          </w:tcPr>
          <w:p w:rsidR="00130471" w:rsidRPr="00E40DDD" w:rsidRDefault="00130471"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rPr>
                <w:rFonts w:cstheme="minorHAnsi"/>
                <w:sz w:val="24"/>
                <w:szCs w:val="24"/>
                <w:rPrChange w:id="248" w:author="DuyNgo" w:date="2012-08-08T07:35:00Z">
                  <w:rPr>
                    <w:rFonts w:ascii="Tahoma" w:hAnsi="Tahoma" w:cstheme="minorHAnsi"/>
                    <w:sz w:val="24"/>
                    <w:szCs w:val="24"/>
                  </w:rPr>
                </w:rPrChange>
              </w:rPr>
            </w:pPr>
            <w:r w:rsidRPr="00E40DDD">
              <w:rPr>
                <w:rFonts w:cstheme="minorHAnsi"/>
                <w:sz w:val="24"/>
                <w:szCs w:val="24"/>
                <w:rPrChange w:id="249" w:author="DuyNgo" w:date="2012-08-08T07:35:00Z">
                  <w:rPr>
                    <w:rFonts w:cstheme="minorHAnsi"/>
                    <w:sz w:val="24"/>
                    <w:szCs w:val="24"/>
                  </w:rPr>
                </w:rPrChange>
              </w:rPr>
              <w:t>All</w:t>
            </w:r>
          </w:p>
        </w:tc>
        <w:tc>
          <w:tcPr>
            <w:tcW w:w="3060" w:type="dxa"/>
          </w:tcPr>
          <w:p w:rsidR="00130471" w:rsidRPr="00E40DDD" w:rsidRDefault="00130471"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rPr>
                <w:rFonts w:cstheme="minorHAnsi"/>
                <w:sz w:val="24"/>
                <w:szCs w:val="24"/>
                <w:rPrChange w:id="250" w:author="DuyNgo" w:date="2012-08-08T07:35:00Z">
                  <w:rPr>
                    <w:rFonts w:ascii="Tahoma" w:hAnsi="Tahoma" w:cstheme="minorHAnsi"/>
                    <w:sz w:val="24"/>
                    <w:szCs w:val="24"/>
                  </w:rPr>
                </w:rPrChange>
              </w:rPr>
            </w:pPr>
            <w:r w:rsidRPr="00E40DDD">
              <w:rPr>
                <w:rFonts w:cstheme="minorHAnsi"/>
                <w:sz w:val="24"/>
                <w:szCs w:val="24"/>
                <w:rPrChange w:id="251" w:author="DuyNgo" w:date="2012-08-08T07:35:00Z">
                  <w:rPr>
                    <w:rFonts w:cstheme="minorHAnsi"/>
                    <w:sz w:val="24"/>
                    <w:szCs w:val="24"/>
                  </w:rPr>
                </w:rPrChange>
              </w:rPr>
              <w:t>Create the document</w:t>
            </w:r>
          </w:p>
        </w:tc>
        <w:tc>
          <w:tcPr>
            <w:tcW w:w="1305" w:type="dxa"/>
          </w:tcPr>
          <w:p w:rsidR="00130471" w:rsidRPr="00E40DDD" w:rsidRDefault="00236404"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rPr>
                <w:rFonts w:cstheme="minorHAnsi"/>
                <w:sz w:val="24"/>
                <w:szCs w:val="24"/>
                <w:rPrChange w:id="252" w:author="DuyNgo" w:date="2012-08-08T07:35:00Z">
                  <w:rPr>
                    <w:rFonts w:ascii="Tahoma" w:hAnsi="Tahoma" w:cstheme="minorHAnsi"/>
                    <w:sz w:val="24"/>
                    <w:szCs w:val="24"/>
                  </w:rPr>
                </w:rPrChange>
              </w:rPr>
            </w:pPr>
            <w:proofErr w:type="spellStart"/>
            <w:r w:rsidRPr="00E40DDD">
              <w:rPr>
                <w:rFonts w:cstheme="minorHAnsi"/>
                <w:sz w:val="24"/>
                <w:szCs w:val="24"/>
                <w:rPrChange w:id="253" w:author="DuyNgo" w:date="2012-08-08T07:35:00Z">
                  <w:rPr>
                    <w:rFonts w:cstheme="minorHAnsi"/>
                    <w:sz w:val="24"/>
                    <w:szCs w:val="24"/>
                  </w:rPr>
                </w:rPrChange>
              </w:rPr>
              <w:t>DuyND</w:t>
            </w:r>
            <w:proofErr w:type="spellEnd"/>
          </w:p>
        </w:tc>
        <w:tc>
          <w:tcPr>
            <w:tcW w:w="1953" w:type="dxa"/>
          </w:tcPr>
          <w:p w:rsidR="00130471" w:rsidRPr="00E40DDD" w:rsidRDefault="00130471"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rPr>
                <w:rFonts w:cstheme="minorHAnsi"/>
                <w:sz w:val="24"/>
                <w:szCs w:val="24"/>
                <w:rPrChange w:id="254" w:author="DuyNgo" w:date="2012-08-08T07:35:00Z">
                  <w:rPr>
                    <w:rFonts w:ascii="Tahoma" w:hAnsi="Tahoma" w:cstheme="minorHAnsi"/>
                    <w:sz w:val="24"/>
                    <w:szCs w:val="24"/>
                  </w:rPr>
                </w:rPrChange>
              </w:rPr>
            </w:pPr>
            <w:r w:rsidRPr="00E40DDD">
              <w:rPr>
                <w:rFonts w:cstheme="minorHAnsi"/>
                <w:sz w:val="24"/>
                <w:szCs w:val="24"/>
                <w:rPrChange w:id="255" w:author="DuyNgo" w:date="2012-08-08T07:35:00Z">
                  <w:rPr>
                    <w:rFonts w:cstheme="minorHAnsi"/>
                    <w:sz w:val="24"/>
                    <w:szCs w:val="24"/>
                  </w:rPr>
                </w:rPrChange>
              </w:rPr>
              <w:t>0.1</w:t>
            </w:r>
          </w:p>
        </w:tc>
      </w:tr>
      <w:tr w:rsidR="00621CA8" w:rsidRPr="00E40DDD" w:rsidTr="00190524">
        <w:tc>
          <w:tcPr>
            <w:tcW w:w="1278" w:type="dxa"/>
          </w:tcPr>
          <w:p w:rsidR="00621CA8" w:rsidRPr="00E40DDD" w:rsidRDefault="00621CA8"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rPr>
                <w:rFonts w:cstheme="minorHAnsi"/>
                <w:sz w:val="24"/>
                <w:szCs w:val="24"/>
                <w:rPrChange w:id="256" w:author="DuyNgo" w:date="2012-08-08T07:35:00Z">
                  <w:rPr>
                    <w:rFonts w:ascii="Tahoma" w:hAnsi="Tahoma" w:cstheme="minorHAnsi"/>
                    <w:sz w:val="24"/>
                    <w:szCs w:val="24"/>
                  </w:rPr>
                </w:rPrChange>
              </w:rPr>
            </w:pPr>
            <w:r w:rsidRPr="00E40DDD">
              <w:rPr>
                <w:rFonts w:cstheme="minorHAnsi"/>
                <w:sz w:val="24"/>
                <w:szCs w:val="24"/>
                <w:rPrChange w:id="257" w:author="DuyNgo" w:date="2012-08-08T07:35:00Z">
                  <w:rPr>
                    <w:rFonts w:cstheme="minorHAnsi"/>
                    <w:sz w:val="24"/>
                    <w:szCs w:val="24"/>
                  </w:rPr>
                </w:rPrChange>
              </w:rPr>
              <w:t>19-07/2012</w:t>
            </w:r>
          </w:p>
        </w:tc>
        <w:tc>
          <w:tcPr>
            <w:tcW w:w="2160" w:type="dxa"/>
          </w:tcPr>
          <w:p w:rsidR="00621CA8" w:rsidRPr="00E40DDD" w:rsidRDefault="00621CA8"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rPr>
                <w:rFonts w:cstheme="minorHAnsi"/>
                <w:sz w:val="24"/>
                <w:szCs w:val="24"/>
                <w:rPrChange w:id="258" w:author="DuyNgo" w:date="2012-08-08T07:35:00Z">
                  <w:rPr>
                    <w:rFonts w:ascii="Tahoma" w:hAnsi="Tahoma" w:cstheme="minorHAnsi"/>
                    <w:sz w:val="24"/>
                    <w:szCs w:val="24"/>
                  </w:rPr>
                </w:rPrChange>
              </w:rPr>
            </w:pPr>
            <w:r w:rsidRPr="00E40DDD">
              <w:rPr>
                <w:rFonts w:cstheme="minorHAnsi"/>
                <w:sz w:val="24"/>
                <w:szCs w:val="24"/>
                <w:rPrChange w:id="259" w:author="DuyNgo" w:date="2012-08-08T07:35:00Z">
                  <w:rPr>
                    <w:rFonts w:cstheme="minorHAnsi"/>
                    <w:sz w:val="24"/>
                    <w:szCs w:val="24"/>
                  </w:rPr>
                </w:rPrChange>
              </w:rPr>
              <w:t>Test plan</w:t>
            </w:r>
          </w:p>
        </w:tc>
        <w:tc>
          <w:tcPr>
            <w:tcW w:w="3060" w:type="dxa"/>
          </w:tcPr>
          <w:p w:rsidR="00621CA8" w:rsidRPr="00E40DDD" w:rsidRDefault="00621CA8"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rPr>
                <w:rFonts w:cstheme="minorHAnsi"/>
                <w:sz w:val="24"/>
                <w:szCs w:val="24"/>
                <w:rPrChange w:id="260" w:author="DuyNgo" w:date="2012-08-08T07:35:00Z">
                  <w:rPr>
                    <w:rFonts w:ascii="Tahoma" w:hAnsi="Tahoma" w:cstheme="minorHAnsi"/>
                    <w:sz w:val="24"/>
                    <w:szCs w:val="24"/>
                  </w:rPr>
                </w:rPrChange>
              </w:rPr>
            </w:pPr>
            <w:r w:rsidRPr="00E40DDD">
              <w:rPr>
                <w:rFonts w:cstheme="minorHAnsi"/>
                <w:sz w:val="24"/>
                <w:szCs w:val="24"/>
                <w:rPrChange w:id="261" w:author="DuyNgo" w:date="2012-08-08T07:35:00Z">
                  <w:rPr>
                    <w:rFonts w:cstheme="minorHAnsi"/>
                    <w:sz w:val="24"/>
                    <w:szCs w:val="24"/>
                  </w:rPr>
                </w:rPrChange>
              </w:rPr>
              <w:t>Add information</w:t>
            </w:r>
          </w:p>
        </w:tc>
        <w:tc>
          <w:tcPr>
            <w:tcW w:w="1305" w:type="dxa"/>
          </w:tcPr>
          <w:p w:rsidR="00621CA8" w:rsidRPr="00E40DDD" w:rsidRDefault="00621CA8"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rPr>
                <w:rFonts w:cstheme="minorHAnsi"/>
                <w:sz w:val="24"/>
                <w:szCs w:val="24"/>
                <w:rPrChange w:id="262" w:author="DuyNgo" w:date="2012-08-08T07:35:00Z">
                  <w:rPr>
                    <w:rFonts w:ascii="Tahoma" w:hAnsi="Tahoma" w:cstheme="minorHAnsi"/>
                    <w:sz w:val="24"/>
                    <w:szCs w:val="24"/>
                  </w:rPr>
                </w:rPrChange>
              </w:rPr>
            </w:pPr>
            <w:proofErr w:type="spellStart"/>
            <w:r w:rsidRPr="00E40DDD">
              <w:rPr>
                <w:rFonts w:cstheme="minorHAnsi"/>
                <w:sz w:val="24"/>
                <w:szCs w:val="24"/>
                <w:rPrChange w:id="263" w:author="DuyNgo" w:date="2012-08-08T07:35:00Z">
                  <w:rPr>
                    <w:rFonts w:cstheme="minorHAnsi"/>
                    <w:sz w:val="24"/>
                    <w:szCs w:val="24"/>
                  </w:rPr>
                </w:rPrChange>
              </w:rPr>
              <w:t>DuyND</w:t>
            </w:r>
            <w:proofErr w:type="spellEnd"/>
          </w:p>
        </w:tc>
        <w:tc>
          <w:tcPr>
            <w:tcW w:w="1953" w:type="dxa"/>
          </w:tcPr>
          <w:p w:rsidR="00621CA8" w:rsidRPr="00E40DDD" w:rsidRDefault="00621CA8"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rPr>
                <w:rFonts w:cstheme="minorHAnsi"/>
                <w:sz w:val="24"/>
                <w:szCs w:val="24"/>
                <w:rPrChange w:id="264" w:author="DuyNgo" w:date="2012-08-08T07:35:00Z">
                  <w:rPr>
                    <w:rFonts w:ascii="Tahoma" w:hAnsi="Tahoma" w:cstheme="minorHAnsi"/>
                    <w:sz w:val="24"/>
                    <w:szCs w:val="24"/>
                  </w:rPr>
                </w:rPrChange>
              </w:rPr>
            </w:pPr>
            <w:r w:rsidRPr="00E40DDD">
              <w:rPr>
                <w:rFonts w:cstheme="minorHAnsi"/>
                <w:sz w:val="24"/>
                <w:szCs w:val="24"/>
                <w:rPrChange w:id="265" w:author="DuyNgo" w:date="2012-08-08T07:35:00Z">
                  <w:rPr>
                    <w:rFonts w:cstheme="minorHAnsi"/>
                    <w:sz w:val="24"/>
                    <w:szCs w:val="24"/>
                  </w:rPr>
                </w:rPrChange>
              </w:rPr>
              <w:t>0.2</w:t>
            </w:r>
          </w:p>
        </w:tc>
      </w:tr>
      <w:tr w:rsidR="00621CA8" w:rsidRPr="00E40DDD" w:rsidTr="00190524">
        <w:tc>
          <w:tcPr>
            <w:tcW w:w="1278" w:type="dxa"/>
          </w:tcPr>
          <w:p w:rsidR="00621CA8" w:rsidRPr="00E40DDD" w:rsidRDefault="003E5B30"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rPr>
                <w:rFonts w:cstheme="minorHAnsi"/>
                <w:sz w:val="24"/>
                <w:szCs w:val="24"/>
                <w:rPrChange w:id="266" w:author="DuyNgo" w:date="2012-08-08T07:35:00Z">
                  <w:rPr>
                    <w:rFonts w:ascii="Tahoma" w:hAnsi="Tahoma" w:cstheme="minorHAnsi"/>
                    <w:sz w:val="24"/>
                    <w:szCs w:val="24"/>
                  </w:rPr>
                </w:rPrChange>
              </w:rPr>
            </w:pPr>
            <w:ins w:id="267" w:author="DuyNgo" w:date="2012-07-19T21:23:00Z">
              <w:r w:rsidRPr="00E40DDD">
                <w:rPr>
                  <w:rFonts w:cstheme="minorHAnsi"/>
                  <w:sz w:val="24"/>
                  <w:szCs w:val="24"/>
                  <w:rPrChange w:id="268" w:author="DuyNgo" w:date="2012-08-08T07:35:00Z">
                    <w:rPr>
                      <w:rFonts w:ascii="Calibri" w:hAnsi="Calibri" w:cs="Calibri"/>
                      <w:sz w:val="24"/>
                      <w:szCs w:val="24"/>
                    </w:rPr>
                  </w:rPrChange>
                </w:rPr>
                <w:t>19-07/2012</w:t>
              </w:r>
            </w:ins>
          </w:p>
        </w:tc>
        <w:tc>
          <w:tcPr>
            <w:tcW w:w="2160" w:type="dxa"/>
          </w:tcPr>
          <w:p w:rsidR="00621CA8" w:rsidRPr="00E40DDD" w:rsidRDefault="003E5B30"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rPr>
                <w:rFonts w:cstheme="minorHAnsi"/>
                <w:sz w:val="24"/>
                <w:szCs w:val="24"/>
                <w:rPrChange w:id="269" w:author="DuyNgo" w:date="2012-08-08T07:35:00Z">
                  <w:rPr>
                    <w:rFonts w:ascii="Tahoma" w:hAnsi="Tahoma" w:cstheme="minorHAnsi"/>
                    <w:sz w:val="24"/>
                    <w:szCs w:val="24"/>
                  </w:rPr>
                </w:rPrChange>
              </w:rPr>
            </w:pPr>
            <w:ins w:id="270" w:author="DuyNgo" w:date="2012-07-19T21:23:00Z">
              <w:r w:rsidRPr="00E40DDD">
                <w:rPr>
                  <w:rFonts w:cstheme="minorHAnsi"/>
                  <w:sz w:val="24"/>
                  <w:szCs w:val="24"/>
                  <w:rPrChange w:id="271" w:author="DuyNgo" w:date="2012-08-08T07:35:00Z">
                    <w:rPr>
                      <w:rFonts w:cstheme="minorHAnsi"/>
                      <w:sz w:val="24"/>
                      <w:szCs w:val="24"/>
                    </w:rPr>
                  </w:rPrChange>
                </w:rPr>
                <w:t xml:space="preserve">All </w:t>
              </w:r>
            </w:ins>
          </w:p>
        </w:tc>
        <w:tc>
          <w:tcPr>
            <w:tcW w:w="3060" w:type="dxa"/>
          </w:tcPr>
          <w:p w:rsidR="00621CA8" w:rsidRPr="00E40DDD" w:rsidRDefault="003E5B30"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rPr>
                <w:rFonts w:cstheme="minorHAnsi"/>
                <w:sz w:val="24"/>
                <w:szCs w:val="24"/>
                <w:rPrChange w:id="272" w:author="DuyNgo" w:date="2012-08-08T07:35:00Z">
                  <w:rPr>
                    <w:rFonts w:ascii="Tahoma" w:hAnsi="Tahoma" w:cstheme="minorHAnsi"/>
                    <w:sz w:val="24"/>
                    <w:szCs w:val="24"/>
                  </w:rPr>
                </w:rPrChange>
              </w:rPr>
            </w:pPr>
            <w:ins w:id="273" w:author="DuyNgo" w:date="2012-07-19T21:23:00Z">
              <w:r w:rsidRPr="00E40DDD">
                <w:rPr>
                  <w:rFonts w:cstheme="minorHAnsi"/>
                  <w:sz w:val="24"/>
                  <w:szCs w:val="24"/>
                  <w:rPrChange w:id="274" w:author="DuyNgo" w:date="2012-08-08T07:35:00Z">
                    <w:rPr>
                      <w:rFonts w:cstheme="minorHAnsi"/>
                      <w:sz w:val="24"/>
                      <w:szCs w:val="24"/>
                    </w:rPr>
                  </w:rPrChange>
                </w:rPr>
                <w:t>Review - Update</w:t>
              </w:r>
            </w:ins>
          </w:p>
        </w:tc>
        <w:tc>
          <w:tcPr>
            <w:tcW w:w="1305" w:type="dxa"/>
          </w:tcPr>
          <w:p w:rsidR="00621CA8" w:rsidRPr="00E40DDD" w:rsidRDefault="003E5B30"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rPr>
                <w:rFonts w:cstheme="minorHAnsi"/>
                <w:sz w:val="24"/>
                <w:szCs w:val="24"/>
                <w:rPrChange w:id="275" w:author="DuyNgo" w:date="2012-08-08T07:35:00Z">
                  <w:rPr>
                    <w:rFonts w:ascii="Tahoma" w:hAnsi="Tahoma" w:cstheme="minorHAnsi"/>
                    <w:sz w:val="24"/>
                    <w:szCs w:val="24"/>
                  </w:rPr>
                </w:rPrChange>
              </w:rPr>
            </w:pPr>
            <w:proofErr w:type="spellStart"/>
            <w:ins w:id="276" w:author="DuyNgo" w:date="2012-07-19T21:23:00Z">
              <w:r w:rsidRPr="00E40DDD">
                <w:rPr>
                  <w:rFonts w:cstheme="minorHAnsi"/>
                  <w:sz w:val="24"/>
                  <w:szCs w:val="24"/>
                  <w:rPrChange w:id="277" w:author="DuyNgo" w:date="2012-08-08T07:35:00Z">
                    <w:rPr>
                      <w:rFonts w:cstheme="minorHAnsi"/>
                      <w:sz w:val="24"/>
                      <w:szCs w:val="24"/>
                    </w:rPr>
                  </w:rPrChange>
                </w:rPr>
                <w:t>DuyND</w:t>
              </w:r>
              <w:proofErr w:type="spellEnd"/>
              <w:r w:rsidRPr="00E40DDD">
                <w:rPr>
                  <w:rFonts w:cstheme="minorHAnsi"/>
                  <w:sz w:val="24"/>
                  <w:szCs w:val="24"/>
                  <w:rPrChange w:id="278" w:author="DuyNgo" w:date="2012-08-08T07:35:00Z">
                    <w:rPr>
                      <w:rFonts w:cstheme="minorHAnsi"/>
                      <w:sz w:val="24"/>
                      <w:szCs w:val="24"/>
                    </w:rPr>
                  </w:rPrChange>
                </w:rPr>
                <w:t xml:space="preserve"> + </w:t>
              </w:r>
              <w:proofErr w:type="spellStart"/>
              <w:r w:rsidRPr="00E40DDD">
                <w:rPr>
                  <w:rFonts w:cstheme="minorHAnsi"/>
                  <w:sz w:val="24"/>
                  <w:szCs w:val="24"/>
                  <w:rPrChange w:id="279" w:author="DuyNgo" w:date="2012-08-08T07:35:00Z">
                    <w:rPr>
                      <w:rFonts w:cstheme="minorHAnsi"/>
                      <w:sz w:val="24"/>
                      <w:szCs w:val="24"/>
                    </w:rPr>
                  </w:rPrChange>
                </w:rPr>
                <w:t>HaiTCT</w:t>
              </w:r>
            </w:ins>
            <w:proofErr w:type="spellEnd"/>
          </w:p>
        </w:tc>
        <w:tc>
          <w:tcPr>
            <w:tcW w:w="1953" w:type="dxa"/>
          </w:tcPr>
          <w:p w:rsidR="00621CA8" w:rsidRPr="00E40DDD" w:rsidRDefault="003E5B30"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rPr>
                <w:rFonts w:cstheme="minorHAnsi"/>
                <w:sz w:val="24"/>
                <w:szCs w:val="24"/>
                <w:rPrChange w:id="280" w:author="DuyNgo" w:date="2012-08-08T07:35:00Z">
                  <w:rPr>
                    <w:rFonts w:ascii="Tahoma" w:hAnsi="Tahoma" w:cstheme="minorHAnsi"/>
                    <w:sz w:val="24"/>
                    <w:szCs w:val="24"/>
                  </w:rPr>
                </w:rPrChange>
              </w:rPr>
            </w:pPr>
            <w:ins w:id="281" w:author="DuyNgo" w:date="2012-07-19T21:23:00Z">
              <w:r w:rsidRPr="00E40DDD">
                <w:rPr>
                  <w:rFonts w:cstheme="minorHAnsi"/>
                  <w:sz w:val="24"/>
                  <w:szCs w:val="24"/>
                  <w:rPrChange w:id="282" w:author="DuyNgo" w:date="2012-08-08T07:35:00Z">
                    <w:rPr>
                      <w:rFonts w:cstheme="minorHAnsi"/>
                      <w:sz w:val="24"/>
                      <w:szCs w:val="24"/>
                    </w:rPr>
                  </w:rPrChange>
                </w:rPr>
                <w:t>1.0</w:t>
              </w:r>
            </w:ins>
          </w:p>
        </w:tc>
      </w:tr>
    </w:tbl>
    <w:p w:rsidR="00130471" w:rsidRPr="00E40DDD" w:rsidRDefault="00130471" w:rsidP="00DC4B9B">
      <w:pPr>
        <w:spacing w:after="0"/>
        <w:rPr>
          <w:rFonts w:cstheme="minorHAnsi"/>
          <w:b/>
          <w:sz w:val="24"/>
          <w:szCs w:val="24"/>
          <w:rPrChange w:id="283" w:author="DuyNgo" w:date="2012-08-08T07:35:00Z">
            <w:rPr>
              <w:rFonts w:cstheme="minorHAnsi"/>
              <w:b/>
              <w:sz w:val="24"/>
              <w:szCs w:val="24"/>
            </w:rPr>
          </w:rPrChange>
        </w:rPr>
      </w:pPr>
    </w:p>
    <w:p w:rsidR="00130471" w:rsidRPr="00E40DDD" w:rsidRDefault="00130471" w:rsidP="00DC4B9B">
      <w:pPr>
        <w:spacing w:after="0"/>
        <w:rPr>
          <w:rFonts w:cstheme="minorHAnsi"/>
          <w:sz w:val="24"/>
          <w:szCs w:val="24"/>
          <w:rPrChange w:id="284" w:author="DuyNgo" w:date="2012-08-08T07:35:00Z">
            <w:rPr>
              <w:rFonts w:cstheme="minorHAnsi"/>
              <w:sz w:val="24"/>
              <w:szCs w:val="24"/>
            </w:rPr>
          </w:rPrChange>
        </w:rPr>
      </w:pPr>
      <w:r w:rsidRPr="00E40DDD">
        <w:rPr>
          <w:rFonts w:cstheme="minorHAnsi"/>
          <w:sz w:val="24"/>
          <w:szCs w:val="24"/>
          <w:rPrChange w:id="285" w:author="DuyNgo" w:date="2012-08-08T07:35:00Z">
            <w:rPr>
              <w:rFonts w:cstheme="minorHAnsi"/>
              <w:sz w:val="24"/>
              <w:szCs w:val="24"/>
            </w:rPr>
          </w:rPrChange>
        </w:rPr>
        <w:br w:type="page"/>
      </w:r>
    </w:p>
    <w:bookmarkStart w:id="286" w:name="_Toc330479236" w:displacedByCustomXml="next"/>
    <w:sdt>
      <w:sdtPr>
        <w:rPr>
          <w:rFonts w:asciiTheme="minorHAnsi" w:eastAsiaTheme="minorHAnsi" w:hAnsiTheme="minorHAnsi" w:cstheme="minorHAnsi"/>
          <w:b w:val="0"/>
          <w:bCs w:val="0"/>
          <w:color w:val="auto"/>
          <w:sz w:val="24"/>
          <w:szCs w:val="24"/>
          <w:rPrChange w:id="287" w:author="DuyNgo" w:date="2012-08-08T07:35:00Z">
            <w:rPr>
              <w:rFonts w:ascii="Calibri" w:eastAsiaTheme="minorHAnsi" w:hAnsi="Calibri" w:cs="Calibri"/>
              <w:b w:val="0"/>
              <w:bCs w:val="0"/>
              <w:color w:val="auto"/>
              <w:sz w:val="24"/>
              <w:szCs w:val="24"/>
            </w:rPr>
          </w:rPrChange>
        </w:rPr>
        <w:id w:val="-1814938044"/>
        <w:docPartObj>
          <w:docPartGallery w:val="Table of Contents"/>
          <w:docPartUnique/>
        </w:docPartObj>
      </w:sdtPr>
      <w:sdtEndPr>
        <w:rPr>
          <w:noProof/>
          <w:rPrChange w:id="288" w:author="DuyNgo" w:date="2012-08-08T07:35:00Z">
            <w:rPr/>
          </w:rPrChange>
        </w:rPr>
      </w:sdtEndPr>
      <w:sdtContent>
        <w:p w:rsidR="00130471" w:rsidRPr="00E40DDD" w:rsidRDefault="00130471" w:rsidP="00DC4B9B">
          <w:pPr>
            <w:pStyle w:val="Heading1"/>
            <w:spacing w:before="0"/>
            <w:rPr>
              <w:rFonts w:asciiTheme="minorHAnsi" w:hAnsiTheme="minorHAnsi" w:cstheme="minorHAnsi"/>
              <w:sz w:val="24"/>
              <w:szCs w:val="24"/>
              <w:rPrChange w:id="289" w:author="DuyNgo" w:date="2012-08-08T07:35:00Z">
                <w:rPr>
                  <w:rFonts w:asciiTheme="minorHAnsi" w:hAnsiTheme="minorHAnsi" w:cstheme="minorHAnsi"/>
                  <w:sz w:val="24"/>
                  <w:szCs w:val="24"/>
                </w:rPr>
              </w:rPrChange>
            </w:rPr>
          </w:pPr>
          <w:r w:rsidRPr="00E40DDD">
            <w:rPr>
              <w:rFonts w:asciiTheme="minorHAnsi" w:hAnsiTheme="minorHAnsi" w:cstheme="minorHAnsi"/>
              <w:sz w:val="24"/>
              <w:szCs w:val="24"/>
              <w:rPrChange w:id="290" w:author="DuyNgo" w:date="2012-08-08T07:35:00Z">
                <w:rPr>
                  <w:rFonts w:asciiTheme="minorHAnsi" w:eastAsiaTheme="minorHAnsi" w:hAnsiTheme="minorHAnsi" w:cstheme="minorHAnsi"/>
                  <w:b w:val="0"/>
                  <w:bCs w:val="0"/>
                  <w:color w:val="auto"/>
                  <w:sz w:val="24"/>
                  <w:szCs w:val="24"/>
                </w:rPr>
              </w:rPrChange>
            </w:rPr>
            <w:t>Table of Contents</w:t>
          </w:r>
          <w:bookmarkEnd w:id="286"/>
        </w:p>
        <w:p w:rsidR="001C2BA6" w:rsidRPr="00E40DDD" w:rsidRDefault="00130471" w:rsidP="00DC4B9B">
          <w:pPr>
            <w:pStyle w:val="TOC1"/>
            <w:tabs>
              <w:tab w:val="right" w:leader="dot" w:pos="9912"/>
            </w:tabs>
            <w:spacing w:after="0"/>
            <w:rPr>
              <w:rFonts w:eastAsiaTheme="minorEastAsia" w:cstheme="minorHAnsi"/>
              <w:noProof/>
              <w:sz w:val="24"/>
              <w:szCs w:val="24"/>
              <w:lang w:eastAsia="ja-JP"/>
              <w:rPrChange w:id="291" w:author="DuyNgo" w:date="2012-08-08T07:35:00Z">
                <w:rPr>
                  <w:rFonts w:eastAsiaTheme="minorEastAsia" w:cstheme="minorHAnsi"/>
                  <w:noProof/>
                  <w:sz w:val="24"/>
                  <w:szCs w:val="24"/>
                  <w:lang w:eastAsia="ja-JP"/>
                </w:rPr>
              </w:rPrChange>
            </w:rPr>
          </w:pPr>
          <w:r w:rsidRPr="00E40DDD">
            <w:rPr>
              <w:rFonts w:cstheme="minorHAnsi"/>
              <w:sz w:val="24"/>
              <w:szCs w:val="24"/>
              <w:rPrChange w:id="292" w:author="DuyNgo" w:date="2012-08-08T07:35:00Z">
                <w:rPr>
                  <w:rFonts w:cstheme="minorHAnsi"/>
                  <w:b/>
                  <w:bCs/>
                  <w:noProof/>
                  <w:sz w:val="24"/>
                  <w:szCs w:val="24"/>
                </w:rPr>
              </w:rPrChange>
            </w:rPr>
            <w:fldChar w:fldCharType="begin"/>
          </w:r>
          <w:r w:rsidRPr="00E40DDD">
            <w:rPr>
              <w:rFonts w:cstheme="minorHAnsi"/>
              <w:sz w:val="24"/>
              <w:szCs w:val="24"/>
              <w:rPrChange w:id="293" w:author="DuyNgo" w:date="2012-08-08T07:35:00Z">
                <w:rPr>
                  <w:rFonts w:cstheme="minorHAnsi"/>
                  <w:sz w:val="24"/>
                  <w:szCs w:val="24"/>
                </w:rPr>
              </w:rPrChange>
            </w:rPr>
            <w:instrText xml:space="preserve"> TOC \o "1-3" \h \z \u </w:instrText>
          </w:r>
          <w:r w:rsidRPr="00E40DDD">
            <w:rPr>
              <w:rFonts w:cstheme="minorHAnsi"/>
              <w:sz w:val="24"/>
              <w:szCs w:val="24"/>
              <w:rPrChange w:id="294" w:author="DuyNgo" w:date="2012-08-08T07:35:00Z">
                <w:rPr>
                  <w:rFonts w:cstheme="minorHAnsi"/>
                  <w:b/>
                  <w:bCs/>
                  <w:noProof/>
                  <w:sz w:val="24"/>
                  <w:szCs w:val="24"/>
                </w:rPr>
              </w:rPrChange>
            </w:rPr>
            <w:fldChar w:fldCharType="separate"/>
          </w:r>
          <w:r w:rsidR="0013310D" w:rsidRPr="00E40DDD">
            <w:rPr>
              <w:rFonts w:cstheme="minorHAnsi"/>
              <w:sz w:val="24"/>
              <w:szCs w:val="24"/>
              <w:rPrChange w:id="295" w:author="DuyNgo" w:date="2012-08-08T07:35:00Z">
                <w:rPr>
                  <w:rFonts w:cstheme="minorHAnsi"/>
                  <w:noProof/>
                  <w:sz w:val="24"/>
                  <w:szCs w:val="24"/>
                </w:rPr>
              </w:rPrChange>
            </w:rPr>
            <w:fldChar w:fldCharType="begin"/>
          </w:r>
          <w:r w:rsidR="0013310D" w:rsidRPr="00E40DDD">
            <w:rPr>
              <w:rFonts w:cstheme="minorHAnsi"/>
              <w:sz w:val="24"/>
              <w:szCs w:val="24"/>
              <w:rPrChange w:id="296" w:author="DuyNgo" w:date="2012-08-08T07:35:00Z">
                <w:rPr/>
              </w:rPrChange>
            </w:rPr>
            <w:instrText xml:space="preserve"> HYPERLINK \l "_Toc330479236" </w:instrText>
          </w:r>
          <w:r w:rsidR="0013310D" w:rsidRPr="00E40DDD">
            <w:rPr>
              <w:rFonts w:cstheme="minorHAnsi"/>
              <w:sz w:val="24"/>
              <w:szCs w:val="24"/>
              <w:rPrChange w:id="297" w:author="DuyNgo" w:date="2012-08-08T07:35:00Z">
                <w:rPr>
                  <w:rFonts w:cstheme="minorHAnsi"/>
                  <w:noProof/>
                  <w:sz w:val="24"/>
                  <w:szCs w:val="24"/>
                </w:rPr>
              </w:rPrChange>
            </w:rPr>
            <w:fldChar w:fldCharType="separate"/>
          </w:r>
          <w:r w:rsidR="001C2BA6" w:rsidRPr="00E40DDD">
            <w:rPr>
              <w:rStyle w:val="Hyperlink"/>
              <w:rFonts w:cstheme="minorHAnsi"/>
              <w:noProof/>
              <w:sz w:val="24"/>
              <w:szCs w:val="24"/>
              <w:rPrChange w:id="298" w:author="DuyNgo" w:date="2012-08-08T07:35:00Z">
                <w:rPr>
                  <w:rStyle w:val="Hyperlink"/>
                  <w:rFonts w:cstheme="minorHAnsi"/>
                  <w:noProof/>
                  <w:sz w:val="24"/>
                  <w:szCs w:val="24"/>
                </w:rPr>
              </w:rPrChange>
            </w:rPr>
            <w:t>Table of Contents</w:t>
          </w:r>
          <w:r w:rsidR="001C2BA6" w:rsidRPr="00E40DDD">
            <w:rPr>
              <w:rFonts w:cstheme="minorHAnsi"/>
              <w:noProof/>
              <w:webHidden/>
              <w:sz w:val="24"/>
              <w:szCs w:val="24"/>
              <w:rPrChange w:id="299" w:author="DuyNgo" w:date="2012-08-08T07:35:00Z">
                <w:rPr>
                  <w:rFonts w:cstheme="minorHAnsi"/>
                  <w:noProof/>
                  <w:webHidden/>
                  <w:sz w:val="24"/>
                  <w:szCs w:val="24"/>
                </w:rPr>
              </w:rPrChange>
            </w:rPr>
            <w:tab/>
          </w:r>
          <w:r w:rsidR="001C2BA6" w:rsidRPr="00E40DDD">
            <w:rPr>
              <w:rFonts w:cstheme="minorHAnsi"/>
              <w:noProof/>
              <w:webHidden/>
              <w:sz w:val="24"/>
              <w:szCs w:val="24"/>
              <w:rPrChange w:id="300" w:author="DuyNgo" w:date="2012-08-08T07:35:00Z">
                <w:rPr>
                  <w:rFonts w:cstheme="minorHAnsi"/>
                  <w:noProof/>
                  <w:webHidden/>
                  <w:sz w:val="24"/>
                  <w:szCs w:val="24"/>
                </w:rPr>
              </w:rPrChange>
            </w:rPr>
            <w:fldChar w:fldCharType="begin"/>
          </w:r>
          <w:r w:rsidR="001C2BA6" w:rsidRPr="00E40DDD">
            <w:rPr>
              <w:rFonts w:cstheme="minorHAnsi"/>
              <w:noProof/>
              <w:webHidden/>
              <w:sz w:val="24"/>
              <w:szCs w:val="24"/>
              <w:rPrChange w:id="301" w:author="DuyNgo" w:date="2012-08-08T07:35:00Z">
                <w:rPr>
                  <w:rFonts w:cstheme="minorHAnsi"/>
                  <w:noProof/>
                  <w:webHidden/>
                  <w:sz w:val="24"/>
                  <w:szCs w:val="24"/>
                </w:rPr>
              </w:rPrChange>
            </w:rPr>
            <w:instrText xml:space="preserve"> PAGEREF _Toc330479236 \h </w:instrText>
          </w:r>
          <w:r w:rsidR="001C2BA6" w:rsidRPr="00E40DDD">
            <w:rPr>
              <w:rFonts w:cstheme="minorHAnsi"/>
              <w:noProof/>
              <w:webHidden/>
              <w:sz w:val="24"/>
              <w:szCs w:val="24"/>
              <w:rPrChange w:id="302" w:author="DuyNgo" w:date="2012-08-08T07:35:00Z">
                <w:rPr>
                  <w:rFonts w:ascii="Calibri" w:hAnsi="Calibri" w:cs="Calibri"/>
                  <w:noProof/>
                  <w:webHidden/>
                  <w:sz w:val="24"/>
                  <w:szCs w:val="24"/>
                </w:rPr>
              </w:rPrChange>
            </w:rPr>
          </w:r>
          <w:r w:rsidR="001C2BA6" w:rsidRPr="00E40DDD">
            <w:rPr>
              <w:rFonts w:cstheme="minorHAnsi"/>
              <w:noProof/>
              <w:webHidden/>
              <w:sz w:val="24"/>
              <w:szCs w:val="24"/>
              <w:rPrChange w:id="303" w:author="DuyNgo" w:date="2012-08-08T07:35:00Z">
                <w:rPr>
                  <w:rFonts w:cstheme="minorHAnsi"/>
                  <w:noProof/>
                  <w:webHidden/>
                  <w:sz w:val="24"/>
                  <w:szCs w:val="24"/>
                </w:rPr>
              </w:rPrChange>
            </w:rPr>
            <w:fldChar w:fldCharType="separate"/>
          </w:r>
          <w:r w:rsidR="001C2BA6" w:rsidRPr="00E40DDD">
            <w:rPr>
              <w:rFonts w:cstheme="minorHAnsi"/>
              <w:noProof/>
              <w:webHidden/>
              <w:sz w:val="24"/>
              <w:szCs w:val="24"/>
              <w:rPrChange w:id="304" w:author="DuyNgo" w:date="2012-08-08T07:35:00Z">
                <w:rPr>
                  <w:rFonts w:cstheme="minorHAnsi"/>
                  <w:noProof/>
                  <w:webHidden/>
                  <w:sz w:val="24"/>
                  <w:szCs w:val="24"/>
                </w:rPr>
              </w:rPrChange>
            </w:rPr>
            <w:t>1</w:t>
          </w:r>
          <w:r w:rsidR="001C2BA6" w:rsidRPr="00E40DDD">
            <w:rPr>
              <w:rFonts w:cstheme="minorHAnsi"/>
              <w:noProof/>
              <w:webHidden/>
              <w:sz w:val="24"/>
              <w:szCs w:val="24"/>
              <w:rPrChange w:id="305" w:author="DuyNgo" w:date="2012-08-08T07:35:00Z">
                <w:rPr>
                  <w:rFonts w:cstheme="minorHAnsi"/>
                  <w:noProof/>
                  <w:webHidden/>
                  <w:sz w:val="24"/>
                  <w:szCs w:val="24"/>
                </w:rPr>
              </w:rPrChange>
            </w:rPr>
            <w:fldChar w:fldCharType="end"/>
          </w:r>
          <w:r w:rsidR="0013310D" w:rsidRPr="00E40DDD">
            <w:rPr>
              <w:rFonts w:cstheme="minorHAnsi"/>
              <w:noProof/>
              <w:sz w:val="24"/>
              <w:szCs w:val="24"/>
              <w:rPrChange w:id="306" w:author="DuyNgo" w:date="2012-08-08T07:35:00Z">
                <w:rPr>
                  <w:rFonts w:cstheme="minorHAnsi"/>
                  <w:noProof/>
                  <w:sz w:val="24"/>
                  <w:szCs w:val="24"/>
                </w:rPr>
              </w:rPrChange>
            </w:rPr>
            <w:fldChar w:fldCharType="end"/>
          </w:r>
        </w:p>
        <w:p w:rsidR="001C2BA6" w:rsidRPr="00E40DDD" w:rsidRDefault="0013310D" w:rsidP="00DC4B9B">
          <w:pPr>
            <w:pStyle w:val="TOC1"/>
            <w:tabs>
              <w:tab w:val="left" w:pos="440"/>
              <w:tab w:val="right" w:leader="dot" w:pos="9912"/>
            </w:tabs>
            <w:spacing w:after="0"/>
            <w:rPr>
              <w:rFonts w:eastAsiaTheme="minorEastAsia" w:cstheme="minorHAnsi"/>
              <w:noProof/>
              <w:sz w:val="24"/>
              <w:szCs w:val="24"/>
              <w:lang w:eastAsia="ja-JP"/>
              <w:rPrChange w:id="307" w:author="DuyNgo" w:date="2012-08-08T07:35:00Z">
                <w:rPr>
                  <w:rFonts w:eastAsiaTheme="minorEastAsia" w:cstheme="minorHAnsi"/>
                  <w:noProof/>
                  <w:sz w:val="24"/>
                  <w:szCs w:val="24"/>
                  <w:lang w:eastAsia="ja-JP"/>
                </w:rPr>
              </w:rPrChange>
            </w:rPr>
          </w:pPr>
          <w:r w:rsidRPr="00E40DDD">
            <w:rPr>
              <w:rFonts w:cstheme="minorHAnsi"/>
              <w:sz w:val="24"/>
              <w:szCs w:val="24"/>
              <w:rPrChange w:id="308" w:author="DuyNgo" w:date="2012-08-08T07:35:00Z">
                <w:rPr>
                  <w:rFonts w:cstheme="minorHAnsi"/>
                  <w:noProof/>
                  <w:sz w:val="24"/>
                  <w:szCs w:val="24"/>
                </w:rPr>
              </w:rPrChange>
            </w:rPr>
            <w:fldChar w:fldCharType="begin"/>
          </w:r>
          <w:r w:rsidRPr="00E40DDD">
            <w:rPr>
              <w:rFonts w:cstheme="minorHAnsi"/>
              <w:sz w:val="24"/>
              <w:szCs w:val="24"/>
              <w:rPrChange w:id="309" w:author="DuyNgo" w:date="2012-08-08T07:35:00Z">
                <w:rPr/>
              </w:rPrChange>
            </w:rPr>
            <w:instrText xml:space="preserve"> HYPERLINK \l "_Toc330479237" </w:instrText>
          </w:r>
          <w:r w:rsidRPr="00E40DDD">
            <w:rPr>
              <w:rFonts w:cstheme="minorHAnsi"/>
              <w:sz w:val="24"/>
              <w:szCs w:val="24"/>
              <w:rPrChange w:id="310" w:author="DuyNgo" w:date="2012-08-08T07:35:00Z">
                <w:rPr>
                  <w:rFonts w:cstheme="minorHAnsi"/>
                  <w:noProof/>
                  <w:sz w:val="24"/>
                  <w:szCs w:val="24"/>
                </w:rPr>
              </w:rPrChange>
            </w:rPr>
            <w:fldChar w:fldCharType="separate"/>
          </w:r>
          <w:r w:rsidR="001C2BA6" w:rsidRPr="00E40DDD">
            <w:rPr>
              <w:rStyle w:val="Hyperlink"/>
              <w:rFonts w:cstheme="minorHAnsi"/>
              <w:noProof/>
              <w:sz w:val="24"/>
              <w:szCs w:val="24"/>
              <w:rPrChange w:id="311" w:author="DuyNgo" w:date="2012-08-08T07:35:00Z">
                <w:rPr>
                  <w:rStyle w:val="Hyperlink"/>
                  <w:rFonts w:cstheme="minorHAnsi"/>
                  <w:noProof/>
                  <w:sz w:val="24"/>
                  <w:szCs w:val="24"/>
                </w:rPr>
              </w:rPrChange>
            </w:rPr>
            <w:t>I.</w:t>
          </w:r>
          <w:r w:rsidR="001C2BA6" w:rsidRPr="00E40DDD">
            <w:rPr>
              <w:rFonts w:eastAsiaTheme="minorEastAsia" w:cstheme="minorHAnsi"/>
              <w:noProof/>
              <w:sz w:val="24"/>
              <w:szCs w:val="24"/>
              <w:lang w:eastAsia="ja-JP"/>
              <w:rPrChange w:id="312" w:author="DuyNgo" w:date="2012-08-08T07:35:00Z">
                <w:rPr>
                  <w:rFonts w:eastAsiaTheme="minorEastAsia" w:cstheme="minorHAnsi"/>
                  <w:noProof/>
                  <w:sz w:val="24"/>
                  <w:szCs w:val="24"/>
                  <w:lang w:eastAsia="ja-JP"/>
                </w:rPr>
              </w:rPrChange>
            </w:rPr>
            <w:tab/>
          </w:r>
          <w:r w:rsidR="001C2BA6" w:rsidRPr="00E40DDD">
            <w:rPr>
              <w:rStyle w:val="Hyperlink"/>
              <w:rFonts w:cstheme="minorHAnsi"/>
              <w:noProof/>
              <w:sz w:val="24"/>
              <w:szCs w:val="24"/>
              <w:rPrChange w:id="313" w:author="DuyNgo" w:date="2012-08-08T07:35:00Z">
                <w:rPr>
                  <w:rStyle w:val="Hyperlink"/>
                  <w:rFonts w:cstheme="minorHAnsi"/>
                  <w:noProof/>
                  <w:sz w:val="24"/>
                  <w:szCs w:val="24"/>
                </w:rPr>
              </w:rPrChange>
            </w:rPr>
            <w:t>Introduction</w:t>
          </w:r>
          <w:r w:rsidR="001C2BA6" w:rsidRPr="00E40DDD">
            <w:rPr>
              <w:rFonts w:cstheme="minorHAnsi"/>
              <w:noProof/>
              <w:webHidden/>
              <w:sz w:val="24"/>
              <w:szCs w:val="24"/>
              <w:rPrChange w:id="314" w:author="DuyNgo" w:date="2012-08-08T07:35:00Z">
                <w:rPr>
                  <w:rFonts w:cstheme="minorHAnsi"/>
                  <w:noProof/>
                  <w:webHidden/>
                  <w:sz w:val="24"/>
                  <w:szCs w:val="24"/>
                </w:rPr>
              </w:rPrChange>
            </w:rPr>
            <w:tab/>
          </w:r>
          <w:r w:rsidR="001C2BA6" w:rsidRPr="00E40DDD">
            <w:rPr>
              <w:rFonts w:cstheme="minorHAnsi"/>
              <w:noProof/>
              <w:webHidden/>
              <w:sz w:val="24"/>
              <w:szCs w:val="24"/>
              <w:rPrChange w:id="315" w:author="DuyNgo" w:date="2012-08-08T07:35:00Z">
                <w:rPr>
                  <w:rFonts w:cstheme="minorHAnsi"/>
                  <w:noProof/>
                  <w:webHidden/>
                  <w:sz w:val="24"/>
                  <w:szCs w:val="24"/>
                </w:rPr>
              </w:rPrChange>
            </w:rPr>
            <w:fldChar w:fldCharType="begin"/>
          </w:r>
          <w:r w:rsidR="001C2BA6" w:rsidRPr="00E40DDD">
            <w:rPr>
              <w:rFonts w:cstheme="minorHAnsi"/>
              <w:noProof/>
              <w:webHidden/>
              <w:sz w:val="24"/>
              <w:szCs w:val="24"/>
              <w:rPrChange w:id="316" w:author="DuyNgo" w:date="2012-08-08T07:35:00Z">
                <w:rPr>
                  <w:rFonts w:cstheme="minorHAnsi"/>
                  <w:noProof/>
                  <w:webHidden/>
                  <w:sz w:val="24"/>
                  <w:szCs w:val="24"/>
                </w:rPr>
              </w:rPrChange>
            </w:rPr>
            <w:instrText xml:space="preserve"> PAGEREF _Toc330479237 \h </w:instrText>
          </w:r>
          <w:r w:rsidR="001C2BA6" w:rsidRPr="00E40DDD">
            <w:rPr>
              <w:rFonts w:cstheme="minorHAnsi"/>
              <w:noProof/>
              <w:webHidden/>
              <w:sz w:val="24"/>
              <w:szCs w:val="24"/>
              <w:rPrChange w:id="317" w:author="DuyNgo" w:date="2012-08-08T07:35:00Z">
                <w:rPr>
                  <w:rFonts w:ascii="Calibri" w:hAnsi="Calibri" w:cs="Calibri"/>
                  <w:noProof/>
                  <w:webHidden/>
                  <w:sz w:val="24"/>
                  <w:szCs w:val="24"/>
                </w:rPr>
              </w:rPrChange>
            </w:rPr>
          </w:r>
          <w:r w:rsidR="001C2BA6" w:rsidRPr="00E40DDD">
            <w:rPr>
              <w:rFonts w:cstheme="minorHAnsi"/>
              <w:noProof/>
              <w:webHidden/>
              <w:sz w:val="24"/>
              <w:szCs w:val="24"/>
              <w:rPrChange w:id="318" w:author="DuyNgo" w:date="2012-08-08T07:35:00Z">
                <w:rPr>
                  <w:rFonts w:cstheme="minorHAnsi"/>
                  <w:noProof/>
                  <w:webHidden/>
                  <w:sz w:val="24"/>
                  <w:szCs w:val="24"/>
                </w:rPr>
              </w:rPrChange>
            </w:rPr>
            <w:fldChar w:fldCharType="separate"/>
          </w:r>
          <w:r w:rsidR="001C2BA6" w:rsidRPr="00E40DDD">
            <w:rPr>
              <w:rFonts w:cstheme="minorHAnsi"/>
              <w:noProof/>
              <w:webHidden/>
              <w:sz w:val="24"/>
              <w:szCs w:val="24"/>
              <w:rPrChange w:id="319" w:author="DuyNgo" w:date="2012-08-08T07:35:00Z">
                <w:rPr>
                  <w:rFonts w:cstheme="minorHAnsi"/>
                  <w:noProof/>
                  <w:webHidden/>
                  <w:sz w:val="24"/>
                  <w:szCs w:val="24"/>
                </w:rPr>
              </w:rPrChange>
            </w:rPr>
            <w:t>2</w:t>
          </w:r>
          <w:r w:rsidR="001C2BA6" w:rsidRPr="00E40DDD">
            <w:rPr>
              <w:rFonts w:cstheme="minorHAnsi"/>
              <w:noProof/>
              <w:webHidden/>
              <w:sz w:val="24"/>
              <w:szCs w:val="24"/>
              <w:rPrChange w:id="320" w:author="DuyNgo" w:date="2012-08-08T07:35:00Z">
                <w:rPr>
                  <w:rFonts w:cstheme="minorHAnsi"/>
                  <w:noProof/>
                  <w:webHidden/>
                  <w:sz w:val="24"/>
                  <w:szCs w:val="24"/>
                </w:rPr>
              </w:rPrChange>
            </w:rPr>
            <w:fldChar w:fldCharType="end"/>
          </w:r>
          <w:r w:rsidRPr="00E40DDD">
            <w:rPr>
              <w:rFonts w:cstheme="minorHAnsi"/>
              <w:noProof/>
              <w:sz w:val="24"/>
              <w:szCs w:val="24"/>
              <w:rPrChange w:id="321" w:author="DuyNgo" w:date="2012-08-08T07:35:00Z">
                <w:rPr>
                  <w:rFonts w:cstheme="minorHAnsi"/>
                  <w:noProof/>
                  <w:sz w:val="24"/>
                  <w:szCs w:val="24"/>
                </w:rPr>
              </w:rPrChange>
            </w:rPr>
            <w:fldChar w:fldCharType="end"/>
          </w:r>
        </w:p>
        <w:p w:rsidR="001C2BA6" w:rsidRPr="00E40DDD" w:rsidRDefault="0013310D" w:rsidP="00DC4B9B">
          <w:pPr>
            <w:pStyle w:val="TOC2"/>
            <w:tabs>
              <w:tab w:val="left" w:pos="660"/>
              <w:tab w:val="right" w:leader="dot" w:pos="9912"/>
            </w:tabs>
            <w:spacing w:after="0"/>
            <w:rPr>
              <w:rFonts w:eastAsiaTheme="minorEastAsia" w:cstheme="minorHAnsi"/>
              <w:noProof/>
              <w:sz w:val="24"/>
              <w:szCs w:val="24"/>
              <w:lang w:eastAsia="ja-JP"/>
              <w:rPrChange w:id="322" w:author="DuyNgo" w:date="2012-08-08T07:35:00Z">
                <w:rPr>
                  <w:rFonts w:eastAsiaTheme="minorEastAsia" w:cstheme="minorHAnsi"/>
                  <w:noProof/>
                  <w:sz w:val="24"/>
                  <w:szCs w:val="24"/>
                  <w:lang w:eastAsia="ja-JP"/>
                </w:rPr>
              </w:rPrChange>
            </w:rPr>
          </w:pPr>
          <w:r w:rsidRPr="00E40DDD">
            <w:rPr>
              <w:rFonts w:cstheme="minorHAnsi"/>
              <w:sz w:val="24"/>
              <w:szCs w:val="24"/>
              <w:rPrChange w:id="323" w:author="DuyNgo" w:date="2012-08-08T07:35:00Z">
                <w:rPr>
                  <w:rFonts w:cstheme="minorHAnsi"/>
                  <w:noProof/>
                  <w:sz w:val="24"/>
                  <w:szCs w:val="24"/>
                </w:rPr>
              </w:rPrChange>
            </w:rPr>
            <w:fldChar w:fldCharType="begin"/>
          </w:r>
          <w:r w:rsidRPr="00E40DDD">
            <w:rPr>
              <w:rFonts w:cstheme="minorHAnsi"/>
              <w:sz w:val="24"/>
              <w:szCs w:val="24"/>
              <w:rPrChange w:id="324" w:author="DuyNgo" w:date="2012-08-08T07:35:00Z">
                <w:rPr/>
              </w:rPrChange>
            </w:rPr>
            <w:instrText xml:space="preserve"> HYPERLINK \l "_Toc330479238" </w:instrText>
          </w:r>
          <w:r w:rsidRPr="00E40DDD">
            <w:rPr>
              <w:rFonts w:cstheme="minorHAnsi"/>
              <w:sz w:val="24"/>
              <w:szCs w:val="24"/>
              <w:rPrChange w:id="325" w:author="DuyNgo" w:date="2012-08-08T07:35:00Z">
                <w:rPr>
                  <w:rFonts w:cstheme="minorHAnsi"/>
                  <w:noProof/>
                  <w:sz w:val="24"/>
                  <w:szCs w:val="24"/>
                </w:rPr>
              </w:rPrChange>
            </w:rPr>
            <w:fldChar w:fldCharType="separate"/>
          </w:r>
          <w:r w:rsidR="001C2BA6" w:rsidRPr="00E40DDD">
            <w:rPr>
              <w:rStyle w:val="Hyperlink"/>
              <w:rFonts w:cstheme="minorHAnsi"/>
              <w:noProof/>
              <w:sz w:val="24"/>
              <w:szCs w:val="24"/>
              <w:rPrChange w:id="326" w:author="DuyNgo" w:date="2012-08-08T07:35:00Z">
                <w:rPr>
                  <w:rStyle w:val="Hyperlink"/>
                  <w:rFonts w:cstheme="minorHAnsi"/>
                  <w:noProof/>
                  <w:sz w:val="24"/>
                  <w:szCs w:val="24"/>
                </w:rPr>
              </w:rPrChange>
            </w:rPr>
            <w:t>1.</w:t>
          </w:r>
          <w:r w:rsidR="001C2BA6" w:rsidRPr="00E40DDD">
            <w:rPr>
              <w:rFonts w:eastAsiaTheme="minorEastAsia" w:cstheme="minorHAnsi"/>
              <w:noProof/>
              <w:sz w:val="24"/>
              <w:szCs w:val="24"/>
              <w:lang w:eastAsia="ja-JP"/>
              <w:rPrChange w:id="327" w:author="DuyNgo" w:date="2012-08-08T07:35:00Z">
                <w:rPr>
                  <w:rFonts w:eastAsiaTheme="minorEastAsia" w:cstheme="minorHAnsi"/>
                  <w:noProof/>
                  <w:sz w:val="24"/>
                  <w:szCs w:val="24"/>
                  <w:lang w:eastAsia="ja-JP"/>
                </w:rPr>
              </w:rPrChange>
            </w:rPr>
            <w:tab/>
          </w:r>
          <w:r w:rsidR="001C2BA6" w:rsidRPr="00E40DDD">
            <w:rPr>
              <w:rStyle w:val="Hyperlink"/>
              <w:rFonts w:cstheme="minorHAnsi"/>
              <w:noProof/>
              <w:sz w:val="24"/>
              <w:szCs w:val="24"/>
              <w:rPrChange w:id="328" w:author="DuyNgo" w:date="2012-08-08T07:35:00Z">
                <w:rPr>
                  <w:rStyle w:val="Hyperlink"/>
                  <w:rFonts w:cstheme="minorHAnsi"/>
                  <w:noProof/>
                  <w:sz w:val="24"/>
                  <w:szCs w:val="24"/>
                </w:rPr>
              </w:rPrChange>
            </w:rPr>
            <w:t>System Overview</w:t>
          </w:r>
          <w:r w:rsidR="001C2BA6" w:rsidRPr="00E40DDD">
            <w:rPr>
              <w:rFonts w:cstheme="minorHAnsi"/>
              <w:noProof/>
              <w:webHidden/>
              <w:sz w:val="24"/>
              <w:szCs w:val="24"/>
              <w:rPrChange w:id="329" w:author="DuyNgo" w:date="2012-08-08T07:35:00Z">
                <w:rPr>
                  <w:rFonts w:cstheme="minorHAnsi"/>
                  <w:noProof/>
                  <w:webHidden/>
                  <w:sz w:val="24"/>
                  <w:szCs w:val="24"/>
                </w:rPr>
              </w:rPrChange>
            </w:rPr>
            <w:tab/>
          </w:r>
          <w:r w:rsidR="001C2BA6" w:rsidRPr="00E40DDD">
            <w:rPr>
              <w:rFonts w:cstheme="minorHAnsi"/>
              <w:noProof/>
              <w:webHidden/>
              <w:sz w:val="24"/>
              <w:szCs w:val="24"/>
              <w:rPrChange w:id="330" w:author="DuyNgo" w:date="2012-08-08T07:35:00Z">
                <w:rPr>
                  <w:rFonts w:cstheme="minorHAnsi"/>
                  <w:noProof/>
                  <w:webHidden/>
                  <w:sz w:val="24"/>
                  <w:szCs w:val="24"/>
                </w:rPr>
              </w:rPrChange>
            </w:rPr>
            <w:fldChar w:fldCharType="begin"/>
          </w:r>
          <w:r w:rsidR="001C2BA6" w:rsidRPr="00E40DDD">
            <w:rPr>
              <w:rFonts w:cstheme="minorHAnsi"/>
              <w:noProof/>
              <w:webHidden/>
              <w:sz w:val="24"/>
              <w:szCs w:val="24"/>
              <w:rPrChange w:id="331" w:author="DuyNgo" w:date="2012-08-08T07:35:00Z">
                <w:rPr>
                  <w:rFonts w:cstheme="minorHAnsi"/>
                  <w:noProof/>
                  <w:webHidden/>
                  <w:sz w:val="24"/>
                  <w:szCs w:val="24"/>
                </w:rPr>
              </w:rPrChange>
            </w:rPr>
            <w:instrText xml:space="preserve"> PAGEREF _Toc330479238 \h </w:instrText>
          </w:r>
          <w:r w:rsidR="001C2BA6" w:rsidRPr="00E40DDD">
            <w:rPr>
              <w:rFonts w:cstheme="minorHAnsi"/>
              <w:noProof/>
              <w:webHidden/>
              <w:sz w:val="24"/>
              <w:szCs w:val="24"/>
              <w:rPrChange w:id="332" w:author="DuyNgo" w:date="2012-08-08T07:35:00Z">
                <w:rPr>
                  <w:rFonts w:ascii="Calibri" w:hAnsi="Calibri" w:cs="Calibri"/>
                  <w:noProof/>
                  <w:webHidden/>
                  <w:sz w:val="24"/>
                  <w:szCs w:val="24"/>
                </w:rPr>
              </w:rPrChange>
            </w:rPr>
          </w:r>
          <w:r w:rsidR="001C2BA6" w:rsidRPr="00E40DDD">
            <w:rPr>
              <w:rFonts w:cstheme="minorHAnsi"/>
              <w:noProof/>
              <w:webHidden/>
              <w:sz w:val="24"/>
              <w:szCs w:val="24"/>
              <w:rPrChange w:id="333" w:author="DuyNgo" w:date="2012-08-08T07:35:00Z">
                <w:rPr>
                  <w:rFonts w:cstheme="minorHAnsi"/>
                  <w:noProof/>
                  <w:webHidden/>
                  <w:sz w:val="24"/>
                  <w:szCs w:val="24"/>
                </w:rPr>
              </w:rPrChange>
            </w:rPr>
            <w:fldChar w:fldCharType="separate"/>
          </w:r>
          <w:r w:rsidR="001C2BA6" w:rsidRPr="00E40DDD">
            <w:rPr>
              <w:rFonts w:cstheme="minorHAnsi"/>
              <w:noProof/>
              <w:webHidden/>
              <w:sz w:val="24"/>
              <w:szCs w:val="24"/>
              <w:rPrChange w:id="334" w:author="DuyNgo" w:date="2012-08-08T07:35:00Z">
                <w:rPr>
                  <w:rFonts w:cstheme="minorHAnsi"/>
                  <w:noProof/>
                  <w:webHidden/>
                  <w:sz w:val="24"/>
                  <w:szCs w:val="24"/>
                </w:rPr>
              </w:rPrChange>
            </w:rPr>
            <w:t>2</w:t>
          </w:r>
          <w:r w:rsidR="001C2BA6" w:rsidRPr="00E40DDD">
            <w:rPr>
              <w:rFonts w:cstheme="minorHAnsi"/>
              <w:noProof/>
              <w:webHidden/>
              <w:sz w:val="24"/>
              <w:szCs w:val="24"/>
              <w:rPrChange w:id="335" w:author="DuyNgo" w:date="2012-08-08T07:35:00Z">
                <w:rPr>
                  <w:rFonts w:cstheme="minorHAnsi"/>
                  <w:noProof/>
                  <w:webHidden/>
                  <w:sz w:val="24"/>
                  <w:szCs w:val="24"/>
                </w:rPr>
              </w:rPrChange>
            </w:rPr>
            <w:fldChar w:fldCharType="end"/>
          </w:r>
          <w:r w:rsidRPr="00E40DDD">
            <w:rPr>
              <w:rFonts w:cstheme="minorHAnsi"/>
              <w:noProof/>
              <w:sz w:val="24"/>
              <w:szCs w:val="24"/>
              <w:rPrChange w:id="336" w:author="DuyNgo" w:date="2012-08-08T07:35:00Z">
                <w:rPr>
                  <w:rFonts w:cstheme="minorHAnsi"/>
                  <w:noProof/>
                  <w:sz w:val="24"/>
                  <w:szCs w:val="24"/>
                </w:rPr>
              </w:rPrChange>
            </w:rPr>
            <w:fldChar w:fldCharType="end"/>
          </w:r>
        </w:p>
        <w:p w:rsidR="001C2BA6" w:rsidRPr="00E40DDD" w:rsidRDefault="0013310D" w:rsidP="00DC4B9B">
          <w:pPr>
            <w:pStyle w:val="TOC2"/>
            <w:tabs>
              <w:tab w:val="left" w:pos="660"/>
              <w:tab w:val="right" w:leader="dot" w:pos="9912"/>
            </w:tabs>
            <w:spacing w:after="0"/>
            <w:rPr>
              <w:rFonts w:eastAsiaTheme="minorEastAsia" w:cstheme="minorHAnsi"/>
              <w:noProof/>
              <w:sz w:val="24"/>
              <w:szCs w:val="24"/>
              <w:lang w:eastAsia="ja-JP"/>
              <w:rPrChange w:id="337" w:author="DuyNgo" w:date="2012-08-08T07:35:00Z">
                <w:rPr>
                  <w:rFonts w:eastAsiaTheme="minorEastAsia" w:cstheme="minorHAnsi"/>
                  <w:noProof/>
                  <w:sz w:val="24"/>
                  <w:szCs w:val="24"/>
                  <w:lang w:eastAsia="ja-JP"/>
                </w:rPr>
              </w:rPrChange>
            </w:rPr>
          </w:pPr>
          <w:r w:rsidRPr="00E40DDD">
            <w:rPr>
              <w:rFonts w:cstheme="minorHAnsi"/>
              <w:sz w:val="24"/>
              <w:szCs w:val="24"/>
              <w:rPrChange w:id="338" w:author="DuyNgo" w:date="2012-08-08T07:35:00Z">
                <w:rPr>
                  <w:rFonts w:cstheme="minorHAnsi"/>
                  <w:noProof/>
                  <w:sz w:val="24"/>
                  <w:szCs w:val="24"/>
                </w:rPr>
              </w:rPrChange>
            </w:rPr>
            <w:fldChar w:fldCharType="begin"/>
          </w:r>
          <w:r w:rsidRPr="00E40DDD">
            <w:rPr>
              <w:rFonts w:cstheme="minorHAnsi"/>
              <w:sz w:val="24"/>
              <w:szCs w:val="24"/>
              <w:rPrChange w:id="339" w:author="DuyNgo" w:date="2012-08-08T07:35:00Z">
                <w:rPr/>
              </w:rPrChange>
            </w:rPr>
            <w:instrText xml:space="preserve"> HYPERLINK \l "_Toc330479239" </w:instrText>
          </w:r>
          <w:r w:rsidRPr="00E40DDD">
            <w:rPr>
              <w:rFonts w:cstheme="minorHAnsi"/>
              <w:sz w:val="24"/>
              <w:szCs w:val="24"/>
              <w:rPrChange w:id="340" w:author="DuyNgo" w:date="2012-08-08T07:35:00Z">
                <w:rPr>
                  <w:rFonts w:cstheme="minorHAnsi"/>
                  <w:noProof/>
                  <w:sz w:val="24"/>
                  <w:szCs w:val="24"/>
                </w:rPr>
              </w:rPrChange>
            </w:rPr>
            <w:fldChar w:fldCharType="separate"/>
          </w:r>
          <w:r w:rsidR="001C2BA6" w:rsidRPr="00E40DDD">
            <w:rPr>
              <w:rStyle w:val="Hyperlink"/>
              <w:rFonts w:cstheme="minorHAnsi"/>
              <w:noProof/>
              <w:sz w:val="24"/>
              <w:szCs w:val="24"/>
              <w:rPrChange w:id="341" w:author="DuyNgo" w:date="2012-08-08T07:35:00Z">
                <w:rPr>
                  <w:rStyle w:val="Hyperlink"/>
                  <w:rFonts w:cstheme="minorHAnsi"/>
                  <w:noProof/>
                  <w:sz w:val="24"/>
                  <w:szCs w:val="24"/>
                </w:rPr>
              </w:rPrChange>
            </w:rPr>
            <w:t>2.</w:t>
          </w:r>
          <w:r w:rsidR="001C2BA6" w:rsidRPr="00E40DDD">
            <w:rPr>
              <w:rFonts w:eastAsiaTheme="minorEastAsia" w:cstheme="minorHAnsi"/>
              <w:noProof/>
              <w:sz w:val="24"/>
              <w:szCs w:val="24"/>
              <w:lang w:eastAsia="ja-JP"/>
              <w:rPrChange w:id="342" w:author="DuyNgo" w:date="2012-08-08T07:35:00Z">
                <w:rPr>
                  <w:rFonts w:eastAsiaTheme="minorEastAsia" w:cstheme="minorHAnsi"/>
                  <w:noProof/>
                  <w:sz w:val="24"/>
                  <w:szCs w:val="24"/>
                  <w:lang w:eastAsia="ja-JP"/>
                </w:rPr>
              </w:rPrChange>
            </w:rPr>
            <w:tab/>
          </w:r>
          <w:r w:rsidR="001C2BA6" w:rsidRPr="00E40DDD">
            <w:rPr>
              <w:rStyle w:val="Hyperlink"/>
              <w:rFonts w:cstheme="minorHAnsi"/>
              <w:noProof/>
              <w:sz w:val="24"/>
              <w:szCs w:val="24"/>
              <w:rPrChange w:id="343" w:author="DuyNgo" w:date="2012-08-08T07:35:00Z">
                <w:rPr>
                  <w:rStyle w:val="Hyperlink"/>
                  <w:rFonts w:cstheme="minorHAnsi"/>
                  <w:noProof/>
                  <w:sz w:val="24"/>
                  <w:szCs w:val="24"/>
                </w:rPr>
              </w:rPrChange>
            </w:rPr>
            <w:t>Test Approach</w:t>
          </w:r>
          <w:r w:rsidR="001C2BA6" w:rsidRPr="00E40DDD">
            <w:rPr>
              <w:rFonts w:cstheme="minorHAnsi"/>
              <w:noProof/>
              <w:webHidden/>
              <w:sz w:val="24"/>
              <w:szCs w:val="24"/>
              <w:rPrChange w:id="344" w:author="DuyNgo" w:date="2012-08-08T07:35:00Z">
                <w:rPr>
                  <w:rFonts w:cstheme="minorHAnsi"/>
                  <w:noProof/>
                  <w:webHidden/>
                  <w:sz w:val="24"/>
                  <w:szCs w:val="24"/>
                </w:rPr>
              </w:rPrChange>
            </w:rPr>
            <w:tab/>
          </w:r>
          <w:r w:rsidR="001C2BA6" w:rsidRPr="00E40DDD">
            <w:rPr>
              <w:rFonts w:cstheme="minorHAnsi"/>
              <w:noProof/>
              <w:webHidden/>
              <w:sz w:val="24"/>
              <w:szCs w:val="24"/>
              <w:rPrChange w:id="345" w:author="DuyNgo" w:date="2012-08-08T07:35:00Z">
                <w:rPr>
                  <w:rFonts w:cstheme="minorHAnsi"/>
                  <w:noProof/>
                  <w:webHidden/>
                  <w:sz w:val="24"/>
                  <w:szCs w:val="24"/>
                </w:rPr>
              </w:rPrChange>
            </w:rPr>
            <w:fldChar w:fldCharType="begin"/>
          </w:r>
          <w:r w:rsidR="001C2BA6" w:rsidRPr="00E40DDD">
            <w:rPr>
              <w:rFonts w:cstheme="minorHAnsi"/>
              <w:noProof/>
              <w:webHidden/>
              <w:sz w:val="24"/>
              <w:szCs w:val="24"/>
              <w:rPrChange w:id="346" w:author="DuyNgo" w:date="2012-08-08T07:35:00Z">
                <w:rPr>
                  <w:rFonts w:cstheme="minorHAnsi"/>
                  <w:noProof/>
                  <w:webHidden/>
                  <w:sz w:val="24"/>
                  <w:szCs w:val="24"/>
                </w:rPr>
              </w:rPrChange>
            </w:rPr>
            <w:instrText xml:space="preserve"> PAGEREF _Toc330479239 \h </w:instrText>
          </w:r>
          <w:r w:rsidR="001C2BA6" w:rsidRPr="00E40DDD">
            <w:rPr>
              <w:rFonts w:cstheme="minorHAnsi"/>
              <w:noProof/>
              <w:webHidden/>
              <w:sz w:val="24"/>
              <w:szCs w:val="24"/>
              <w:rPrChange w:id="347" w:author="DuyNgo" w:date="2012-08-08T07:35:00Z">
                <w:rPr>
                  <w:rFonts w:ascii="Calibri" w:hAnsi="Calibri" w:cs="Calibri"/>
                  <w:noProof/>
                  <w:webHidden/>
                  <w:sz w:val="24"/>
                  <w:szCs w:val="24"/>
                </w:rPr>
              </w:rPrChange>
            </w:rPr>
          </w:r>
          <w:r w:rsidR="001C2BA6" w:rsidRPr="00E40DDD">
            <w:rPr>
              <w:rFonts w:cstheme="minorHAnsi"/>
              <w:noProof/>
              <w:webHidden/>
              <w:sz w:val="24"/>
              <w:szCs w:val="24"/>
              <w:rPrChange w:id="348" w:author="DuyNgo" w:date="2012-08-08T07:35:00Z">
                <w:rPr>
                  <w:rFonts w:cstheme="minorHAnsi"/>
                  <w:noProof/>
                  <w:webHidden/>
                  <w:sz w:val="24"/>
                  <w:szCs w:val="24"/>
                </w:rPr>
              </w:rPrChange>
            </w:rPr>
            <w:fldChar w:fldCharType="separate"/>
          </w:r>
          <w:r w:rsidR="001C2BA6" w:rsidRPr="00E40DDD">
            <w:rPr>
              <w:rFonts w:cstheme="minorHAnsi"/>
              <w:noProof/>
              <w:webHidden/>
              <w:sz w:val="24"/>
              <w:szCs w:val="24"/>
              <w:rPrChange w:id="349" w:author="DuyNgo" w:date="2012-08-08T07:35:00Z">
                <w:rPr>
                  <w:rFonts w:cstheme="minorHAnsi"/>
                  <w:noProof/>
                  <w:webHidden/>
                  <w:sz w:val="24"/>
                  <w:szCs w:val="24"/>
                </w:rPr>
              </w:rPrChange>
            </w:rPr>
            <w:t>2</w:t>
          </w:r>
          <w:r w:rsidR="001C2BA6" w:rsidRPr="00E40DDD">
            <w:rPr>
              <w:rFonts w:cstheme="minorHAnsi"/>
              <w:noProof/>
              <w:webHidden/>
              <w:sz w:val="24"/>
              <w:szCs w:val="24"/>
              <w:rPrChange w:id="350" w:author="DuyNgo" w:date="2012-08-08T07:35:00Z">
                <w:rPr>
                  <w:rFonts w:cstheme="minorHAnsi"/>
                  <w:noProof/>
                  <w:webHidden/>
                  <w:sz w:val="24"/>
                  <w:szCs w:val="24"/>
                </w:rPr>
              </w:rPrChange>
            </w:rPr>
            <w:fldChar w:fldCharType="end"/>
          </w:r>
          <w:r w:rsidRPr="00E40DDD">
            <w:rPr>
              <w:rFonts w:cstheme="minorHAnsi"/>
              <w:noProof/>
              <w:sz w:val="24"/>
              <w:szCs w:val="24"/>
              <w:rPrChange w:id="351" w:author="DuyNgo" w:date="2012-08-08T07:35:00Z">
                <w:rPr>
                  <w:rFonts w:cstheme="minorHAnsi"/>
                  <w:noProof/>
                  <w:sz w:val="24"/>
                  <w:szCs w:val="24"/>
                </w:rPr>
              </w:rPrChange>
            </w:rPr>
            <w:fldChar w:fldCharType="end"/>
          </w:r>
        </w:p>
        <w:p w:rsidR="001C2BA6" w:rsidRPr="00E40DDD" w:rsidRDefault="0013310D" w:rsidP="00DC4B9B">
          <w:pPr>
            <w:pStyle w:val="TOC1"/>
            <w:tabs>
              <w:tab w:val="left" w:pos="440"/>
              <w:tab w:val="right" w:leader="dot" w:pos="9912"/>
            </w:tabs>
            <w:spacing w:after="0"/>
            <w:rPr>
              <w:rFonts w:eastAsiaTheme="minorEastAsia" w:cstheme="minorHAnsi"/>
              <w:noProof/>
              <w:sz w:val="24"/>
              <w:szCs w:val="24"/>
              <w:lang w:eastAsia="ja-JP"/>
              <w:rPrChange w:id="352" w:author="DuyNgo" w:date="2012-08-08T07:35:00Z">
                <w:rPr>
                  <w:rFonts w:eastAsiaTheme="minorEastAsia" w:cstheme="minorHAnsi"/>
                  <w:noProof/>
                  <w:sz w:val="24"/>
                  <w:szCs w:val="24"/>
                  <w:lang w:eastAsia="ja-JP"/>
                </w:rPr>
              </w:rPrChange>
            </w:rPr>
          </w:pPr>
          <w:r w:rsidRPr="00E40DDD">
            <w:rPr>
              <w:rFonts w:cstheme="minorHAnsi"/>
              <w:sz w:val="24"/>
              <w:szCs w:val="24"/>
              <w:rPrChange w:id="353" w:author="DuyNgo" w:date="2012-08-08T07:35:00Z">
                <w:rPr>
                  <w:rFonts w:cstheme="minorHAnsi"/>
                  <w:noProof/>
                  <w:sz w:val="24"/>
                  <w:szCs w:val="24"/>
                </w:rPr>
              </w:rPrChange>
            </w:rPr>
            <w:fldChar w:fldCharType="begin"/>
          </w:r>
          <w:r w:rsidRPr="00E40DDD">
            <w:rPr>
              <w:rFonts w:cstheme="minorHAnsi"/>
              <w:sz w:val="24"/>
              <w:szCs w:val="24"/>
              <w:rPrChange w:id="354" w:author="DuyNgo" w:date="2012-08-08T07:35:00Z">
                <w:rPr/>
              </w:rPrChange>
            </w:rPr>
            <w:instrText xml:space="preserve"> HYPERLINK \l "_Toc330479240" </w:instrText>
          </w:r>
          <w:r w:rsidRPr="00E40DDD">
            <w:rPr>
              <w:rFonts w:cstheme="minorHAnsi"/>
              <w:sz w:val="24"/>
              <w:szCs w:val="24"/>
              <w:rPrChange w:id="355" w:author="DuyNgo" w:date="2012-08-08T07:35:00Z">
                <w:rPr>
                  <w:rFonts w:cstheme="minorHAnsi"/>
                  <w:noProof/>
                  <w:sz w:val="24"/>
                  <w:szCs w:val="24"/>
                </w:rPr>
              </w:rPrChange>
            </w:rPr>
            <w:fldChar w:fldCharType="separate"/>
          </w:r>
          <w:r w:rsidR="001C2BA6" w:rsidRPr="00E40DDD">
            <w:rPr>
              <w:rStyle w:val="Hyperlink"/>
              <w:rFonts w:cstheme="minorHAnsi"/>
              <w:noProof/>
              <w:sz w:val="24"/>
              <w:szCs w:val="24"/>
              <w:rPrChange w:id="356" w:author="DuyNgo" w:date="2012-08-08T07:35:00Z">
                <w:rPr>
                  <w:rStyle w:val="Hyperlink"/>
                  <w:rFonts w:cstheme="minorHAnsi"/>
                  <w:noProof/>
                  <w:sz w:val="24"/>
                  <w:szCs w:val="24"/>
                </w:rPr>
              </w:rPrChange>
            </w:rPr>
            <w:t>II.</w:t>
          </w:r>
          <w:r w:rsidR="001C2BA6" w:rsidRPr="00E40DDD">
            <w:rPr>
              <w:rFonts w:eastAsiaTheme="minorEastAsia" w:cstheme="minorHAnsi"/>
              <w:noProof/>
              <w:sz w:val="24"/>
              <w:szCs w:val="24"/>
              <w:lang w:eastAsia="ja-JP"/>
              <w:rPrChange w:id="357" w:author="DuyNgo" w:date="2012-08-08T07:35:00Z">
                <w:rPr>
                  <w:rFonts w:eastAsiaTheme="minorEastAsia" w:cstheme="minorHAnsi"/>
                  <w:noProof/>
                  <w:sz w:val="24"/>
                  <w:szCs w:val="24"/>
                  <w:lang w:eastAsia="ja-JP"/>
                </w:rPr>
              </w:rPrChange>
            </w:rPr>
            <w:tab/>
          </w:r>
          <w:r w:rsidR="001C2BA6" w:rsidRPr="00E40DDD">
            <w:rPr>
              <w:rStyle w:val="Hyperlink"/>
              <w:rFonts w:cstheme="minorHAnsi"/>
              <w:noProof/>
              <w:sz w:val="24"/>
              <w:szCs w:val="24"/>
              <w:rPrChange w:id="358" w:author="DuyNgo" w:date="2012-08-08T07:35:00Z">
                <w:rPr>
                  <w:rStyle w:val="Hyperlink"/>
                  <w:rFonts w:cstheme="minorHAnsi"/>
                  <w:noProof/>
                  <w:sz w:val="24"/>
                  <w:szCs w:val="24"/>
                </w:rPr>
              </w:rPrChange>
            </w:rPr>
            <w:t>Test Plan</w:t>
          </w:r>
          <w:r w:rsidR="001C2BA6" w:rsidRPr="00E40DDD">
            <w:rPr>
              <w:rFonts w:cstheme="minorHAnsi"/>
              <w:noProof/>
              <w:webHidden/>
              <w:sz w:val="24"/>
              <w:szCs w:val="24"/>
              <w:rPrChange w:id="359" w:author="DuyNgo" w:date="2012-08-08T07:35:00Z">
                <w:rPr>
                  <w:rFonts w:cstheme="minorHAnsi"/>
                  <w:noProof/>
                  <w:webHidden/>
                  <w:sz w:val="24"/>
                  <w:szCs w:val="24"/>
                </w:rPr>
              </w:rPrChange>
            </w:rPr>
            <w:tab/>
          </w:r>
          <w:r w:rsidR="001C2BA6" w:rsidRPr="00E40DDD">
            <w:rPr>
              <w:rFonts w:cstheme="minorHAnsi"/>
              <w:noProof/>
              <w:webHidden/>
              <w:sz w:val="24"/>
              <w:szCs w:val="24"/>
              <w:rPrChange w:id="360" w:author="DuyNgo" w:date="2012-08-08T07:35:00Z">
                <w:rPr>
                  <w:rFonts w:cstheme="minorHAnsi"/>
                  <w:noProof/>
                  <w:webHidden/>
                  <w:sz w:val="24"/>
                  <w:szCs w:val="24"/>
                </w:rPr>
              </w:rPrChange>
            </w:rPr>
            <w:fldChar w:fldCharType="begin"/>
          </w:r>
          <w:r w:rsidR="001C2BA6" w:rsidRPr="00E40DDD">
            <w:rPr>
              <w:rFonts w:cstheme="minorHAnsi"/>
              <w:noProof/>
              <w:webHidden/>
              <w:sz w:val="24"/>
              <w:szCs w:val="24"/>
              <w:rPrChange w:id="361" w:author="DuyNgo" w:date="2012-08-08T07:35:00Z">
                <w:rPr>
                  <w:rFonts w:cstheme="minorHAnsi"/>
                  <w:noProof/>
                  <w:webHidden/>
                  <w:sz w:val="24"/>
                  <w:szCs w:val="24"/>
                </w:rPr>
              </w:rPrChange>
            </w:rPr>
            <w:instrText xml:space="preserve"> PAGEREF _Toc330479240 \h </w:instrText>
          </w:r>
          <w:r w:rsidR="001C2BA6" w:rsidRPr="00E40DDD">
            <w:rPr>
              <w:rFonts w:cstheme="minorHAnsi"/>
              <w:noProof/>
              <w:webHidden/>
              <w:sz w:val="24"/>
              <w:szCs w:val="24"/>
              <w:rPrChange w:id="362" w:author="DuyNgo" w:date="2012-08-08T07:35:00Z">
                <w:rPr>
                  <w:rFonts w:ascii="Calibri" w:hAnsi="Calibri" w:cs="Calibri"/>
                  <w:noProof/>
                  <w:webHidden/>
                  <w:sz w:val="24"/>
                  <w:szCs w:val="24"/>
                </w:rPr>
              </w:rPrChange>
            </w:rPr>
          </w:r>
          <w:r w:rsidR="001C2BA6" w:rsidRPr="00E40DDD">
            <w:rPr>
              <w:rFonts w:cstheme="minorHAnsi"/>
              <w:noProof/>
              <w:webHidden/>
              <w:sz w:val="24"/>
              <w:szCs w:val="24"/>
              <w:rPrChange w:id="363" w:author="DuyNgo" w:date="2012-08-08T07:35:00Z">
                <w:rPr>
                  <w:rFonts w:cstheme="minorHAnsi"/>
                  <w:noProof/>
                  <w:webHidden/>
                  <w:sz w:val="24"/>
                  <w:szCs w:val="24"/>
                </w:rPr>
              </w:rPrChange>
            </w:rPr>
            <w:fldChar w:fldCharType="separate"/>
          </w:r>
          <w:r w:rsidR="001C2BA6" w:rsidRPr="00E40DDD">
            <w:rPr>
              <w:rFonts w:cstheme="minorHAnsi"/>
              <w:noProof/>
              <w:webHidden/>
              <w:sz w:val="24"/>
              <w:szCs w:val="24"/>
              <w:rPrChange w:id="364" w:author="DuyNgo" w:date="2012-08-08T07:35:00Z">
                <w:rPr>
                  <w:rFonts w:cstheme="minorHAnsi"/>
                  <w:noProof/>
                  <w:webHidden/>
                  <w:sz w:val="24"/>
                  <w:szCs w:val="24"/>
                </w:rPr>
              </w:rPrChange>
            </w:rPr>
            <w:t>3</w:t>
          </w:r>
          <w:r w:rsidR="001C2BA6" w:rsidRPr="00E40DDD">
            <w:rPr>
              <w:rFonts w:cstheme="minorHAnsi"/>
              <w:noProof/>
              <w:webHidden/>
              <w:sz w:val="24"/>
              <w:szCs w:val="24"/>
              <w:rPrChange w:id="365" w:author="DuyNgo" w:date="2012-08-08T07:35:00Z">
                <w:rPr>
                  <w:rFonts w:cstheme="minorHAnsi"/>
                  <w:noProof/>
                  <w:webHidden/>
                  <w:sz w:val="24"/>
                  <w:szCs w:val="24"/>
                </w:rPr>
              </w:rPrChange>
            </w:rPr>
            <w:fldChar w:fldCharType="end"/>
          </w:r>
          <w:r w:rsidRPr="00E40DDD">
            <w:rPr>
              <w:rFonts w:cstheme="minorHAnsi"/>
              <w:noProof/>
              <w:sz w:val="24"/>
              <w:szCs w:val="24"/>
              <w:rPrChange w:id="366" w:author="DuyNgo" w:date="2012-08-08T07:35:00Z">
                <w:rPr>
                  <w:rFonts w:cstheme="minorHAnsi"/>
                  <w:noProof/>
                  <w:sz w:val="24"/>
                  <w:szCs w:val="24"/>
                </w:rPr>
              </w:rPrChange>
            </w:rPr>
            <w:fldChar w:fldCharType="end"/>
          </w:r>
        </w:p>
        <w:p w:rsidR="001C2BA6" w:rsidRPr="00E40DDD" w:rsidRDefault="0013310D" w:rsidP="00DC4B9B">
          <w:pPr>
            <w:pStyle w:val="TOC2"/>
            <w:tabs>
              <w:tab w:val="left" w:pos="660"/>
              <w:tab w:val="right" w:leader="dot" w:pos="9912"/>
            </w:tabs>
            <w:spacing w:after="0"/>
            <w:rPr>
              <w:rFonts w:eastAsiaTheme="minorEastAsia" w:cstheme="minorHAnsi"/>
              <w:noProof/>
              <w:sz w:val="24"/>
              <w:szCs w:val="24"/>
              <w:lang w:eastAsia="ja-JP"/>
              <w:rPrChange w:id="367" w:author="DuyNgo" w:date="2012-08-08T07:35:00Z">
                <w:rPr>
                  <w:rFonts w:eastAsiaTheme="minorEastAsia" w:cstheme="minorHAnsi"/>
                  <w:noProof/>
                  <w:sz w:val="24"/>
                  <w:szCs w:val="24"/>
                  <w:lang w:eastAsia="ja-JP"/>
                </w:rPr>
              </w:rPrChange>
            </w:rPr>
          </w:pPr>
          <w:r w:rsidRPr="00E40DDD">
            <w:rPr>
              <w:rFonts w:cstheme="minorHAnsi"/>
              <w:sz w:val="24"/>
              <w:szCs w:val="24"/>
              <w:rPrChange w:id="368" w:author="DuyNgo" w:date="2012-08-08T07:35:00Z">
                <w:rPr>
                  <w:rFonts w:cstheme="minorHAnsi"/>
                  <w:noProof/>
                  <w:sz w:val="24"/>
                  <w:szCs w:val="24"/>
                </w:rPr>
              </w:rPrChange>
            </w:rPr>
            <w:fldChar w:fldCharType="begin"/>
          </w:r>
          <w:r w:rsidRPr="00E40DDD">
            <w:rPr>
              <w:rFonts w:cstheme="minorHAnsi"/>
              <w:sz w:val="24"/>
              <w:szCs w:val="24"/>
              <w:rPrChange w:id="369" w:author="DuyNgo" w:date="2012-08-08T07:35:00Z">
                <w:rPr/>
              </w:rPrChange>
            </w:rPr>
            <w:instrText xml:space="preserve"> HYPERLINK \l "_Toc330479241" </w:instrText>
          </w:r>
          <w:r w:rsidRPr="00E40DDD">
            <w:rPr>
              <w:rFonts w:cstheme="minorHAnsi"/>
              <w:sz w:val="24"/>
              <w:szCs w:val="24"/>
              <w:rPrChange w:id="370" w:author="DuyNgo" w:date="2012-08-08T07:35:00Z">
                <w:rPr>
                  <w:rFonts w:cstheme="minorHAnsi"/>
                  <w:noProof/>
                  <w:sz w:val="24"/>
                  <w:szCs w:val="24"/>
                </w:rPr>
              </w:rPrChange>
            </w:rPr>
            <w:fldChar w:fldCharType="separate"/>
          </w:r>
          <w:r w:rsidR="001C2BA6" w:rsidRPr="00E40DDD">
            <w:rPr>
              <w:rStyle w:val="Hyperlink"/>
              <w:rFonts w:cstheme="minorHAnsi"/>
              <w:noProof/>
              <w:sz w:val="24"/>
              <w:szCs w:val="24"/>
              <w:rPrChange w:id="371" w:author="DuyNgo" w:date="2012-08-08T07:35:00Z">
                <w:rPr>
                  <w:rStyle w:val="Hyperlink"/>
                  <w:rFonts w:cstheme="minorHAnsi"/>
                  <w:noProof/>
                  <w:sz w:val="24"/>
                  <w:szCs w:val="24"/>
                </w:rPr>
              </w:rPrChange>
            </w:rPr>
            <w:t>1.</w:t>
          </w:r>
          <w:r w:rsidR="001C2BA6" w:rsidRPr="00E40DDD">
            <w:rPr>
              <w:rFonts w:eastAsiaTheme="minorEastAsia" w:cstheme="minorHAnsi"/>
              <w:noProof/>
              <w:sz w:val="24"/>
              <w:szCs w:val="24"/>
              <w:lang w:eastAsia="ja-JP"/>
              <w:rPrChange w:id="372" w:author="DuyNgo" w:date="2012-08-08T07:35:00Z">
                <w:rPr>
                  <w:rFonts w:eastAsiaTheme="minorEastAsia" w:cstheme="minorHAnsi"/>
                  <w:noProof/>
                  <w:sz w:val="24"/>
                  <w:szCs w:val="24"/>
                  <w:lang w:eastAsia="ja-JP"/>
                </w:rPr>
              </w:rPrChange>
            </w:rPr>
            <w:tab/>
          </w:r>
          <w:r w:rsidR="001C2BA6" w:rsidRPr="00E40DDD">
            <w:rPr>
              <w:rStyle w:val="Hyperlink"/>
              <w:rFonts w:cstheme="minorHAnsi"/>
              <w:noProof/>
              <w:sz w:val="24"/>
              <w:szCs w:val="24"/>
              <w:rPrChange w:id="373" w:author="DuyNgo" w:date="2012-08-08T07:35:00Z">
                <w:rPr>
                  <w:rStyle w:val="Hyperlink"/>
                  <w:rFonts w:cstheme="minorHAnsi"/>
                  <w:noProof/>
                  <w:sz w:val="24"/>
                  <w:szCs w:val="24"/>
                </w:rPr>
              </w:rPrChange>
            </w:rPr>
            <w:t>Features to be tested</w:t>
          </w:r>
          <w:r w:rsidR="001C2BA6" w:rsidRPr="00E40DDD">
            <w:rPr>
              <w:rFonts w:cstheme="minorHAnsi"/>
              <w:noProof/>
              <w:webHidden/>
              <w:sz w:val="24"/>
              <w:szCs w:val="24"/>
              <w:rPrChange w:id="374" w:author="DuyNgo" w:date="2012-08-08T07:35:00Z">
                <w:rPr>
                  <w:rFonts w:cstheme="minorHAnsi"/>
                  <w:noProof/>
                  <w:webHidden/>
                  <w:sz w:val="24"/>
                  <w:szCs w:val="24"/>
                </w:rPr>
              </w:rPrChange>
            </w:rPr>
            <w:tab/>
          </w:r>
          <w:r w:rsidR="001C2BA6" w:rsidRPr="00E40DDD">
            <w:rPr>
              <w:rFonts w:cstheme="minorHAnsi"/>
              <w:noProof/>
              <w:webHidden/>
              <w:sz w:val="24"/>
              <w:szCs w:val="24"/>
              <w:rPrChange w:id="375" w:author="DuyNgo" w:date="2012-08-08T07:35:00Z">
                <w:rPr>
                  <w:rFonts w:cstheme="minorHAnsi"/>
                  <w:noProof/>
                  <w:webHidden/>
                  <w:sz w:val="24"/>
                  <w:szCs w:val="24"/>
                </w:rPr>
              </w:rPrChange>
            </w:rPr>
            <w:fldChar w:fldCharType="begin"/>
          </w:r>
          <w:r w:rsidR="001C2BA6" w:rsidRPr="00E40DDD">
            <w:rPr>
              <w:rFonts w:cstheme="minorHAnsi"/>
              <w:noProof/>
              <w:webHidden/>
              <w:sz w:val="24"/>
              <w:szCs w:val="24"/>
              <w:rPrChange w:id="376" w:author="DuyNgo" w:date="2012-08-08T07:35:00Z">
                <w:rPr>
                  <w:rFonts w:cstheme="minorHAnsi"/>
                  <w:noProof/>
                  <w:webHidden/>
                  <w:sz w:val="24"/>
                  <w:szCs w:val="24"/>
                </w:rPr>
              </w:rPrChange>
            </w:rPr>
            <w:instrText xml:space="preserve"> PAGEREF _Toc330479241 \h </w:instrText>
          </w:r>
          <w:r w:rsidR="001C2BA6" w:rsidRPr="00E40DDD">
            <w:rPr>
              <w:rFonts w:cstheme="minorHAnsi"/>
              <w:noProof/>
              <w:webHidden/>
              <w:sz w:val="24"/>
              <w:szCs w:val="24"/>
              <w:rPrChange w:id="377" w:author="DuyNgo" w:date="2012-08-08T07:35:00Z">
                <w:rPr>
                  <w:rFonts w:ascii="Calibri" w:hAnsi="Calibri" w:cs="Calibri"/>
                  <w:noProof/>
                  <w:webHidden/>
                  <w:sz w:val="24"/>
                  <w:szCs w:val="24"/>
                </w:rPr>
              </w:rPrChange>
            </w:rPr>
          </w:r>
          <w:r w:rsidR="001C2BA6" w:rsidRPr="00E40DDD">
            <w:rPr>
              <w:rFonts w:cstheme="minorHAnsi"/>
              <w:noProof/>
              <w:webHidden/>
              <w:sz w:val="24"/>
              <w:szCs w:val="24"/>
              <w:rPrChange w:id="378" w:author="DuyNgo" w:date="2012-08-08T07:35:00Z">
                <w:rPr>
                  <w:rFonts w:cstheme="minorHAnsi"/>
                  <w:noProof/>
                  <w:webHidden/>
                  <w:sz w:val="24"/>
                  <w:szCs w:val="24"/>
                </w:rPr>
              </w:rPrChange>
            </w:rPr>
            <w:fldChar w:fldCharType="separate"/>
          </w:r>
          <w:r w:rsidR="001C2BA6" w:rsidRPr="00E40DDD">
            <w:rPr>
              <w:rFonts w:cstheme="minorHAnsi"/>
              <w:noProof/>
              <w:webHidden/>
              <w:sz w:val="24"/>
              <w:szCs w:val="24"/>
              <w:rPrChange w:id="379" w:author="DuyNgo" w:date="2012-08-08T07:35:00Z">
                <w:rPr>
                  <w:rFonts w:cstheme="minorHAnsi"/>
                  <w:noProof/>
                  <w:webHidden/>
                  <w:sz w:val="24"/>
                  <w:szCs w:val="24"/>
                </w:rPr>
              </w:rPrChange>
            </w:rPr>
            <w:t>3</w:t>
          </w:r>
          <w:r w:rsidR="001C2BA6" w:rsidRPr="00E40DDD">
            <w:rPr>
              <w:rFonts w:cstheme="minorHAnsi"/>
              <w:noProof/>
              <w:webHidden/>
              <w:sz w:val="24"/>
              <w:szCs w:val="24"/>
              <w:rPrChange w:id="380" w:author="DuyNgo" w:date="2012-08-08T07:35:00Z">
                <w:rPr>
                  <w:rFonts w:cstheme="minorHAnsi"/>
                  <w:noProof/>
                  <w:webHidden/>
                  <w:sz w:val="24"/>
                  <w:szCs w:val="24"/>
                </w:rPr>
              </w:rPrChange>
            </w:rPr>
            <w:fldChar w:fldCharType="end"/>
          </w:r>
          <w:r w:rsidRPr="00E40DDD">
            <w:rPr>
              <w:rFonts w:cstheme="minorHAnsi"/>
              <w:noProof/>
              <w:sz w:val="24"/>
              <w:szCs w:val="24"/>
              <w:rPrChange w:id="381" w:author="DuyNgo" w:date="2012-08-08T07:35:00Z">
                <w:rPr>
                  <w:rFonts w:cstheme="minorHAnsi"/>
                  <w:noProof/>
                  <w:sz w:val="24"/>
                  <w:szCs w:val="24"/>
                </w:rPr>
              </w:rPrChange>
            </w:rPr>
            <w:fldChar w:fldCharType="end"/>
          </w:r>
        </w:p>
        <w:p w:rsidR="001C2BA6" w:rsidRPr="00E40DDD" w:rsidRDefault="0013310D" w:rsidP="00DC4B9B">
          <w:pPr>
            <w:pStyle w:val="TOC3"/>
            <w:tabs>
              <w:tab w:val="left" w:pos="1100"/>
              <w:tab w:val="right" w:leader="dot" w:pos="9912"/>
            </w:tabs>
            <w:spacing w:after="0"/>
            <w:rPr>
              <w:rFonts w:eastAsiaTheme="minorEastAsia" w:cstheme="minorHAnsi"/>
              <w:noProof/>
              <w:sz w:val="24"/>
              <w:szCs w:val="24"/>
              <w:lang w:eastAsia="ja-JP"/>
              <w:rPrChange w:id="382" w:author="DuyNgo" w:date="2012-08-08T07:35:00Z">
                <w:rPr>
                  <w:rFonts w:eastAsiaTheme="minorEastAsia" w:cstheme="minorHAnsi"/>
                  <w:noProof/>
                  <w:sz w:val="24"/>
                  <w:szCs w:val="24"/>
                  <w:lang w:eastAsia="ja-JP"/>
                </w:rPr>
              </w:rPrChange>
            </w:rPr>
          </w:pPr>
          <w:r w:rsidRPr="00E40DDD">
            <w:rPr>
              <w:rFonts w:cstheme="minorHAnsi"/>
              <w:sz w:val="24"/>
              <w:szCs w:val="24"/>
              <w:rPrChange w:id="383" w:author="DuyNgo" w:date="2012-08-08T07:35:00Z">
                <w:rPr>
                  <w:rFonts w:cstheme="minorHAnsi"/>
                  <w:noProof/>
                  <w:sz w:val="24"/>
                  <w:szCs w:val="24"/>
                </w:rPr>
              </w:rPrChange>
            </w:rPr>
            <w:fldChar w:fldCharType="begin"/>
          </w:r>
          <w:r w:rsidRPr="00E40DDD">
            <w:rPr>
              <w:rFonts w:cstheme="minorHAnsi"/>
              <w:sz w:val="24"/>
              <w:szCs w:val="24"/>
              <w:rPrChange w:id="384" w:author="DuyNgo" w:date="2012-08-08T07:35:00Z">
                <w:rPr/>
              </w:rPrChange>
            </w:rPr>
            <w:instrText xml:space="preserve"> HYPERLINK \l "_Toc330479242" </w:instrText>
          </w:r>
          <w:r w:rsidRPr="00E40DDD">
            <w:rPr>
              <w:rFonts w:cstheme="minorHAnsi"/>
              <w:sz w:val="24"/>
              <w:szCs w:val="24"/>
              <w:rPrChange w:id="385" w:author="DuyNgo" w:date="2012-08-08T07:35:00Z">
                <w:rPr>
                  <w:rFonts w:cstheme="minorHAnsi"/>
                  <w:noProof/>
                  <w:sz w:val="24"/>
                  <w:szCs w:val="24"/>
                </w:rPr>
              </w:rPrChange>
            </w:rPr>
            <w:fldChar w:fldCharType="separate"/>
          </w:r>
          <w:r w:rsidR="001C2BA6" w:rsidRPr="00E40DDD">
            <w:rPr>
              <w:rStyle w:val="Hyperlink"/>
              <w:rFonts w:cstheme="minorHAnsi"/>
              <w:noProof/>
              <w:sz w:val="24"/>
              <w:szCs w:val="24"/>
              <w:rPrChange w:id="386" w:author="DuyNgo" w:date="2012-08-08T07:35:00Z">
                <w:rPr>
                  <w:rStyle w:val="Hyperlink"/>
                  <w:rFonts w:cstheme="minorHAnsi"/>
                  <w:noProof/>
                  <w:sz w:val="24"/>
                  <w:szCs w:val="24"/>
                </w:rPr>
              </w:rPrChange>
            </w:rPr>
            <w:t>1.1</w:t>
          </w:r>
          <w:r w:rsidR="001C2BA6" w:rsidRPr="00E40DDD">
            <w:rPr>
              <w:rFonts w:eastAsiaTheme="minorEastAsia" w:cstheme="minorHAnsi"/>
              <w:noProof/>
              <w:sz w:val="24"/>
              <w:szCs w:val="24"/>
              <w:lang w:eastAsia="ja-JP"/>
              <w:rPrChange w:id="387" w:author="DuyNgo" w:date="2012-08-08T07:35:00Z">
                <w:rPr>
                  <w:rFonts w:eastAsiaTheme="minorEastAsia" w:cstheme="minorHAnsi"/>
                  <w:noProof/>
                  <w:sz w:val="24"/>
                  <w:szCs w:val="24"/>
                  <w:lang w:eastAsia="ja-JP"/>
                </w:rPr>
              </w:rPrChange>
            </w:rPr>
            <w:tab/>
          </w:r>
          <w:r w:rsidR="001C2BA6" w:rsidRPr="00E40DDD">
            <w:rPr>
              <w:rStyle w:val="Hyperlink"/>
              <w:rFonts w:cstheme="minorHAnsi"/>
              <w:noProof/>
              <w:sz w:val="24"/>
              <w:szCs w:val="24"/>
              <w:rPrChange w:id="388" w:author="DuyNgo" w:date="2012-08-08T07:35:00Z">
                <w:rPr>
                  <w:rStyle w:val="Hyperlink"/>
                  <w:rFonts w:cstheme="minorHAnsi"/>
                  <w:noProof/>
                  <w:sz w:val="24"/>
                  <w:szCs w:val="24"/>
                </w:rPr>
              </w:rPrChange>
            </w:rPr>
            <w:t>Dashboard</w:t>
          </w:r>
          <w:r w:rsidR="001C2BA6" w:rsidRPr="00E40DDD">
            <w:rPr>
              <w:rFonts w:cstheme="minorHAnsi"/>
              <w:noProof/>
              <w:webHidden/>
              <w:sz w:val="24"/>
              <w:szCs w:val="24"/>
              <w:rPrChange w:id="389" w:author="DuyNgo" w:date="2012-08-08T07:35:00Z">
                <w:rPr>
                  <w:rFonts w:cstheme="minorHAnsi"/>
                  <w:noProof/>
                  <w:webHidden/>
                  <w:sz w:val="24"/>
                  <w:szCs w:val="24"/>
                </w:rPr>
              </w:rPrChange>
            </w:rPr>
            <w:tab/>
          </w:r>
          <w:r w:rsidR="001C2BA6" w:rsidRPr="00E40DDD">
            <w:rPr>
              <w:rFonts w:cstheme="minorHAnsi"/>
              <w:noProof/>
              <w:webHidden/>
              <w:sz w:val="24"/>
              <w:szCs w:val="24"/>
              <w:rPrChange w:id="390" w:author="DuyNgo" w:date="2012-08-08T07:35:00Z">
                <w:rPr>
                  <w:rFonts w:cstheme="minorHAnsi"/>
                  <w:noProof/>
                  <w:webHidden/>
                  <w:sz w:val="24"/>
                  <w:szCs w:val="24"/>
                </w:rPr>
              </w:rPrChange>
            </w:rPr>
            <w:fldChar w:fldCharType="begin"/>
          </w:r>
          <w:r w:rsidR="001C2BA6" w:rsidRPr="00E40DDD">
            <w:rPr>
              <w:rFonts w:cstheme="minorHAnsi"/>
              <w:noProof/>
              <w:webHidden/>
              <w:sz w:val="24"/>
              <w:szCs w:val="24"/>
              <w:rPrChange w:id="391" w:author="DuyNgo" w:date="2012-08-08T07:35:00Z">
                <w:rPr>
                  <w:rFonts w:cstheme="minorHAnsi"/>
                  <w:noProof/>
                  <w:webHidden/>
                  <w:sz w:val="24"/>
                  <w:szCs w:val="24"/>
                </w:rPr>
              </w:rPrChange>
            </w:rPr>
            <w:instrText xml:space="preserve"> PAGEREF _Toc330479242 \h </w:instrText>
          </w:r>
          <w:r w:rsidR="001C2BA6" w:rsidRPr="00E40DDD">
            <w:rPr>
              <w:rFonts w:cstheme="minorHAnsi"/>
              <w:noProof/>
              <w:webHidden/>
              <w:sz w:val="24"/>
              <w:szCs w:val="24"/>
              <w:rPrChange w:id="392" w:author="DuyNgo" w:date="2012-08-08T07:35:00Z">
                <w:rPr>
                  <w:rFonts w:ascii="Calibri" w:hAnsi="Calibri" w:cs="Calibri"/>
                  <w:noProof/>
                  <w:webHidden/>
                  <w:sz w:val="24"/>
                  <w:szCs w:val="24"/>
                </w:rPr>
              </w:rPrChange>
            </w:rPr>
          </w:r>
          <w:r w:rsidR="001C2BA6" w:rsidRPr="00E40DDD">
            <w:rPr>
              <w:rFonts w:cstheme="minorHAnsi"/>
              <w:noProof/>
              <w:webHidden/>
              <w:sz w:val="24"/>
              <w:szCs w:val="24"/>
              <w:rPrChange w:id="393" w:author="DuyNgo" w:date="2012-08-08T07:35:00Z">
                <w:rPr>
                  <w:rFonts w:cstheme="minorHAnsi"/>
                  <w:noProof/>
                  <w:webHidden/>
                  <w:sz w:val="24"/>
                  <w:szCs w:val="24"/>
                </w:rPr>
              </w:rPrChange>
            </w:rPr>
            <w:fldChar w:fldCharType="separate"/>
          </w:r>
          <w:r w:rsidR="001C2BA6" w:rsidRPr="00E40DDD">
            <w:rPr>
              <w:rFonts w:cstheme="minorHAnsi"/>
              <w:noProof/>
              <w:webHidden/>
              <w:sz w:val="24"/>
              <w:szCs w:val="24"/>
              <w:rPrChange w:id="394" w:author="DuyNgo" w:date="2012-08-08T07:35:00Z">
                <w:rPr>
                  <w:rFonts w:cstheme="minorHAnsi"/>
                  <w:noProof/>
                  <w:webHidden/>
                  <w:sz w:val="24"/>
                  <w:szCs w:val="24"/>
                </w:rPr>
              </w:rPrChange>
            </w:rPr>
            <w:t>3</w:t>
          </w:r>
          <w:r w:rsidR="001C2BA6" w:rsidRPr="00E40DDD">
            <w:rPr>
              <w:rFonts w:cstheme="minorHAnsi"/>
              <w:noProof/>
              <w:webHidden/>
              <w:sz w:val="24"/>
              <w:szCs w:val="24"/>
              <w:rPrChange w:id="395" w:author="DuyNgo" w:date="2012-08-08T07:35:00Z">
                <w:rPr>
                  <w:rFonts w:cstheme="minorHAnsi"/>
                  <w:noProof/>
                  <w:webHidden/>
                  <w:sz w:val="24"/>
                  <w:szCs w:val="24"/>
                </w:rPr>
              </w:rPrChange>
            </w:rPr>
            <w:fldChar w:fldCharType="end"/>
          </w:r>
          <w:r w:rsidRPr="00E40DDD">
            <w:rPr>
              <w:rFonts w:cstheme="minorHAnsi"/>
              <w:noProof/>
              <w:sz w:val="24"/>
              <w:szCs w:val="24"/>
              <w:rPrChange w:id="396" w:author="DuyNgo" w:date="2012-08-08T07:35:00Z">
                <w:rPr>
                  <w:rFonts w:cstheme="minorHAnsi"/>
                  <w:noProof/>
                  <w:sz w:val="24"/>
                  <w:szCs w:val="24"/>
                </w:rPr>
              </w:rPrChange>
            </w:rPr>
            <w:fldChar w:fldCharType="end"/>
          </w:r>
        </w:p>
        <w:p w:rsidR="001C2BA6" w:rsidRPr="00E40DDD" w:rsidRDefault="0013310D" w:rsidP="00DC4B9B">
          <w:pPr>
            <w:pStyle w:val="TOC3"/>
            <w:tabs>
              <w:tab w:val="left" w:pos="1100"/>
              <w:tab w:val="right" w:leader="dot" w:pos="9912"/>
            </w:tabs>
            <w:spacing w:after="0"/>
            <w:rPr>
              <w:rFonts w:eastAsiaTheme="minorEastAsia" w:cstheme="minorHAnsi"/>
              <w:noProof/>
              <w:sz w:val="24"/>
              <w:szCs w:val="24"/>
              <w:lang w:eastAsia="ja-JP"/>
              <w:rPrChange w:id="397" w:author="DuyNgo" w:date="2012-08-08T07:35:00Z">
                <w:rPr>
                  <w:rFonts w:eastAsiaTheme="minorEastAsia" w:cstheme="minorHAnsi"/>
                  <w:noProof/>
                  <w:sz w:val="24"/>
                  <w:szCs w:val="24"/>
                  <w:lang w:eastAsia="ja-JP"/>
                </w:rPr>
              </w:rPrChange>
            </w:rPr>
          </w:pPr>
          <w:r w:rsidRPr="00E40DDD">
            <w:rPr>
              <w:rFonts w:cstheme="minorHAnsi"/>
              <w:sz w:val="24"/>
              <w:szCs w:val="24"/>
              <w:rPrChange w:id="398" w:author="DuyNgo" w:date="2012-08-08T07:35:00Z">
                <w:rPr>
                  <w:rFonts w:cstheme="minorHAnsi"/>
                  <w:noProof/>
                  <w:sz w:val="24"/>
                  <w:szCs w:val="24"/>
                </w:rPr>
              </w:rPrChange>
            </w:rPr>
            <w:fldChar w:fldCharType="begin"/>
          </w:r>
          <w:r w:rsidRPr="00E40DDD">
            <w:rPr>
              <w:rFonts w:cstheme="minorHAnsi"/>
              <w:sz w:val="24"/>
              <w:szCs w:val="24"/>
              <w:rPrChange w:id="399" w:author="DuyNgo" w:date="2012-08-08T07:35:00Z">
                <w:rPr/>
              </w:rPrChange>
            </w:rPr>
            <w:instrText xml:space="preserve"> HYPERLINK \l "_Toc330479243" </w:instrText>
          </w:r>
          <w:r w:rsidRPr="00E40DDD">
            <w:rPr>
              <w:rFonts w:cstheme="minorHAnsi"/>
              <w:sz w:val="24"/>
              <w:szCs w:val="24"/>
              <w:rPrChange w:id="400" w:author="DuyNgo" w:date="2012-08-08T07:35:00Z">
                <w:rPr>
                  <w:rFonts w:cstheme="minorHAnsi"/>
                  <w:noProof/>
                  <w:sz w:val="24"/>
                  <w:szCs w:val="24"/>
                </w:rPr>
              </w:rPrChange>
            </w:rPr>
            <w:fldChar w:fldCharType="separate"/>
          </w:r>
          <w:r w:rsidR="001C2BA6" w:rsidRPr="00E40DDD">
            <w:rPr>
              <w:rStyle w:val="Hyperlink"/>
              <w:rFonts w:cstheme="minorHAnsi"/>
              <w:noProof/>
              <w:sz w:val="24"/>
              <w:szCs w:val="24"/>
              <w:rPrChange w:id="401" w:author="DuyNgo" w:date="2012-08-08T07:35:00Z">
                <w:rPr>
                  <w:rStyle w:val="Hyperlink"/>
                  <w:rFonts w:cstheme="minorHAnsi"/>
                  <w:noProof/>
                  <w:sz w:val="24"/>
                  <w:szCs w:val="24"/>
                </w:rPr>
              </w:rPrChange>
            </w:rPr>
            <w:t>1.2</w:t>
          </w:r>
          <w:r w:rsidR="001C2BA6" w:rsidRPr="00E40DDD">
            <w:rPr>
              <w:rFonts w:eastAsiaTheme="minorEastAsia" w:cstheme="minorHAnsi"/>
              <w:noProof/>
              <w:sz w:val="24"/>
              <w:szCs w:val="24"/>
              <w:lang w:eastAsia="ja-JP"/>
              <w:rPrChange w:id="402" w:author="DuyNgo" w:date="2012-08-08T07:35:00Z">
                <w:rPr>
                  <w:rFonts w:eastAsiaTheme="minorEastAsia" w:cstheme="minorHAnsi"/>
                  <w:noProof/>
                  <w:sz w:val="24"/>
                  <w:szCs w:val="24"/>
                  <w:lang w:eastAsia="ja-JP"/>
                </w:rPr>
              </w:rPrChange>
            </w:rPr>
            <w:tab/>
          </w:r>
          <w:r w:rsidR="001C2BA6" w:rsidRPr="00E40DDD">
            <w:rPr>
              <w:rStyle w:val="Hyperlink"/>
              <w:rFonts w:cstheme="minorHAnsi"/>
              <w:noProof/>
              <w:sz w:val="24"/>
              <w:szCs w:val="24"/>
              <w:rPrChange w:id="403" w:author="DuyNgo" w:date="2012-08-08T07:35:00Z">
                <w:rPr>
                  <w:rStyle w:val="Hyperlink"/>
                  <w:rFonts w:cstheme="minorHAnsi"/>
                  <w:noProof/>
                  <w:sz w:val="24"/>
                  <w:szCs w:val="24"/>
                </w:rPr>
              </w:rPrChange>
            </w:rPr>
            <w:t>Planner</w:t>
          </w:r>
          <w:r w:rsidR="001C2BA6" w:rsidRPr="00E40DDD">
            <w:rPr>
              <w:rFonts w:cstheme="minorHAnsi"/>
              <w:noProof/>
              <w:webHidden/>
              <w:sz w:val="24"/>
              <w:szCs w:val="24"/>
              <w:rPrChange w:id="404" w:author="DuyNgo" w:date="2012-08-08T07:35:00Z">
                <w:rPr>
                  <w:rFonts w:cstheme="minorHAnsi"/>
                  <w:noProof/>
                  <w:webHidden/>
                  <w:sz w:val="24"/>
                  <w:szCs w:val="24"/>
                </w:rPr>
              </w:rPrChange>
            </w:rPr>
            <w:tab/>
          </w:r>
          <w:r w:rsidR="001C2BA6" w:rsidRPr="00E40DDD">
            <w:rPr>
              <w:rFonts w:cstheme="minorHAnsi"/>
              <w:noProof/>
              <w:webHidden/>
              <w:sz w:val="24"/>
              <w:szCs w:val="24"/>
              <w:rPrChange w:id="405" w:author="DuyNgo" w:date="2012-08-08T07:35:00Z">
                <w:rPr>
                  <w:rFonts w:cstheme="minorHAnsi"/>
                  <w:noProof/>
                  <w:webHidden/>
                  <w:sz w:val="24"/>
                  <w:szCs w:val="24"/>
                </w:rPr>
              </w:rPrChange>
            </w:rPr>
            <w:fldChar w:fldCharType="begin"/>
          </w:r>
          <w:r w:rsidR="001C2BA6" w:rsidRPr="00E40DDD">
            <w:rPr>
              <w:rFonts w:cstheme="minorHAnsi"/>
              <w:noProof/>
              <w:webHidden/>
              <w:sz w:val="24"/>
              <w:szCs w:val="24"/>
              <w:rPrChange w:id="406" w:author="DuyNgo" w:date="2012-08-08T07:35:00Z">
                <w:rPr>
                  <w:rFonts w:cstheme="minorHAnsi"/>
                  <w:noProof/>
                  <w:webHidden/>
                  <w:sz w:val="24"/>
                  <w:szCs w:val="24"/>
                </w:rPr>
              </w:rPrChange>
            </w:rPr>
            <w:instrText xml:space="preserve"> PAGEREF _Toc330479243 \h </w:instrText>
          </w:r>
          <w:r w:rsidR="001C2BA6" w:rsidRPr="00E40DDD">
            <w:rPr>
              <w:rFonts w:cstheme="minorHAnsi"/>
              <w:noProof/>
              <w:webHidden/>
              <w:sz w:val="24"/>
              <w:szCs w:val="24"/>
              <w:rPrChange w:id="407" w:author="DuyNgo" w:date="2012-08-08T07:35:00Z">
                <w:rPr>
                  <w:rFonts w:ascii="Calibri" w:hAnsi="Calibri" w:cs="Calibri"/>
                  <w:noProof/>
                  <w:webHidden/>
                  <w:sz w:val="24"/>
                  <w:szCs w:val="24"/>
                </w:rPr>
              </w:rPrChange>
            </w:rPr>
          </w:r>
          <w:r w:rsidR="001C2BA6" w:rsidRPr="00E40DDD">
            <w:rPr>
              <w:rFonts w:cstheme="minorHAnsi"/>
              <w:noProof/>
              <w:webHidden/>
              <w:sz w:val="24"/>
              <w:szCs w:val="24"/>
              <w:rPrChange w:id="408" w:author="DuyNgo" w:date="2012-08-08T07:35:00Z">
                <w:rPr>
                  <w:rFonts w:cstheme="minorHAnsi"/>
                  <w:noProof/>
                  <w:webHidden/>
                  <w:sz w:val="24"/>
                  <w:szCs w:val="24"/>
                </w:rPr>
              </w:rPrChange>
            </w:rPr>
            <w:fldChar w:fldCharType="separate"/>
          </w:r>
          <w:r w:rsidR="001C2BA6" w:rsidRPr="00E40DDD">
            <w:rPr>
              <w:rFonts w:cstheme="minorHAnsi"/>
              <w:noProof/>
              <w:webHidden/>
              <w:sz w:val="24"/>
              <w:szCs w:val="24"/>
              <w:rPrChange w:id="409" w:author="DuyNgo" w:date="2012-08-08T07:35:00Z">
                <w:rPr>
                  <w:rFonts w:cstheme="minorHAnsi"/>
                  <w:noProof/>
                  <w:webHidden/>
                  <w:sz w:val="24"/>
                  <w:szCs w:val="24"/>
                </w:rPr>
              </w:rPrChange>
            </w:rPr>
            <w:t>3</w:t>
          </w:r>
          <w:r w:rsidR="001C2BA6" w:rsidRPr="00E40DDD">
            <w:rPr>
              <w:rFonts w:cstheme="minorHAnsi"/>
              <w:noProof/>
              <w:webHidden/>
              <w:sz w:val="24"/>
              <w:szCs w:val="24"/>
              <w:rPrChange w:id="410" w:author="DuyNgo" w:date="2012-08-08T07:35:00Z">
                <w:rPr>
                  <w:rFonts w:cstheme="minorHAnsi"/>
                  <w:noProof/>
                  <w:webHidden/>
                  <w:sz w:val="24"/>
                  <w:szCs w:val="24"/>
                </w:rPr>
              </w:rPrChange>
            </w:rPr>
            <w:fldChar w:fldCharType="end"/>
          </w:r>
          <w:r w:rsidRPr="00E40DDD">
            <w:rPr>
              <w:rFonts w:cstheme="minorHAnsi"/>
              <w:noProof/>
              <w:sz w:val="24"/>
              <w:szCs w:val="24"/>
              <w:rPrChange w:id="411" w:author="DuyNgo" w:date="2012-08-08T07:35:00Z">
                <w:rPr>
                  <w:rFonts w:cstheme="minorHAnsi"/>
                  <w:noProof/>
                  <w:sz w:val="24"/>
                  <w:szCs w:val="24"/>
                </w:rPr>
              </w:rPrChange>
            </w:rPr>
            <w:fldChar w:fldCharType="end"/>
          </w:r>
        </w:p>
        <w:p w:rsidR="001C2BA6" w:rsidRPr="00E40DDD" w:rsidRDefault="0013310D" w:rsidP="00DC4B9B">
          <w:pPr>
            <w:pStyle w:val="TOC3"/>
            <w:tabs>
              <w:tab w:val="left" w:pos="1100"/>
              <w:tab w:val="right" w:leader="dot" w:pos="9912"/>
            </w:tabs>
            <w:spacing w:after="0"/>
            <w:rPr>
              <w:rFonts w:eastAsiaTheme="minorEastAsia" w:cstheme="minorHAnsi"/>
              <w:noProof/>
              <w:sz w:val="24"/>
              <w:szCs w:val="24"/>
              <w:lang w:eastAsia="ja-JP"/>
              <w:rPrChange w:id="412" w:author="DuyNgo" w:date="2012-08-08T07:35:00Z">
                <w:rPr>
                  <w:rFonts w:eastAsiaTheme="minorEastAsia" w:cstheme="minorHAnsi"/>
                  <w:noProof/>
                  <w:sz w:val="24"/>
                  <w:szCs w:val="24"/>
                  <w:lang w:eastAsia="ja-JP"/>
                </w:rPr>
              </w:rPrChange>
            </w:rPr>
          </w:pPr>
          <w:r w:rsidRPr="00E40DDD">
            <w:rPr>
              <w:rFonts w:cstheme="minorHAnsi"/>
              <w:sz w:val="24"/>
              <w:szCs w:val="24"/>
              <w:rPrChange w:id="413" w:author="DuyNgo" w:date="2012-08-08T07:35:00Z">
                <w:rPr>
                  <w:rFonts w:cstheme="minorHAnsi"/>
                  <w:noProof/>
                  <w:sz w:val="24"/>
                  <w:szCs w:val="24"/>
                </w:rPr>
              </w:rPrChange>
            </w:rPr>
            <w:fldChar w:fldCharType="begin"/>
          </w:r>
          <w:r w:rsidRPr="00E40DDD">
            <w:rPr>
              <w:rFonts w:cstheme="minorHAnsi"/>
              <w:sz w:val="24"/>
              <w:szCs w:val="24"/>
              <w:rPrChange w:id="414" w:author="DuyNgo" w:date="2012-08-08T07:35:00Z">
                <w:rPr/>
              </w:rPrChange>
            </w:rPr>
            <w:instrText xml:space="preserve"> HYPERLINK \l "_Toc330479244" </w:instrText>
          </w:r>
          <w:r w:rsidRPr="00E40DDD">
            <w:rPr>
              <w:rFonts w:cstheme="minorHAnsi"/>
              <w:sz w:val="24"/>
              <w:szCs w:val="24"/>
              <w:rPrChange w:id="415" w:author="DuyNgo" w:date="2012-08-08T07:35:00Z">
                <w:rPr>
                  <w:rFonts w:cstheme="minorHAnsi"/>
                  <w:noProof/>
                  <w:sz w:val="24"/>
                  <w:szCs w:val="24"/>
                </w:rPr>
              </w:rPrChange>
            </w:rPr>
            <w:fldChar w:fldCharType="separate"/>
          </w:r>
          <w:r w:rsidR="001C2BA6" w:rsidRPr="00E40DDD">
            <w:rPr>
              <w:rStyle w:val="Hyperlink"/>
              <w:rFonts w:cstheme="minorHAnsi"/>
              <w:noProof/>
              <w:sz w:val="24"/>
              <w:szCs w:val="24"/>
              <w:rPrChange w:id="416" w:author="DuyNgo" w:date="2012-08-08T07:35:00Z">
                <w:rPr>
                  <w:rStyle w:val="Hyperlink"/>
                  <w:rFonts w:cstheme="minorHAnsi"/>
                  <w:noProof/>
                  <w:sz w:val="24"/>
                  <w:szCs w:val="24"/>
                </w:rPr>
              </w:rPrChange>
            </w:rPr>
            <w:t>1.3</w:t>
          </w:r>
          <w:r w:rsidR="001C2BA6" w:rsidRPr="00E40DDD">
            <w:rPr>
              <w:rFonts w:eastAsiaTheme="minorEastAsia" w:cstheme="minorHAnsi"/>
              <w:noProof/>
              <w:sz w:val="24"/>
              <w:szCs w:val="24"/>
              <w:lang w:eastAsia="ja-JP"/>
              <w:rPrChange w:id="417" w:author="DuyNgo" w:date="2012-08-08T07:35:00Z">
                <w:rPr>
                  <w:rFonts w:eastAsiaTheme="minorEastAsia" w:cstheme="minorHAnsi"/>
                  <w:noProof/>
                  <w:sz w:val="24"/>
                  <w:szCs w:val="24"/>
                  <w:lang w:eastAsia="ja-JP"/>
                </w:rPr>
              </w:rPrChange>
            </w:rPr>
            <w:tab/>
          </w:r>
          <w:r w:rsidR="001C2BA6" w:rsidRPr="00E40DDD">
            <w:rPr>
              <w:rStyle w:val="Hyperlink"/>
              <w:rFonts w:cstheme="minorHAnsi"/>
              <w:noProof/>
              <w:sz w:val="24"/>
              <w:szCs w:val="24"/>
              <w:rPrChange w:id="418" w:author="DuyNgo" w:date="2012-08-08T07:35:00Z">
                <w:rPr>
                  <w:rStyle w:val="Hyperlink"/>
                  <w:rFonts w:cstheme="minorHAnsi"/>
                  <w:noProof/>
                  <w:sz w:val="24"/>
                  <w:szCs w:val="24"/>
                </w:rPr>
              </w:rPrChange>
            </w:rPr>
            <w:t>Report</w:t>
          </w:r>
          <w:r w:rsidR="001C2BA6" w:rsidRPr="00E40DDD">
            <w:rPr>
              <w:rFonts w:cstheme="minorHAnsi"/>
              <w:noProof/>
              <w:webHidden/>
              <w:sz w:val="24"/>
              <w:szCs w:val="24"/>
              <w:rPrChange w:id="419" w:author="DuyNgo" w:date="2012-08-08T07:35:00Z">
                <w:rPr>
                  <w:rFonts w:cstheme="minorHAnsi"/>
                  <w:noProof/>
                  <w:webHidden/>
                  <w:sz w:val="24"/>
                  <w:szCs w:val="24"/>
                </w:rPr>
              </w:rPrChange>
            </w:rPr>
            <w:tab/>
          </w:r>
          <w:r w:rsidR="001C2BA6" w:rsidRPr="00E40DDD">
            <w:rPr>
              <w:rFonts w:cstheme="minorHAnsi"/>
              <w:noProof/>
              <w:webHidden/>
              <w:sz w:val="24"/>
              <w:szCs w:val="24"/>
              <w:rPrChange w:id="420" w:author="DuyNgo" w:date="2012-08-08T07:35:00Z">
                <w:rPr>
                  <w:rFonts w:cstheme="minorHAnsi"/>
                  <w:noProof/>
                  <w:webHidden/>
                  <w:sz w:val="24"/>
                  <w:szCs w:val="24"/>
                </w:rPr>
              </w:rPrChange>
            </w:rPr>
            <w:fldChar w:fldCharType="begin"/>
          </w:r>
          <w:r w:rsidR="001C2BA6" w:rsidRPr="00E40DDD">
            <w:rPr>
              <w:rFonts w:cstheme="minorHAnsi"/>
              <w:noProof/>
              <w:webHidden/>
              <w:sz w:val="24"/>
              <w:szCs w:val="24"/>
              <w:rPrChange w:id="421" w:author="DuyNgo" w:date="2012-08-08T07:35:00Z">
                <w:rPr>
                  <w:rFonts w:cstheme="minorHAnsi"/>
                  <w:noProof/>
                  <w:webHidden/>
                  <w:sz w:val="24"/>
                  <w:szCs w:val="24"/>
                </w:rPr>
              </w:rPrChange>
            </w:rPr>
            <w:instrText xml:space="preserve"> PAGEREF _Toc330479244 \h </w:instrText>
          </w:r>
          <w:r w:rsidR="001C2BA6" w:rsidRPr="00E40DDD">
            <w:rPr>
              <w:rFonts w:cstheme="minorHAnsi"/>
              <w:noProof/>
              <w:webHidden/>
              <w:sz w:val="24"/>
              <w:szCs w:val="24"/>
              <w:rPrChange w:id="422" w:author="DuyNgo" w:date="2012-08-08T07:35:00Z">
                <w:rPr>
                  <w:rFonts w:ascii="Calibri" w:hAnsi="Calibri" w:cs="Calibri"/>
                  <w:noProof/>
                  <w:webHidden/>
                  <w:sz w:val="24"/>
                  <w:szCs w:val="24"/>
                </w:rPr>
              </w:rPrChange>
            </w:rPr>
          </w:r>
          <w:r w:rsidR="001C2BA6" w:rsidRPr="00E40DDD">
            <w:rPr>
              <w:rFonts w:cstheme="minorHAnsi"/>
              <w:noProof/>
              <w:webHidden/>
              <w:sz w:val="24"/>
              <w:szCs w:val="24"/>
              <w:rPrChange w:id="423" w:author="DuyNgo" w:date="2012-08-08T07:35:00Z">
                <w:rPr>
                  <w:rFonts w:cstheme="minorHAnsi"/>
                  <w:noProof/>
                  <w:webHidden/>
                  <w:sz w:val="24"/>
                  <w:szCs w:val="24"/>
                </w:rPr>
              </w:rPrChange>
            </w:rPr>
            <w:fldChar w:fldCharType="separate"/>
          </w:r>
          <w:r w:rsidR="001C2BA6" w:rsidRPr="00E40DDD">
            <w:rPr>
              <w:rFonts w:cstheme="minorHAnsi"/>
              <w:noProof/>
              <w:webHidden/>
              <w:sz w:val="24"/>
              <w:szCs w:val="24"/>
              <w:rPrChange w:id="424" w:author="DuyNgo" w:date="2012-08-08T07:35:00Z">
                <w:rPr>
                  <w:rFonts w:cstheme="minorHAnsi"/>
                  <w:noProof/>
                  <w:webHidden/>
                  <w:sz w:val="24"/>
                  <w:szCs w:val="24"/>
                </w:rPr>
              </w:rPrChange>
            </w:rPr>
            <w:t>3</w:t>
          </w:r>
          <w:r w:rsidR="001C2BA6" w:rsidRPr="00E40DDD">
            <w:rPr>
              <w:rFonts w:cstheme="minorHAnsi"/>
              <w:noProof/>
              <w:webHidden/>
              <w:sz w:val="24"/>
              <w:szCs w:val="24"/>
              <w:rPrChange w:id="425" w:author="DuyNgo" w:date="2012-08-08T07:35:00Z">
                <w:rPr>
                  <w:rFonts w:cstheme="minorHAnsi"/>
                  <w:noProof/>
                  <w:webHidden/>
                  <w:sz w:val="24"/>
                  <w:szCs w:val="24"/>
                </w:rPr>
              </w:rPrChange>
            </w:rPr>
            <w:fldChar w:fldCharType="end"/>
          </w:r>
          <w:r w:rsidRPr="00E40DDD">
            <w:rPr>
              <w:rFonts w:cstheme="minorHAnsi"/>
              <w:noProof/>
              <w:sz w:val="24"/>
              <w:szCs w:val="24"/>
              <w:rPrChange w:id="426" w:author="DuyNgo" w:date="2012-08-08T07:35:00Z">
                <w:rPr>
                  <w:rFonts w:cstheme="minorHAnsi"/>
                  <w:noProof/>
                  <w:sz w:val="24"/>
                  <w:szCs w:val="24"/>
                </w:rPr>
              </w:rPrChange>
            </w:rPr>
            <w:fldChar w:fldCharType="end"/>
          </w:r>
        </w:p>
        <w:p w:rsidR="001C2BA6" w:rsidRPr="00E40DDD" w:rsidRDefault="0013310D" w:rsidP="00DC4B9B">
          <w:pPr>
            <w:pStyle w:val="TOC3"/>
            <w:tabs>
              <w:tab w:val="left" w:pos="1100"/>
              <w:tab w:val="right" w:leader="dot" w:pos="9912"/>
            </w:tabs>
            <w:spacing w:after="0"/>
            <w:rPr>
              <w:rFonts w:eastAsiaTheme="minorEastAsia" w:cstheme="minorHAnsi"/>
              <w:noProof/>
              <w:sz w:val="24"/>
              <w:szCs w:val="24"/>
              <w:lang w:eastAsia="ja-JP"/>
              <w:rPrChange w:id="427" w:author="DuyNgo" w:date="2012-08-08T07:35:00Z">
                <w:rPr>
                  <w:rFonts w:eastAsiaTheme="minorEastAsia" w:cstheme="minorHAnsi"/>
                  <w:noProof/>
                  <w:sz w:val="24"/>
                  <w:szCs w:val="24"/>
                  <w:lang w:eastAsia="ja-JP"/>
                </w:rPr>
              </w:rPrChange>
            </w:rPr>
          </w:pPr>
          <w:r w:rsidRPr="00E40DDD">
            <w:rPr>
              <w:rFonts w:cstheme="minorHAnsi"/>
              <w:sz w:val="24"/>
              <w:szCs w:val="24"/>
              <w:rPrChange w:id="428" w:author="DuyNgo" w:date="2012-08-08T07:35:00Z">
                <w:rPr>
                  <w:rFonts w:cstheme="minorHAnsi"/>
                  <w:noProof/>
                  <w:sz w:val="24"/>
                  <w:szCs w:val="24"/>
                </w:rPr>
              </w:rPrChange>
            </w:rPr>
            <w:fldChar w:fldCharType="begin"/>
          </w:r>
          <w:r w:rsidRPr="00E40DDD">
            <w:rPr>
              <w:rFonts w:cstheme="minorHAnsi"/>
              <w:sz w:val="24"/>
              <w:szCs w:val="24"/>
              <w:rPrChange w:id="429" w:author="DuyNgo" w:date="2012-08-08T07:35:00Z">
                <w:rPr/>
              </w:rPrChange>
            </w:rPr>
            <w:instrText xml:space="preserve"> HYPERLINK \l "_Toc330479245" </w:instrText>
          </w:r>
          <w:r w:rsidRPr="00E40DDD">
            <w:rPr>
              <w:rFonts w:cstheme="minorHAnsi"/>
              <w:sz w:val="24"/>
              <w:szCs w:val="24"/>
              <w:rPrChange w:id="430" w:author="DuyNgo" w:date="2012-08-08T07:35:00Z">
                <w:rPr>
                  <w:rFonts w:cstheme="minorHAnsi"/>
                  <w:noProof/>
                  <w:sz w:val="24"/>
                  <w:szCs w:val="24"/>
                </w:rPr>
              </w:rPrChange>
            </w:rPr>
            <w:fldChar w:fldCharType="separate"/>
          </w:r>
          <w:r w:rsidR="001C2BA6" w:rsidRPr="00E40DDD">
            <w:rPr>
              <w:rStyle w:val="Hyperlink"/>
              <w:rFonts w:cstheme="minorHAnsi"/>
              <w:noProof/>
              <w:sz w:val="24"/>
              <w:szCs w:val="24"/>
              <w:rPrChange w:id="431" w:author="DuyNgo" w:date="2012-08-08T07:35:00Z">
                <w:rPr>
                  <w:rStyle w:val="Hyperlink"/>
                  <w:rFonts w:cstheme="minorHAnsi"/>
                  <w:noProof/>
                  <w:sz w:val="24"/>
                  <w:szCs w:val="24"/>
                </w:rPr>
              </w:rPrChange>
            </w:rPr>
            <w:t>1.4</w:t>
          </w:r>
          <w:r w:rsidR="001C2BA6" w:rsidRPr="00E40DDD">
            <w:rPr>
              <w:rFonts w:eastAsiaTheme="minorEastAsia" w:cstheme="minorHAnsi"/>
              <w:noProof/>
              <w:sz w:val="24"/>
              <w:szCs w:val="24"/>
              <w:lang w:eastAsia="ja-JP"/>
              <w:rPrChange w:id="432" w:author="DuyNgo" w:date="2012-08-08T07:35:00Z">
                <w:rPr>
                  <w:rFonts w:eastAsiaTheme="minorEastAsia" w:cstheme="minorHAnsi"/>
                  <w:noProof/>
                  <w:sz w:val="24"/>
                  <w:szCs w:val="24"/>
                  <w:lang w:eastAsia="ja-JP"/>
                </w:rPr>
              </w:rPrChange>
            </w:rPr>
            <w:tab/>
          </w:r>
          <w:r w:rsidR="001C2BA6" w:rsidRPr="00E40DDD">
            <w:rPr>
              <w:rStyle w:val="Hyperlink"/>
              <w:rFonts w:cstheme="minorHAnsi"/>
              <w:noProof/>
              <w:sz w:val="24"/>
              <w:szCs w:val="24"/>
              <w:rPrChange w:id="433" w:author="DuyNgo" w:date="2012-08-08T07:35:00Z">
                <w:rPr>
                  <w:rStyle w:val="Hyperlink"/>
                  <w:rFonts w:cstheme="minorHAnsi"/>
                  <w:noProof/>
                  <w:sz w:val="24"/>
                  <w:szCs w:val="24"/>
                </w:rPr>
              </w:rPrChange>
            </w:rPr>
            <w:t>Project Eye</w:t>
          </w:r>
          <w:r w:rsidR="001C2BA6" w:rsidRPr="00E40DDD">
            <w:rPr>
              <w:rFonts w:cstheme="minorHAnsi"/>
              <w:noProof/>
              <w:webHidden/>
              <w:sz w:val="24"/>
              <w:szCs w:val="24"/>
              <w:rPrChange w:id="434" w:author="DuyNgo" w:date="2012-08-08T07:35:00Z">
                <w:rPr>
                  <w:rFonts w:cstheme="minorHAnsi"/>
                  <w:noProof/>
                  <w:webHidden/>
                  <w:sz w:val="24"/>
                  <w:szCs w:val="24"/>
                </w:rPr>
              </w:rPrChange>
            </w:rPr>
            <w:tab/>
          </w:r>
          <w:r w:rsidR="001C2BA6" w:rsidRPr="00E40DDD">
            <w:rPr>
              <w:rFonts w:cstheme="minorHAnsi"/>
              <w:noProof/>
              <w:webHidden/>
              <w:sz w:val="24"/>
              <w:szCs w:val="24"/>
              <w:rPrChange w:id="435" w:author="DuyNgo" w:date="2012-08-08T07:35:00Z">
                <w:rPr>
                  <w:rFonts w:cstheme="minorHAnsi"/>
                  <w:noProof/>
                  <w:webHidden/>
                  <w:sz w:val="24"/>
                  <w:szCs w:val="24"/>
                </w:rPr>
              </w:rPrChange>
            </w:rPr>
            <w:fldChar w:fldCharType="begin"/>
          </w:r>
          <w:r w:rsidR="001C2BA6" w:rsidRPr="00E40DDD">
            <w:rPr>
              <w:rFonts w:cstheme="minorHAnsi"/>
              <w:noProof/>
              <w:webHidden/>
              <w:sz w:val="24"/>
              <w:szCs w:val="24"/>
              <w:rPrChange w:id="436" w:author="DuyNgo" w:date="2012-08-08T07:35:00Z">
                <w:rPr>
                  <w:rFonts w:cstheme="minorHAnsi"/>
                  <w:noProof/>
                  <w:webHidden/>
                  <w:sz w:val="24"/>
                  <w:szCs w:val="24"/>
                </w:rPr>
              </w:rPrChange>
            </w:rPr>
            <w:instrText xml:space="preserve"> PAGEREF _Toc330479245 \h </w:instrText>
          </w:r>
          <w:r w:rsidR="001C2BA6" w:rsidRPr="00E40DDD">
            <w:rPr>
              <w:rFonts w:cstheme="minorHAnsi"/>
              <w:noProof/>
              <w:webHidden/>
              <w:sz w:val="24"/>
              <w:szCs w:val="24"/>
              <w:rPrChange w:id="437" w:author="DuyNgo" w:date="2012-08-08T07:35:00Z">
                <w:rPr>
                  <w:rFonts w:ascii="Calibri" w:hAnsi="Calibri" w:cs="Calibri"/>
                  <w:noProof/>
                  <w:webHidden/>
                  <w:sz w:val="24"/>
                  <w:szCs w:val="24"/>
                </w:rPr>
              </w:rPrChange>
            </w:rPr>
          </w:r>
          <w:r w:rsidR="001C2BA6" w:rsidRPr="00E40DDD">
            <w:rPr>
              <w:rFonts w:cstheme="minorHAnsi"/>
              <w:noProof/>
              <w:webHidden/>
              <w:sz w:val="24"/>
              <w:szCs w:val="24"/>
              <w:rPrChange w:id="438" w:author="DuyNgo" w:date="2012-08-08T07:35:00Z">
                <w:rPr>
                  <w:rFonts w:cstheme="minorHAnsi"/>
                  <w:noProof/>
                  <w:webHidden/>
                  <w:sz w:val="24"/>
                  <w:szCs w:val="24"/>
                </w:rPr>
              </w:rPrChange>
            </w:rPr>
            <w:fldChar w:fldCharType="separate"/>
          </w:r>
          <w:r w:rsidR="001C2BA6" w:rsidRPr="00E40DDD">
            <w:rPr>
              <w:rFonts w:cstheme="minorHAnsi"/>
              <w:noProof/>
              <w:webHidden/>
              <w:sz w:val="24"/>
              <w:szCs w:val="24"/>
              <w:rPrChange w:id="439" w:author="DuyNgo" w:date="2012-08-08T07:35:00Z">
                <w:rPr>
                  <w:rFonts w:cstheme="minorHAnsi"/>
                  <w:noProof/>
                  <w:webHidden/>
                  <w:sz w:val="24"/>
                  <w:szCs w:val="24"/>
                </w:rPr>
              </w:rPrChange>
            </w:rPr>
            <w:t>3</w:t>
          </w:r>
          <w:r w:rsidR="001C2BA6" w:rsidRPr="00E40DDD">
            <w:rPr>
              <w:rFonts w:cstheme="minorHAnsi"/>
              <w:noProof/>
              <w:webHidden/>
              <w:sz w:val="24"/>
              <w:szCs w:val="24"/>
              <w:rPrChange w:id="440" w:author="DuyNgo" w:date="2012-08-08T07:35:00Z">
                <w:rPr>
                  <w:rFonts w:cstheme="minorHAnsi"/>
                  <w:noProof/>
                  <w:webHidden/>
                  <w:sz w:val="24"/>
                  <w:szCs w:val="24"/>
                </w:rPr>
              </w:rPrChange>
            </w:rPr>
            <w:fldChar w:fldCharType="end"/>
          </w:r>
          <w:r w:rsidRPr="00E40DDD">
            <w:rPr>
              <w:rFonts w:cstheme="minorHAnsi"/>
              <w:noProof/>
              <w:sz w:val="24"/>
              <w:szCs w:val="24"/>
              <w:rPrChange w:id="441" w:author="DuyNgo" w:date="2012-08-08T07:35:00Z">
                <w:rPr>
                  <w:rFonts w:cstheme="minorHAnsi"/>
                  <w:noProof/>
                  <w:sz w:val="24"/>
                  <w:szCs w:val="24"/>
                </w:rPr>
              </w:rPrChange>
            </w:rPr>
            <w:fldChar w:fldCharType="end"/>
          </w:r>
        </w:p>
        <w:p w:rsidR="001C2BA6" w:rsidRPr="00E40DDD" w:rsidRDefault="0013310D" w:rsidP="00DC4B9B">
          <w:pPr>
            <w:pStyle w:val="TOC3"/>
            <w:tabs>
              <w:tab w:val="left" w:pos="1100"/>
              <w:tab w:val="right" w:leader="dot" w:pos="9912"/>
            </w:tabs>
            <w:spacing w:after="0"/>
            <w:rPr>
              <w:rFonts w:eastAsiaTheme="minorEastAsia" w:cstheme="minorHAnsi"/>
              <w:noProof/>
              <w:sz w:val="24"/>
              <w:szCs w:val="24"/>
              <w:lang w:eastAsia="ja-JP"/>
              <w:rPrChange w:id="442" w:author="DuyNgo" w:date="2012-08-08T07:35:00Z">
                <w:rPr>
                  <w:rFonts w:eastAsiaTheme="minorEastAsia" w:cstheme="minorHAnsi"/>
                  <w:noProof/>
                  <w:sz w:val="24"/>
                  <w:szCs w:val="24"/>
                  <w:lang w:eastAsia="ja-JP"/>
                </w:rPr>
              </w:rPrChange>
            </w:rPr>
          </w:pPr>
          <w:r w:rsidRPr="00E40DDD">
            <w:rPr>
              <w:rFonts w:cstheme="minorHAnsi"/>
              <w:sz w:val="24"/>
              <w:szCs w:val="24"/>
              <w:rPrChange w:id="443" w:author="DuyNgo" w:date="2012-08-08T07:35:00Z">
                <w:rPr>
                  <w:rFonts w:cstheme="minorHAnsi"/>
                  <w:noProof/>
                  <w:sz w:val="24"/>
                  <w:szCs w:val="24"/>
                </w:rPr>
              </w:rPrChange>
            </w:rPr>
            <w:fldChar w:fldCharType="begin"/>
          </w:r>
          <w:r w:rsidRPr="00E40DDD">
            <w:rPr>
              <w:rFonts w:cstheme="minorHAnsi"/>
              <w:sz w:val="24"/>
              <w:szCs w:val="24"/>
              <w:rPrChange w:id="444" w:author="DuyNgo" w:date="2012-08-08T07:35:00Z">
                <w:rPr/>
              </w:rPrChange>
            </w:rPr>
            <w:instrText xml:space="preserve"> HYPERLINK \l "_Toc330479246" </w:instrText>
          </w:r>
          <w:r w:rsidRPr="00E40DDD">
            <w:rPr>
              <w:rFonts w:cstheme="minorHAnsi"/>
              <w:sz w:val="24"/>
              <w:szCs w:val="24"/>
              <w:rPrChange w:id="445" w:author="DuyNgo" w:date="2012-08-08T07:35:00Z">
                <w:rPr>
                  <w:rFonts w:cstheme="minorHAnsi"/>
                  <w:noProof/>
                  <w:sz w:val="24"/>
                  <w:szCs w:val="24"/>
                </w:rPr>
              </w:rPrChange>
            </w:rPr>
            <w:fldChar w:fldCharType="separate"/>
          </w:r>
          <w:r w:rsidR="001C2BA6" w:rsidRPr="00E40DDD">
            <w:rPr>
              <w:rStyle w:val="Hyperlink"/>
              <w:rFonts w:cstheme="minorHAnsi"/>
              <w:noProof/>
              <w:sz w:val="24"/>
              <w:szCs w:val="24"/>
              <w:rPrChange w:id="446" w:author="DuyNgo" w:date="2012-08-08T07:35:00Z">
                <w:rPr>
                  <w:rStyle w:val="Hyperlink"/>
                  <w:rFonts w:cstheme="minorHAnsi"/>
                  <w:noProof/>
                  <w:sz w:val="24"/>
                  <w:szCs w:val="24"/>
                </w:rPr>
              </w:rPrChange>
            </w:rPr>
            <w:t>1.5</w:t>
          </w:r>
          <w:r w:rsidR="001C2BA6" w:rsidRPr="00E40DDD">
            <w:rPr>
              <w:rFonts w:eastAsiaTheme="minorEastAsia" w:cstheme="minorHAnsi"/>
              <w:noProof/>
              <w:sz w:val="24"/>
              <w:szCs w:val="24"/>
              <w:lang w:eastAsia="ja-JP"/>
              <w:rPrChange w:id="447" w:author="DuyNgo" w:date="2012-08-08T07:35:00Z">
                <w:rPr>
                  <w:rFonts w:eastAsiaTheme="minorEastAsia" w:cstheme="minorHAnsi"/>
                  <w:noProof/>
                  <w:sz w:val="24"/>
                  <w:szCs w:val="24"/>
                  <w:lang w:eastAsia="ja-JP"/>
                </w:rPr>
              </w:rPrChange>
            </w:rPr>
            <w:tab/>
          </w:r>
          <w:r w:rsidR="001C2BA6" w:rsidRPr="00E40DDD">
            <w:rPr>
              <w:rStyle w:val="Hyperlink"/>
              <w:rFonts w:cstheme="minorHAnsi"/>
              <w:noProof/>
              <w:sz w:val="24"/>
              <w:szCs w:val="24"/>
              <w:rPrChange w:id="448" w:author="DuyNgo" w:date="2012-08-08T07:35:00Z">
                <w:rPr>
                  <w:rStyle w:val="Hyperlink"/>
                  <w:rFonts w:cstheme="minorHAnsi"/>
                  <w:noProof/>
                  <w:sz w:val="24"/>
                  <w:szCs w:val="24"/>
                </w:rPr>
              </w:rPrChange>
            </w:rPr>
            <w:t>Timesheet</w:t>
          </w:r>
          <w:r w:rsidR="001C2BA6" w:rsidRPr="00E40DDD">
            <w:rPr>
              <w:rFonts w:cstheme="minorHAnsi"/>
              <w:noProof/>
              <w:webHidden/>
              <w:sz w:val="24"/>
              <w:szCs w:val="24"/>
              <w:rPrChange w:id="449" w:author="DuyNgo" w:date="2012-08-08T07:35:00Z">
                <w:rPr>
                  <w:rFonts w:cstheme="minorHAnsi"/>
                  <w:noProof/>
                  <w:webHidden/>
                  <w:sz w:val="24"/>
                  <w:szCs w:val="24"/>
                </w:rPr>
              </w:rPrChange>
            </w:rPr>
            <w:tab/>
          </w:r>
          <w:r w:rsidR="001C2BA6" w:rsidRPr="00E40DDD">
            <w:rPr>
              <w:rFonts w:cstheme="minorHAnsi"/>
              <w:noProof/>
              <w:webHidden/>
              <w:sz w:val="24"/>
              <w:szCs w:val="24"/>
              <w:rPrChange w:id="450" w:author="DuyNgo" w:date="2012-08-08T07:35:00Z">
                <w:rPr>
                  <w:rFonts w:cstheme="minorHAnsi"/>
                  <w:noProof/>
                  <w:webHidden/>
                  <w:sz w:val="24"/>
                  <w:szCs w:val="24"/>
                </w:rPr>
              </w:rPrChange>
            </w:rPr>
            <w:fldChar w:fldCharType="begin"/>
          </w:r>
          <w:r w:rsidR="001C2BA6" w:rsidRPr="00E40DDD">
            <w:rPr>
              <w:rFonts w:cstheme="minorHAnsi"/>
              <w:noProof/>
              <w:webHidden/>
              <w:sz w:val="24"/>
              <w:szCs w:val="24"/>
              <w:rPrChange w:id="451" w:author="DuyNgo" w:date="2012-08-08T07:35:00Z">
                <w:rPr>
                  <w:rFonts w:cstheme="minorHAnsi"/>
                  <w:noProof/>
                  <w:webHidden/>
                  <w:sz w:val="24"/>
                  <w:szCs w:val="24"/>
                </w:rPr>
              </w:rPrChange>
            </w:rPr>
            <w:instrText xml:space="preserve"> PAGEREF _Toc330479246 \h </w:instrText>
          </w:r>
          <w:r w:rsidR="001C2BA6" w:rsidRPr="00E40DDD">
            <w:rPr>
              <w:rFonts w:cstheme="minorHAnsi"/>
              <w:noProof/>
              <w:webHidden/>
              <w:sz w:val="24"/>
              <w:szCs w:val="24"/>
              <w:rPrChange w:id="452" w:author="DuyNgo" w:date="2012-08-08T07:35:00Z">
                <w:rPr>
                  <w:rFonts w:ascii="Calibri" w:hAnsi="Calibri" w:cs="Calibri"/>
                  <w:noProof/>
                  <w:webHidden/>
                  <w:sz w:val="24"/>
                  <w:szCs w:val="24"/>
                </w:rPr>
              </w:rPrChange>
            </w:rPr>
          </w:r>
          <w:r w:rsidR="001C2BA6" w:rsidRPr="00E40DDD">
            <w:rPr>
              <w:rFonts w:cstheme="minorHAnsi"/>
              <w:noProof/>
              <w:webHidden/>
              <w:sz w:val="24"/>
              <w:szCs w:val="24"/>
              <w:rPrChange w:id="453" w:author="DuyNgo" w:date="2012-08-08T07:35:00Z">
                <w:rPr>
                  <w:rFonts w:cstheme="minorHAnsi"/>
                  <w:noProof/>
                  <w:webHidden/>
                  <w:sz w:val="24"/>
                  <w:szCs w:val="24"/>
                </w:rPr>
              </w:rPrChange>
            </w:rPr>
            <w:fldChar w:fldCharType="separate"/>
          </w:r>
          <w:r w:rsidR="001C2BA6" w:rsidRPr="00E40DDD">
            <w:rPr>
              <w:rFonts w:cstheme="minorHAnsi"/>
              <w:noProof/>
              <w:webHidden/>
              <w:sz w:val="24"/>
              <w:szCs w:val="24"/>
              <w:rPrChange w:id="454" w:author="DuyNgo" w:date="2012-08-08T07:35:00Z">
                <w:rPr>
                  <w:rFonts w:cstheme="minorHAnsi"/>
                  <w:noProof/>
                  <w:webHidden/>
                  <w:sz w:val="24"/>
                  <w:szCs w:val="24"/>
                </w:rPr>
              </w:rPrChange>
            </w:rPr>
            <w:t>3</w:t>
          </w:r>
          <w:r w:rsidR="001C2BA6" w:rsidRPr="00E40DDD">
            <w:rPr>
              <w:rFonts w:cstheme="minorHAnsi"/>
              <w:noProof/>
              <w:webHidden/>
              <w:sz w:val="24"/>
              <w:szCs w:val="24"/>
              <w:rPrChange w:id="455" w:author="DuyNgo" w:date="2012-08-08T07:35:00Z">
                <w:rPr>
                  <w:rFonts w:cstheme="minorHAnsi"/>
                  <w:noProof/>
                  <w:webHidden/>
                  <w:sz w:val="24"/>
                  <w:szCs w:val="24"/>
                </w:rPr>
              </w:rPrChange>
            </w:rPr>
            <w:fldChar w:fldCharType="end"/>
          </w:r>
          <w:r w:rsidRPr="00E40DDD">
            <w:rPr>
              <w:rFonts w:cstheme="minorHAnsi"/>
              <w:noProof/>
              <w:sz w:val="24"/>
              <w:szCs w:val="24"/>
              <w:rPrChange w:id="456" w:author="DuyNgo" w:date="2012-08-08T07:35:00Z">
                <w:rPr>
                  <w:rFonts w:cstheme="minorHAnsi"/>
                  <w:noProof/>
                  <w:sz w:val="24"/>
                  <w:szCs w:val="24"/>
                </w:rPr>
              </w:rPrChange>
            </w:rPr>
            <w:fldChar w:fldCharType="end"/>
          </w:r>
        </w:p>
        <w:p w:rsidR="001C2BA6" w:rsidRPr="00E40DDD" w:rsidRDefault="0013310D" w:rsidP="00DC4B9B">
          <w:pPr>
            <w:pStyle w:val="TOC3"/>
            <w:tabs>
              <w:tab w:val="left" w:pos="1100"/>
              <w:tab w:val="right" w:leader="dot" w:pos="9912"/>
            </w:tabs>
            <w:spacing w:after="0"/>
            <w:rPr>
              <w:rFonts w:eastAsiaTheme="minorEastAsia" w:cstheme="minorHAnsi"/>
              <w:noProof/>
              <w:sz w:val="24"/>
              <w:szCs w:val="24"/>
              <w:lang w:eastAsia="ja-JP"/>
              <w:rPrChange w:id="457" w:author="DuyNgo" w:date="2012-08-08T07:35:00Z">
                <w:rPr>
                  <w:rFonts w:eastAsiaTheme="minorEastAsia" w:cstheme="minorHAnsi"/>
                  <w:noProof/>
                  <w:sz w:val="24"/>
                  <w:szCs w:val="24"/>
                  <w:lang w:eastAsia="ja-JP"/>
                </w:rPr>
              </w:rPrChange>
            </w:rPr>
          </w:pPr>
          <w:r w:rsidRPr="00E40DDD">
            <w:rPr>
              <w:rFonts w:cstheme="minorHAnsi"/>
              <w:sz w:val="24"/>
              <w:szCs w:val="24"/>
              <w:rPrChange w:id="458" w:author="DuyNgo" w:date="2012-08-08T07:35:00Z">
                <w:rPr>
                  <w:rFonts w:cstheme="minorHAnsi"/>
                  <w:noProof/>
                  <w:sz w:val="24"/>
                  <w:szCs w:val="24"/>
                </w:rPr>
              </w:rPrChange>
            </w:rPr>
            <w:fldChar w:fldCharType="begin"/>
          </w:r>
          <w:r w:rsidRPr="00E40DDD">
            <w:rPr>
              <w:rFonts w:cstheme="minorHAnsi"/>
              <w:sz w:val="24"/>
              <w:szCs w:val="24"/>
              <w:rPrChange w:id="459" w:author="DuyNgo" w:date="2012-08-08T07:35:00Z">
                <w:rPr/>
              </w:rPrChange>
            </w:rPr>
            <w:instrText xml:space="preserve"> HYPERLINK \l "_Toc330479247" </w:instrText>
          </w:r>
          <w:r w:rsidRPr="00E40DDD">
            <w:rPr>
              <w:rFonts w:cstheme="minorHAnsi"/>
              <w:sz w:val="24"/>
              <w:szCs w:val="24"/>
              <w:rPrChange w:id="460" w:author="DuyNgo" w:date="2012-08-08T07:35:00Z">
                <w:rPr>
                  <w:rFonts w:cstheme="minorHAnsi"/>
                  <w:noProof/>
                  <w:sz w:val="24"/>
                  <w:szCs w:val="24"/>
                </w:rPr>
              </w:rPrChange>
            </w:rPr>
            <w:fldChar w:fldCharType="separate"/>
          </w:r>
          <w:r w:rsidR="001C2BA6" w:rsidRPr="00E40DDD">
            <w:rPr>
              <w:rStyle w:val="Hyperlink"/>
              <w:rFonts w:cstheme="minorHAnsi"/>
              <w:noProof/>
              <w:sz w:val="24"/>
              <w:szCs w:val="24"/>
              <w:rPrChange w:id="461" w:author="DuyNgo" w:date="2012-08-08T07:35:00Z">
                <w:rPr>
                  <w:rStyle w:val="Hyperlink"/>
                  <w:rFonts w:cstheme="minorHAnsi"/>
                  <w:noProof/>
                  <w:sz w:val="24"/>
                  <w:szCs w:val="24"/>
                </w:rPr>
              </w:rPrChange>
            </w:rPr>
            <w:t>1.6</w:t>
          </w:r>
          <w:r w:rsidR="001C2BA6" w:rsidRPr="00E40DDD">
            <w:rPr>
              <w:rFonts w:eastAsiaTheme="minorEastAsia" w:cstheme="minorHAnsi"/>
              <w:noProof/>
              <w:sz w:val="24"/>
              <w:szCs w:val="24"/>
              <w:lang w:eastAsia="ja-JP"/>
              <w:rPrChange w:id="462" w:author="DuyNgo" w:date="2012-08-08T07:35:00Z">
                <w:rPr>
                  <w:rFonts w:eastAsiaTheme="minorEastAsia" w:cstheme="minorHAnsi"/>
                  <w:noProof/>
                  <w:sz w:val="24"/>
                  <w:szCs w:val="24"/>
                  <w:lang w:eastAsia="ja-JP"/>
                </w:rPr>
              </w:rPrChange>
            </w:rPr>
            <w:tab/>
          </w:r>
          <w:r w:rsidR="001C2BA6" w:rsidRPr="00E40DDD">
            <w:rPr>
              <w:rStyle w:val="Hyperlink"/>
              <w:rFonts w:cstheme="minorHAnsi"/>
              <w:noProof/>
              <w:sz w:val="24"/>
              <w:szCs w:val="24"/>
              <w:rPrChange w:id="463" w:author="DuyNgo" w:date="2012-08-08T07:35:00Z">
                <w:rPr>
                  <w:rStyle w:val="Hyperlink"/>
                  <w:rFonts w:cstheme="minorHAnsi"/>
                  <w:noProof/>
                  <w:sz w:val="24"/>
                  <w:szCs w:val="24"/>
                </w:rPr>
              </w:rPrChange>
            </w:rPr>
            <w:t>DMS</w:t>
          </w:r>
          <w:r w:rsidR="001C2BA6" w:rsidRPr="00E40DDD">
            <w:rPr>
              <w:rFonts w:cstheme="minorHAnsi"/>
              <w:noProof/>
              <w:webHidden/>
              <w:sz w:val="24"/>
              <w:szCs w:val="24"/>
              <w:rPrChange w:id="464" w:author="DuyNgo" w:date="2012-08-08T07:35:00Z">
                <w:rPr>
                  <w:rFonts w:cstheme="minorHAnsi"/>
                  <w:noProof/>
                  <w:webHidden/>
                  <w:sz w:val="24"/>
                  <w:szCs w:val="24"/>
                </w:rPr>
              </w:rPrChange>
            </w:rPr>
            <w:tab/>
          </w:r>
          <w:r w:rsidR="001C2BA6" w:rsidRPr="00E40DDD">
            <w:rPr>
              <w:rFonts w:cstheme="minorHAnsi"/>
              <w:noProof/>
              <w:webHidden/>
              <w:sz w:val="24"/>
              <w:szCs w:val="24"/>
              <w:rPrChange w:id="465" w:author="DuyNgo" w:date="2012-08-08T07:35:00Z">
                <w:rPr>
                  <w:rFonts w:cstheme="minorHAnsi"/>
                  <w:noProof/>
                  <w:webHidden/>
                  <w:sz w:val="24"/>
                  <w:szCs w:val="24"/>
                </w:rPr>
              </w:rPrChange>
            </w:rPr>
            <w:fldChar w:fldCharType="begin"/>
          </w:r>
          <w:r w:rsidR="001C2BA6" w:rsidRPr="00E40DDD">
            <w:rPr>
              <w:rFonts w:cstheme="minorHAnsi"/>
              <w:noProof/>
              <w:webHidden/>
              <w:sz w:val="24"/>
              <w:szCs w:val="24"/>
              <w:rPrChange w:id="466" w:author="DuyNgo" w:date="2012-08-08T07:35:00Z">
                <w:rPr>
                  <w:rFonts w:cstheme="minorHAnsi"/>
                  <w:noProof/>
                  <w:webHidden/>
                  <w:sz w:val="24"/>
                  <w:szCs w:val="24"/>
                </w:rPr>
              </w:rPrChange>
            </w:rPr>
            <w:instrText xml:space="preserve"> PAGEREF _Toc330479247 \h </w:instrText>
          </w:r>
          <w:r w:rsidR="001C2BA6" w:rsidRPr="00E40DDD">
            <w:rPr>
              <w:rFonts w:cstheme="minorHAnsi"/>
              <w:noProof/>
              <w:webHidden/>
              <w:sz w:val="24"/>
              <w:szCs w:val="24"/>
              <w:rPrChange w:id="467" w:author="DuyNgo" w:date="2012-08-08T07:35:00Z">
                <w:rPr>
                  <w:rFonts w:ascii="Calibri" w:hAnsi="Calibri" w:cs="Calibri"/>
                  <w:noProof/>
                  <w:webHidden/>
                  <w:sz w:val="24"/>
                  <w:szCs w:val="24"/>
                </w:rPr>
              </w:rPrChange>
            </w:rPr>
          </w:r>
          <w:r w:rsidR="001C2BA6" w:rsidRPr="00E40DDD">
            <w:rPr>
              <w:rFonts w:cstheme="minorHAnsi"/>
              <w:noProof/>
              <w:webHidden/>
              <w:sz w:val="24"/>
              <w:szCs w:val="24"/>
              <w:rPrChange w:id="468" w:author="DuyNgo" w:date="2012-08-08T07:35:00Z">
                <w:rPr>
                  <w:rFonts w:cstheme="minorHAnsi"/>
                  <w:noProof/>
                  <w:webHidden/>
                  <w:sz w:val="24"/>
                  <w:szCs w:val="24"/>
                </w:rPr>
              </w:rPrChange>
            </w:rPr>
            <w:fldChar w:fldCharType="separate"/>
          </w:r>
          <w:r w:rsidR="001C2BA6" w:rsidRPr="00E40DDD">
            <w:rPr>
              <w:rFonts w:cstheme="minorHAnsi"/>
              <w:noProof/>
              <w:webHidden/>
              <w:sz w:val="24"/>
              <w:szCs w:val="24"/>
              <w:rPrChange w:id="469" w:author="DuyNgo" w:date="2012-08-08T07:35:00Z">
                <w:rPr>
                  <w:rFonts w:cstheme="minorHAnsi"/>
                  <w:noProof/>
                  <w:webHidden/>
                  <w:sz w:val="24"/>
                  <w:szCs w:val="24"/>
                </w:rPr>
              </w:rPrChange>
            </w:rPr>
            <w:t>4</w:t>
          </w:r>
          <w:r w:rsidR="001C2BA6" w:rsidRPr="00E40DDD">
            <w:rPr>
              <w:rFonts w:cstheme="minorHAnsi"/>
              <w:noProof/>
              <w:webHidden/>
              <w:sz w:val="24"/>
              <w:szCs w:val="24"/>
              <w:rPrChange w:id="470" w:author="DuyNgo" w:date="2012-08-08T07:35:00Z">
                <w:rPr>
                  <w:rFonts w:cstheme="minorHAnsi"/>
                  <w:noProof/>
                  <w:webHidden/>
                  <w:sz w:val="24"/>
                  <w:szCs w:val="24"/>
                </w:rPr>
              </w:rPrChange>
            </w:rPr>
            <w:fldChar w:fldCharType="end"/>
          </w:r>
          <w:r w:rsidRPr="00E40DDD">
            <w:rPr>
              <w:rFonts w:cstheme="minorHAnsi"/>
              <w:noProof/>
              <w:sz w:val="24"/>
              <w:szCs w:val="24"/>
              <w:rPrChange w:id="471" w:author="DuyNgo" w:date="2012-08-08T07:35:00Z">
                <w:rPr>
                  <w:rFonts w:cstheme="minorHAnsi"/>
                  <w:noProof/>
                  <w:sz w:val="24"/>
                  <w:szCs w:val="24"/>
                </w:rPr>
              </w:rPrChange>
            </w:rPr>
            <w:fldChar w:fldCharType="end"/>
          </w:r>
        </w:p>
        <w:p w:rsidR="001C2BA6" w:rsidRPr="00E40DDD" w:rsidRDefault="0013310D" w:rsidP="00DC4B9B">
          <w:pPr>
            <w:pStyle w:val="TOC3"/>
            <w:tabs>
              <w:tab w:val="left" w:pos="1100"/>
              <w:tab w:val="right" w:leader="dot" w:pos="9912"/>
            </w:tabs>
            <w:spacing w:after="0"/>
            <w:rPr>
              <w:rFonts w:eastAsiaTheme="minorEastAsia" w:cstheme="minorHAnsi"/>
              <w:noProof/>
              <w:sz w:val="24"/>
              <w:szCs w:val="24"/>
              <w:lang w:eastAsia="ja-JP"/>
              <w:rPrChange w:id="472" w:author="DuyNgo" w:date="2012-08-08T07:35:00Z">
                <w:rPr>
                  <w:rFonts w:eastAsiaTheme="minorEastAsia" w:cstheme="minorHAnsi"/>
                  <w:noProof/>
                  <w:sz w:val="24"/>
                  <w:szCs w:val="24"/>
                  <w:lang w:eastAsia="ja-JP"/>
                </w:rPr>
              </w:rPrChange>
            </w:rPr>
          </w:pPr>
          <w:r w:rsidRPr="00E40DDD">
            <w:rPr>
              <w:rFonts w:cstheme="minorHAnsi"/>
              <w:sz w:val="24"/>
              <w:szCs w:val="24"/>
              <w:rPrChange w:id="473" w:author="DuyNgo" w:date="2012-08-08T07:35:00Z">
                <w:rPr>
                  <w:rFonts w:cstheme="minorHAnsi"/>
                  <w:noProof/>
                  <w:sz w:val="24"/>
                  <w:szCs w:val="24"/>
                </w:rPr>
              </w:rPrChange>
            </w:rPr>
            <w:fldChar w:fldCharType="begin"/>
          </w:r>
          <w:r w:rsidRPr="00E40DDD">
            <w:rPr>
              <w:rFonts w:cstheme="minorHAnsi"/>
              <w:sz w:val="24"/>
              <w:szCs w:val="24"/>
              <w:rPrChange w:id="474" w:author="DuyNgo" w:date="2012-08-08T07:35:00Z">
                <w:rPr/>
              </w:rPrChange>
            </w:rPr>
            <w:instrText xml:space="preserve"> HYPERLINK \l "_Toc330479248" </w:instrText>
          </w:r>
          <w:r w:rsidRPr="00E40DDD">
            <w:rPr>
              <w:rFonts w:cstheme="minorHAnsi"/>
              <w:sz w:val="24"/>
              <w:szCs w:val="24"/>
              <w:rPrChange w:id="475" w:author="DuyNgo" w:date="2012-08-08T07:35:00Z">
                <w:rPr>
                  <w:rFonts w:cstheme="minorHAnsi"/>
                  <w:noProof/>
                  <w:sz w:val="24"/>
                  <w:szCs w:val="24"/>
                </w:rPr>
              </w:rPrChange>
            </w:rPr>
            <w:fldChar w:fldCharType="separate"/>
          </w:r>
          <w:r w:rsidR="001C2BA6" w:rsidRPr="00E40DDD">
            <w:rPr>
              <w:rStyle w:val="Hyperlink"/>
              <w:rFonts w:cstheme="minorHAnsi"/>
              <w:noProof/>
              <w:sz w:val="24"/>
              <w:szCs w:val="24"/>
              <w:rPrChange w:id="476" w:author="DuyNgo" w:date="2012-08-08T07:35:00Z">
                <w:rPr>
                  <w:rStyle w:val="Hyperlink"/>
                  <w:rFonts w:cstheme="minorHAnsi"/>
                  <w:noProof/>
                  <w:sz w:val="24"/>
                  <w:szCs w:val="24"/>
                </w:rPr>
              </w:rPrChange>
            </w:rPr>
            <w:t>1.7</w:t>
          </w:r>
          <w:r w:rsidR="001C2BA6" w:rsidRPr="00E40DDD">
            <w:rPr>
              <w:rFonts w:eastAsiaTheme="minorEastAsia" w:cstheme="minorHAnsi"/>
              <w:noProof/>
              <w:sz w:val="24"/>
              <w:szCs w:val="24"/>
              <w:lang w:eastAsia="ja-JP"/>
              <w:rPrChange w:id="477" w:author="DuyNgo" w:date="2012-08-08T07:35:00Z">
                <w:rPr>
                  <w:rFonts w:eastAsiaTheme="minorEastAsia" w:cstheme="minorHAnsi"/>
                  <w:noProof/>
                  <w:sz w:val="24"/>
                  <w:szCs w:val="24"/>
                  <w:lang w:eastAsia="ja-JP"/>
                </w:rPr>
              </w:rPrChange>
            </w:rPr>
            <w:tab/>
          </w:r>
          <w:r w:rsidR="001C2BA6" w:rsidRPr="00E40DDD">
            <w:rPr>
              <w:rStyle w:val="Hyperlink"/>
              <w:rFonts w:cstheme="minorHAnsi"/>
              <w:noProof/>
              <w:sz w:val="24"/>
              <w:szCs w:val="24"/>
              <w:rPrChange w:id="478" w:author="DuyNgo" w:date="2012-08-08T07:35:00Z">
                <w:rPr>
                  <w:rStyle w:val="Hyperlink"/>
                  <w:rFonts w:cstheme="minorHAnsi"/>
                  <w:noProof/>
                  <w:sz w:val="24"/>
                  <w:szCs w:val="24"/>
                </w:rPr>
              </w:rPrChange>
            </w:rPr>
            <w:t>Requirement</w:t>
          </w:r>
          <w:r w:rsidR="001C2BA6" w:rsidRPr="00E40DDD">
            <w:rPr>
              <w:rFonts w:cstheme="minorHAnsi"/>
              <w:noProof/>
              <w:webHidden/>
              <w:sz w:val="24"/>
              <w:szCs w:val="24"/>
              <w:rPrChange w:id="479" w:author="DuyNgo" w:date="2012-08-08T07:35:00Z">
                <w:rPr>
                  <w:rFonts w:cstheme="minorHAnsi"/>
                  <w:noProof/>
                  <w:webHidden/>
                  <w:sz w:val="24"/>
                  <w:szCs w:val="24"/>
                </w:rPr>
              </w:rPrChange>
            </w:rPr>
            <w:tab/>
          </w:r>
          <w:r w:rsidR="001C2BA6" w:rsidRPr="00E40DDD">
            <w:rPr>
              <w:rFonts w:cstheme="minorHAnsi"/>
              <w:noProof/>
              <w:webHidden/>
              <w:sz w:val="24"/>
              <w:szCs w:val="24"/>
              <w:rPrChange w:id="480" w:author="DuyNgo" w:date="2012-08-08T07:35:00Z">
                <w:rPr>
                  <w:rFonts w:cstheme="minorHAnsi"/>
                  <w:noProof/>
                  <w:webHidden/>
                  <w:sz w:val="24"/>
                  <w:szCs w:val="24"/>
                </w:rPr>
              </w:rPrChange>
            </w:rPr>
            <w:fldChar w:fldCharType="begin"/>
          </w:r>
          <w:r w:rsidR="001C2BA6" w:rsidRPr="00E40DDD">
            <w:rPr>
              <w:rFonts w:cstheme="minorHAnsi"/>
              <w:noProof/>
              <w:webHidden/>
              <w:sz w:val="24"/>
              <w:szCs w:val="24"/>
              <w:rPrChange w:id="481" w:author="DuyNgo" w:date="2012-08-08T07:35:00Z">
                <w:rPr>
                  <w:rFonts w:cstheme="minorHAnsi"/>
                  <w:noProof/>
                  <w:webHidden/>
                  <w:sz w:val="24"/>
                  <w:szCs w:val="24"/>
                </w:rPr>
              </w:rPrChange>
            </w:rPr>
            <w:instrText xml:space="preserve"> PAGEREF _Toc330479248 \h </w:instrText>
          </w:r>
          <w:r w:rsidR="001C2BA6" w:rsidRPr="00E40DDD">
            <w:rPr>
              <w:rFonts w:cstheme="minorHAnsi"/>
              <w:noProof/>
              <w:webHidden/>
              <w:sz w:val="24"/>
              <w:szCs w:val="24"/>
              <w:rPrChange w:id="482" w:author="DuyNgo" w:date="2012-08-08T07:35:00Z">
                <w:rPr>
                  <w:rFonts w:ascii="Calibri" w:hAnsi="Calibri" w:cs="Calibri"/>
                  <w:noProof/>
                  <w:webHidden/>
                  <w:sz w:val="24"/>
                  <w:szCs w:val="24"/>
                </w:rPr>
              </w:rPrChange>
            </w:rPr>
          </w:r>
          <w:r w:rsidR="001C2BA6" w:rsidRPr="00E40DDD">
            <w:rPr>
              <w:rFonts w:cstheme="minorHAnsi"/>
              <w:noProof/>
              <w:webHidden/>
              <w:sz w:val="24"/>
              <w:szCs w:val="24"/>
              <w:rPrChange w:id="483" w:author="DuyNgo" w:date="2012-08-08T07:35:00Z">
                <w:rPr>
                  <w:rFonts w:cstheme="minorHAnsi"/>
                  <w:noProof/>
                  <w:webHidden/>
                  <w:sz w:val="24"/>
                  <w:szCs w:val="24"/>
                </w:rPr>
              </w:rPrChange>
            </w:rPr>
            <w:fldChar w:fldCharType="separate"/>
          </w:r>
          <w:r w:rsidR="001C2BA6" w:rsidRPr="00E40DDD">
            <w:rPr>
              <w:rFonts w:cstheme="minorHAnsi"/>
              <w:noProof/>
              <w:webHidden/>
              <w:sz w:val="24"/>
              <w:szCs w:val="24"/>
              <w:rPrChange w:id="484" w:author="DuyNgo" w:date="2012-08-08T07:35:00Z">
                <w:rPr>
                  <w:rFonts w:cstheme="minorHAnsi"/>
                  <w:noProof/>
                  <w:webHidden/>
                  <w:sz w:val="24"/>
                  <w:szCs w:val="24"/>
                </w:rPr>
              </w:rPrChange>
            </w:rPr>
            <w:t>4</w:t>
          </w:r>
          <w:r w:rsidR="001C2BA6" w:rsidRPr="00E40DDD">
            <w:rPr>
              <w:rFonts w:cstheme="minorHAnsi"/>
              <w:noProof/>
              <w:webHidden/>
              <w:sz w:val="24"/>
              <w:szCs w:val="24"/>
              <w:rPrChange w:id="485" w:author="DuyNgo" w:date="2012-08-08T07:35:00Z">
                <w:rPr>
                  <w:rFonts w:cstheme="minorHAnsi"/>
                  <w:noProof/>
                  <w:webHidden/>
                  <w:sz w:val="24"/>
                  <w:szCs w:val="24"/>
                </w:rPr>
              </w:rPrChange>
            </w:rPr>
            <w:fldChar w:fldCharType="end"/>
          </w:r>
          <w:r w:rsidRPr="00E40DDD">
            <w:rPr>
              <w:rFonts w:cstheme="minorHAnsi"/>
              <w:noProof/>
              <w:sz w:val="24"/>
              <w:szCs w:val="24"/>
              <w:rPrChange w:id="486" w:author="DuyNgo" w:date="2012-08-08T07:35:00Z">
                <w:rPr>
                  <w:rFonts w:cstheme="minorHAnsi"/>
                  <w:noProof/>
                  <w:sz w:val="24"/>
                  <w:szCs w:val="24"/>
                </w:rPr>
              </w:rPrChange>
            </w:rPr>
            <w:fldChar w:fldCharType="end"/>
          </w:r>
        </w:p>
        <w:p w:rsidR="001C2BA6" w:rsidRPr="00E40DDD" w:rsidRDefault="0013310D" w:rsidP="00DC4B9B">
          <w:pPr>
            <w:pStyle w:val="TOC3"/>
            <w:tabs>
              <w:tab w:val="left" w:pos="1100"/>
              <w:tab w:val="right" w:leader="dot" w:pos="9912"/>
            </w:tabs>
            <w:spacing w:after="0"/>
            <w:rPr>
              <w:rFonts w:eastAsiaTheme="minorEastAsia" w:cstheme="minorHAnsi"/>
              <w:noProof/>
              <w:sz w:val="24"/>
              <w:szCs w:val="24"/>
              <w:lang w:eastAsia="ja-JP"/>
              <w:rPrChange w:id="487" w:author="DuyNgo" w:date="2012-08-08T07:35:00Z">
                <w:rPr>
                  <w:rFonts w:eastAsiaTheme="minorEastAsia" w:cstheme="minorHAnsi"/>
                  <w:noProof/>
                  <w:sz w:val="24"/>
                  <w:szCs w:val="24"/>
                  <w:lang w:eastAsia="ja-JP"/>
                </w:rPr>
              </w:rPrChange>
            </w:rPr>
          </w:pPr>
          <w:r w:rsidRPr="00E40DDD">
            <w:rPr>
              <w:rFonts w:cstheme="minorHAnsi"/>
              <w:sz w:val="24"/>
              <w:szCs w:val="24"/>
              <w:rPrChange w:id="488" w:author="DuyNgo" w:date="2012-08-08T07:35:00Z">
                <w:rPr>
                  <w:rFonts w:cstheme="minorHAnsi"/>
                  <w:noProof/>
                  <w:sz w:val="24"/>
                  <w:szCs w:val="24"/>
                </w:rPr>
              </w:rPrChange>
            </w:rPr>
            <w:fldChar w:fldCharType="begin"/>
          </w:r>
          <w:r w:rsidRPr="00E40DDD">
            <w:rPr>
              <w:rFonts w:cstheme="minorHAnsi"/>
              <w:sz w:val="24"/>
              <w:szCs w:val="24"/>
              <w:rPrChange w:id="489" w:author="DuyNgo" w:date="2012-08-08T07:35:00Z">
                <w:rPr/>
              </w:rPrChange>
            </w:rPr>
            <w:instrText xml:space="preserve"> HYPERLINK \l "_Toc330479249" </w:instrText>
          </w:r>
          <w:r w:rsidRPr="00E40DDD">
            <w:rPr>
              <w:rFonts w:cstheme="minorHAnsi"/>
              <w:sz w:val="24"/>
              <w:szCs w:val="24"/>
              <w:rPrChange w:id="490" w:author="DuyNgo" w:date="2012-08-08T07:35:00Z">
                <w:rPr>
                  <w:rFonts w:cstheme="minorHAnsi"/>
                  <w:noProof/>
                  <w:sz w:val="24"/>
                  <w:szCs w:val="24"/>
                </w:rPr>
              </w:rPrChange>
            </w:rPr>
            <w:fldChar w:fldCharType="separate"/>
          </w:r>
          <w:r w:rsidR="001C2BA6" w:rsidRPr="00E40DDD">
            <w:rPr>
              <w:rStyle w:val="Hyperlink"/>
              <w:rFonts w:cstheme="minorHAnsi"/>
              <w:noProof/>
              <w:sz w:val="24"/>
              <w:szCs w:val="24"/>
              <w:rPrChange w:id="491" w:author="DuyNgo" w:date="2012-08-08T07:35:00Z">
                <w:rPr>
                  <w:rStyle w:val="Hyperlink"/>
                  <w:rFonts w:cstheme="minorHAnsi"/>
                  <w:noProof/>
                  <w:sz w:val="24"/>
                  <w:szCs w:val="24"/>
                </w:rPr>
              </w:rPrChange>
            </w:rPr>
            <w:t>1.8</w:t>
          </w:r>
          <w:r w:rsidR="001C2BA6" w:rsidRPr="00E40DDD">
            <w:rPr>
              <w:rFonts w:eastAsiaTheme="minorEastAsia" w:cstheme="minorHAnsi"/>
              <w:noProof/>
              <w:sz w:val="24"/>
              <w:szCs w:val="24"/>
              <w:lang w:eastAsia="ja-JP"/>
              <w:rPrChange w:id="492" w:author="DuyNgo" w:date="2012-08-08T07:35:00Z">
                <w:rPr>
                  <w:rFonts w:eastAsiaTheme="minorEastAsia" w:cstheme="minorHAnsi"/>
                  <w:noProof/>
                  <w:sz w:val="24"/>
                  <w:szCs w:val="24"/>
                  <w:lang w:eastAsia="ja-JP"/>
                </w:rPr>
              </w:rPrChange>
            </w:rPr>
            <w:tab/>
          </w:r>
          <w:r w:rsidR="001C2BA6" w:rsidRPr="00E40DDD">
            <w:rPr>
              <w:rStyle w:val="Hyperlink"/>
              <w:rFonts w:cstheme="minorHAnsi"/>
              <w:noProof/>
              <w:sz w:val="24"/>
              <w:szCs w:val="24"/>
              <w:rPrChange w:id="493" w:author="DuyNgo" w:date="2012-08-08T07:35:00Z">
                <w:rPr>
                  <w:rStyle w:val="Hyperlink"/>
                  <w:rFonts w:cstheme="minorHAnsi"/>
                  <w:noProof/>
                  <w:sz w:val="24"/>
                  <w:szCs w:val="24"/>
                </w:rPr>
              </w:rPrChange>
            </w:rPr>
            <w:t>Admin</w:t>
          </w:r>
          <w:r w:rsidR="001C2BA6" w:rsidRPr="00E40DDD">
            <w:rPr>
              <w:rFonts w:cstheme="minorHAnsi"/>
              <w:noProof/>
              <w:webHidden/>
              <w:sz w:val="24"/>
              <w:szCs w:val="24"/>
              <w:rPrChange w:id="494" w:author="DuyNgo" w:date="2012-08-08T07:35:00Z">
                <w:rPr>
                  <w:rFonts w:cstheme="minorHAnsi"/>
                  <w:noProof/>
                  <w:webHidden/>
                  <w:sz w:val="24"/>
                  <w:szCs w:val="24"/>
                </w:rPr>
              </w:rPrChange>
            </w:rPr>
            <w:tab/>
          </w:r>
          <w:r w:rsidR="001C2BA6" w:rsidRPr="00E40DDD">
            <w:rPr>
              <w:rFonts w:cstheme="minorHAnsi"/>
              <w:noProof/>
              <w:webHidden/>
              <w:sz w:val="24"/>
              <w:szCs w:val="24"/>
              <w:rPrChange w:id="495" w:author="DuyNgo" w:date="2012-08-08T07:35:00Z">
                <w:rPr>
                  <w:rFonts w:cstheme="minorHAnsi"/>
                  <w:noProof/>
                  <w:webHidden/>
                  <w:sz w:val="24"/>
                  <w:szCs w:val="24"/>
                </w:rPr>
              </w:rPrChange>
            </w:rPr>
            <w:fldChar w:fldCharType="begin"/>
          </w:r>
          <w:r w:rsidR="001C2BA6" w:rsidRPr="00E40DDD">
            <w:rPr>
              <w:rFonts w:cstheme="minorHAnsi"/>
              <w:noProof/>
              <w:webHidden/>
              <w:sz w:val="24"/>
              <w:szCs w:val="24"/>
              <w:rPrChange w:id="496" w:author="DuyNgo" w:date="2012-08-08T07:35:00Z">
                <w:rPr>
                  <w:rFonts w:cstheme="minorHAnsi"/>
                  <w:noProof/>
                  <w:webHidden/>
                  <w:sz w:val="24"/>
                  <w:szCs w:val="24"/>
                </w:rPr>
              </w:rPrChange>
            </w:rPr>
            <w:instrText xml:space="preserve"> PAGEREF _Toc330479249 \h </w:instrText>
          </w:r>
          <w:r w:rsidR="001C2BA6" w:rsidRPr="00E40DDD">
            <w:rPr>
              <w:rFonts w:cstheme="minorHAnsi"/>
              <w:noProof/>
              <w:webHidden/>
              <w:sz w:val="24"/>
              <w:szCs w:val="24"/>
              <w:rPrChange w:id="497" w:author="DuyNgo" w:date="2012-08-08T07:35:00Z">
                <w:rPr>
                  <w:rFonts w:ascii="Calibri" w:hAnsi="Calibri" w:cs="Calibri"/>
                  <w:noProof/>
                  <w:webHidden/>
                  <w:sz w:val="24"/>
                  <w:szCs w:val="24"/>
                </w:rPr>
              </w:rPrChange>
            </w:rPr>
          </w:r>
          <w:r w:rsidR="001C2BA6" w:rsidRPr="00E40DDD">
            <w:rPr>
              <w:rFonts w:cstheme="minorHAnsi"/>
              <w:noProof/>
              <w:webHidden/>
              <w:sz w:val="24"/>
              <w:szCs w:val="24"/>
              <w:rPrChange w:id="498" w:author="DuyNgo" w:date="2012-08-08T07:35:00Z">
                <w:rPr>
                  <w:rFonts w:cstheme="minorHAnsi"/>
                  <w:noProof/>
                  <w:webHidden/>
                  <w:sz w:val="24"/>
                  <w:szCs w:val="24"/>
                </w:rPr>
              </w:rPrChange>
            </w:rPr>
            <w:fldChar w:fldCharType="separate"/>
          </w:r>
          <w:r w:rsidR="001C2BA6" w:rsidRPr="00E40DDD">
            <w:rPr>
              <w:rFonts w:cstheme="minorHAnsi"/>
              <w:noProof/>
              <w:webHidden/>
              <w:sz w:val="24"/>
              <w:szCs w:val="24"/>
              <w:rPrChange w:id="499" w:author="DuyNgo" w:date="2012-08-08T07:35:00Z">
                <w:rPr>
                  <w:rFonts w:cstheme="minorHAnsi"/>
                  <w:noProof/>
                  <w:webHidden/>
                  <w:sz w:val="24"/>
                  <w:szCs w:val="24"/>
                </w:rPr>
              </w:rPrChange>
            </w:rPr>
            <w:t>4</w:t>
          </w:r>
          <w:r w:rsidR="001C2BA6" w:rsidRPr="00E40DDD">
            <w:rPr>
              <w:rFonts w:cstheme="minorHAnsi"/>
              <w:noProof/>
              <w:webHidden/>
              <w:sz w:val="24"/>
              <w:szCs w:val="24"/>
              <w:rPrChange w:id="500" w:author="DuyNgo" w:date="2012-08-08T07:35:00Z">
                <w:rPr>
                  <w:rFonts w:cstheme="minorHAnsi"/>
                  <w:noProof/>
                  <w:webHidden/>
                  <w:sz w:val="24"/>
                  <w:szCs w:val="24"/>
                </w:rPr>
              </w:rPrChange>
            </w:rPr>
            <w:fldChar w:fldCharType="end"/>
          </w:r>
          <w:r w:rsidRPr="00E40DDD">
            <w:rPr>
              <w:rFonts w:cstheme="minorHAnsi"/>
              <w:noProof/>
              <w:sz w:val="24"/>
              <w:szCs w:val="24"/>
              <w:rPrChange w:id="501" w:author="DuyNgo" w:date="2012-08-08T07:35:00Z">
                <w:rPr>
                  <w:rFonts w:cstheme="minorHAnsi"/>
                  <w:noProof/>
                  <w:sz w:val="24"/>
                  <w:szCs w:val="24"/>
                </w:rPr>
              </w:rPrChange>
            </w:rPr>
            <w:fldChar w:fldCharType="end"/>
          </w:r>
        </w:p>
        <w:p w:rsidR="001C2BA6" w:rsidRPr="00E40DDD" w:rsidRDefault="0013310D" w:rsidP="00DC4B9B">
          <w:pPr>
            <w:pStyle w:val="TOC2"/>
            <w:tabs>
              <w:tab w:val="left" w:pos="660"/>
              <w:tab w:val="right" w:leader="dot" w:pos="9912"/>
            </w:tabs>
            <w:spacing w:after="0"/>
            <w:rPr>
              <w:rFonts w:eastAsiaTheme="minorEastAsia" w:cstheme="minorHAnsi"/>
              <w:noProof/>
              <w:sz w:val="24"/>
              <w:szCs w:val="24"/>
              <w:lang w:eastAsia="ja-JP"/>
              <w:rPrChange w:id="502" w:author="DuyNgo" w:date="2012-08-08T07:35:00Z">
                <w:rPr>
                  <w:rFonts w:eastAsiaTheme="minorEastAsia" w:cstheme="minorHAnsi"/>
                  <w:noProof/>
                  <w:sz w:val="24"/>
                  <w:szCs w:val="24"/>
                  <w:lang w:eastAsia="ja-JP"/>
                </w:rPr>
              </w:rPrChange>
            </w:rPr>
          </w:pPr>
          <w:r w:rsidRPr="00E40DDD">
            <w:rPr>
              <w:rFonts w:cstheme="minorHAnsi"/>
              <w:sz w:val="24"/>
              <w:szCs w:val="24"/>
              <w:rPrChange w:id="503" w:author="DuyNgo" w:date="2012-08-08T07:35:00Z">
                <w:rPr>
                  <w:rFonts w:cstheme="minorHAnsi"/>
                  <w:noProof/>
                  <w:sz w:val="24"/>
                  <w:szCs w:val="24"/>
                </w:rPr>
              </w:rPrChange>
            </w:rPr>
            <w:fldChar w:fldCharType="begin"/>
          </w:r>
          <w:r w:rsidRPr="00E40DDD">
            <w:rPr>
              <w:rFonts w:cstheme="minorHAnsi"/>
              <w:sz w:val="24"/>
              <w:szCs w:val="24"/>
              <w:rPrChange w:id="504" w:author="DuyNgo" w:date="2012-08-08T07:35:00Z">
                <w:rPr/>
              </w:rPrChange>
            </w:rPr>
            <w:instrText xml:space="preserve"> HYPERLINK \l "_Toc330479250" </w:instrText>
          </w:r>
          <w:r w:rsidRPr="00E40DDD">
            <w:rPr>
              <w:rFonts w:cstheme="minorHAnsi"/>
              <w:sz w:val="24"/>
              <w:szCs w:val="24"/>
              <w:rPrChange w:id="505" w:author="DuyNgo" w:date="2012-08-08T07:35:00Z">
                <w:rPr>
                  <w:rFonts w:cstheme="minorHAnsi"/>
                  <w:noProof/>
                  <w:sz w:val="24"/>
                  <w:szCs w:val="24"/>
                </w:rPr>
              </w:rPrChange>
            </w:rPr>
            <w:fldChar w:fldCharType="separate"/>
          </w:r>
          <w:r w:rsidR="001C2BA6" w:rsidRPr="00E40DDD">
            <w:rPr>
              <w:rStyle w:val="Hyperlink"/>
              <w:rFonts w:cstheme="minorHAnsi"/>
              <w:noProof/>
              <w:sz w:val="24"/>
              <w:szCs w:val="24"/>
              <w:rPrChange w:id="506" w:author="DuyNgo" w:date="2012-08-08T07:35:00Z">
                <w:rPr>
                  <w:rStyle w:val="Hyperlink"/>
                  <w:rFonts w:cstheme="minorHAnsi"/>
                  <w:noProof/>
                  <w:sz w:val="24"/>
                  <w:szCs w:val="24"/>
                </w:rPr>
              </w:rPrChange>
            </w:rPr>
            <w:t>2.</w:t>
          </w:r>
          <w:r w:rsidR="001C2BA6" w:rsidRPr="00E40DDD">
            <w:rPr>
              <w:rFonts w:eastAsiaTheme="minorEastAsia" w:cstheme="minorHAnsi"/>
              <w:noProof/>
              <w:sz w:val="24"/>
              <w:szCs w:val="24"/>
              <w:lang w:eastAsia="ja-JP"/>
              <w:rPrChange w:id="507" w:author="DuyNgo" w:date="2012-08-08T07:35:00Z">
                <w:rPr>
                  <w:rFonts w:eastAsiaTheme="minorEastAsia" w:cstheme="minorHAnsi"/>
                  <w:noProof/>
                  <w:sz w:val="24"/>
                  <w:szCs w:val="24"/>
                  <w:lang w:eastAsia="ja-JP"/>
                </w:rPr>
              </w:rPrChange>
            </w:rPr>
            <w:tab/>
          </w:r>
          <w:r w:rsidR="001C2BA6" w:rsidRPr="00E40DDD">
            <w:rPr>
              <w:rStyle w:val="Hyperlink"/>
              <w:rFonts w:cstheme="minorHAnsi"/>
              <w:noProof/>
              <w:sz w:val="24"/>
              <w:szCs w:val="24"/>
              <w:rPrChange w:id="508" w:author="DuyNgo" w:date="2012-08-08T07:35:00Z">
                <w:rPr>
                  <w:rStyle w:val="Hyperlink"/>
                  <w:rFonts w:cstheme="minorHAnsi"/>
                  <w:noProof/>
                  <w:sz w:val="24"/>
                  <w:szCs w:val="24"/>
                </w:rPr>
              </w:rPrChange>
            </w:rPr>
            <w:t>Features not to be tested</w:t>
          </w:r>
          <w:r w:rsidR="001C2BA6" w:rsidRPr="00E40DDD">
            <w:rPr>
              <w:rFonts w:cstheme="minorHAnsi"/>
              <w:noProof/>
              <w:webHidden/>
              <w:sz w:val="24"/>
              <w:szCs w:val="24"/>
              <w:rPrChange w:id="509" w:author="DuyNgo" w:date="2012-08-08T07:35:00Z">
                <w:rPr>
                  <w:rFonts w:cstheme="minorHAnsi"/>
                  <w:noProof/>
                  <w:webHidden/>
                  <w:sz w:val="24"/>
                  <w:szCs w:val="24"/>
                </w:rPr>
              </w:rPrChange>
            </w:rPr>
            <w:tab/>
          </w:r>
          <w:r w:rsidR="001C2BA6" w:rsidRPr="00E40DDD">
            <w:rPr>
              <w:rFonts w:cstheme="minorHAnsi"/>
              <w:noProof/>
              <w:webHidden/>
              <w:sz w:val="24"/>
              <w:szCs w:val="24"/>
              <w:rPrChange w:id="510" w:author="DuyNgo" w:date="2012-08-08T07:35:00Z">
                <w:rPr>
                  <w:rFonts w:cstheme="minorHAnsi"/>
                  <w:noProof/>
                  <w:webHidden/>
                  <w:sz w:val="24"/>
                  <w:szCs w:val="24"/>
                </w:rPr>
              </w:rPrChange>
            </w:rPr>
            <w:fldChar w:fldCharType="begin"/>
          </w:r>
          <w:r w:rsidR="001C2BA6" w:rsidRPr="00E40DDD">
            <w:rPr>
              <w:rFonts w:cstheme="minorHAnsi"/>
              <w:noProof/>
              <w:webHidden/>
              <w:sz w:val="24"/>
              <w:szCs w:val="24"/>
              <w:rPrChange w:id="511" w:author="DuyNgo" w:date="2012-08-08T07:35:00Z">
                <w:rPr>
                  <w:rFonts w:cstheme="minorHAnsi"/>
                  <w:noProof/>
                  <w:webHidden/>
                  <w:sz w:val="24"/>
                  <w:szCs w:val="24"/>
                </w:rPr>
              </w:rPrChange>
            </w:rPr>
            <w:instrText xml:space="preserve"> PAGEREF _Toc330479250 \h </w:instrText>
          </w:r>
          <w:r w:rsidR="001C2BA6" w:rsidRPr="00E40DDD">
            <w:rPr>
              <w:rFonts w:cstheme="minorHAnsi"/>
              <w:noProof/>
              <w:webHidden/>
              <w:sz w:val="24"/>
              <w:szCs w:val="24"/>
              <w:rPrChange w:id="512" w:author="DuyNgo" w:date="2012-08-08T07:35:00Z">
                <w:rPr>
                  <w:rFonts w:ascii="Calibri" w:hAnsi="Calibri" w:cs="Calibri"/>
                  <w:noProof/>
                  <w:webHidden/>
                  <w:sz w:val="24"/>
                  <w:szCs w:val="24"/>
                </w:rPr>
              </w:rPrChange>
            </w:rPr>
          </w:r>
          <w:r w:rsidR="001C2BA6" w:rsidRPr="00E40DDD">
            <w:rPr>
              <w:rFonts w:cstheme="minorHAnsi"/>
              <w:noProof/>
              <w:webHidden/>
              <w:sz w:val="24"/>
              <w:szCs w:val="24"/>
              <w:rPrChange w:id="513" w:author="DuyNgo" w:date="2012-08-08T07:35:00Z">
                <w:rPr>
                  <w:rFonts w:cstheme="minorHAnsi"/>
                  <w:noProof/>
                  <w:webHidden/>
                  <w:sz w:val="24"/>
                  <w:szCs w:val="24"/>
                </w:rPr>
              </w:rPrChange>
            </w:rPr>
            <w:fldChar w:fldCharType="separate"/>
          </w:r>
          <w:r w:rsidR="001C2BA6" w:rsidRPr="00E40DDD">
            <w:rPr>
              <w:rFonts w:cstheme="minorHAnsi"/>
              <w:noProof/>
              <w:webHidden/>
              <w:sz w:val="24"/>
              <w:szCs w:val="24"/>
              <w:rPrChange w:id="514" w:author="DuyNgo" w:date="2012-08-08T07:35:00Z">
                <w:rPr>
                  <w:rFonts w:cstheme="minorHAnsi"/>
                  <w:noProof/>
                  <w:webHidden/>
                  <w:sz w:val="24"/>
                  <w:szCs w:val="24"/>
                </w:rPr>
              </w:rPrChange>
            </w:rPr>
            <w:t>4</w:t>
          </w:r>
          <w:r w:rsidR="001C2BA6" w:rsidRPr="00E40DDD">
            <w:rPr>
              <w:rFonts w:cstheme="minorHAnsi"/>
              <w:noProof/>
              <w:webHidden/>
              <w:sz w:val="24"/>
              <w:szCs w:val="24"/>
              <w:rPrChange w:id="515" w:author="DuyNgo" w:date="2012-08-08T07:35:00Z">
                <w:rPr>
                  <w:rFonts w:cstheme="minorHAnsi"/>
                  <w:noProof/>
                  <w:webHidden/>
                  <w:sz w:val="24"/>
                  <w:szCs w:val="24"/>
                </w:rPr>
              </w:rPrChange>
            </w:rPr>
            <w:fldChar w:fldCharType="end"/>
          </w:r>
          <w:r w:rsidRPr="00E40DDD">
            <w:rPr>
              <w:rFonts w:cstheme="minorHAnsi"/>
              <w:noProof/>
              <w:sz w:val="24"/>
              <w:szCs w:val="24"/>
              <w:rPrChange w:id="516" w:author="DuyNgo" w:date="2012-08-08T07:35:00Z">
                <w:rPr>
                  <w:rFonts w:cstheme="minorHAnsi"/>
                  <w:noProof/>
                  <w:sz w:val="24"/>
                  <w:szCs w:val="24"/>
                </w:rPr>
              </w:rPrChange>
            </w:rPr>
            <w:fldChar w:fldCharType="end"/>
          </w:r>
        </w:p>
        <w:p w:rsidR="001C2BA6" w:rsidRPr="00E40DDD" w:rsidRDefault="0013310D" w:rsidP="00DC4B9B">
          <w:pPr>
            <w:pStyle w:val="TOC3"/>
            <w:tabs>
              <w:tab w:val="left" w:pos="1100"/>
              <w:tab w:val="right" w:leader="dot" w:pos="9912"/>
            </w:tabs>
            <w:spacing w:after="0"/>
            <w:rPr>
              <w:rFonts w:eastAsiaTheme="minorEastAsia" w:cstheme="minorHAnsi"/>
              <w:noProof/>
              <w:sz w:val="24"/>
              <w:szCs w:val="24"/>
              <w:lang w:eastAsia="ja-JP"/>
              <w:rPrChange w:id="517" w:author="DuyNgo" w:date="2012-08-08T07:35:00Z">
                <w:rPr>
                  <w:rFonts w:eastAsiaTheme="minorEastAsia" w:cstheme="minorHAnsi"/>
                  <w:noProof/>
                  <w:sz w:val="24"/>
                  <w:szCs w:val="24"/>
                  <w:lang w:eastAsia="ja-JP"/>
                </w:rPr>
              </w:rPrChange>
            </w:rPr>
          </w:pPr>
          <w:r w:rsidRPr="00E40DDD">
            <w:rPr>
              <w:rFonts w:cstheme="minorHAnsi"/>
              <w:sz w:val="24"/>
              <w:szCs w:val="24"/>
              <w:rPrChange w:id="518" w:author="DuyNgo" w:date="2012-08-08T07:35:00Z">
                <w:rPr>
                  <w:rFonts w:cstheme="minorHAnsi"/>
                  <w:noProof/>
                  <w:sz w:val="24"/>
                  <w:szCs w:val="24"/>
                </w:rPr>
              </w:rPrChange>
            </w:rPr>
            <w:fldChar w:fldCharType="begin"/>
          </w:r>
          <w:r w:rsidRPr="00E40DDD">
            <w:rPr>
              <w:rFonts w:cstheme="minorHAnsi"/>
              <w:sz w:val="24"/>
              <w:szCs w:val="24"/>
              <w:rPrChange w:id="519" w:author="DuyNgo" w:date="2012-08-08T07:35:00Z">
                <w:rPr/>
              </w:rPrChange>
            </w:rPr>
            <w:instrText xml:space="preserve"> HYPERLINK \l "_Toc330479253" </w:instrText>
          </w:r>
          <w:r w:rsidRPr="00E40DDD">
            <w:rPr>
              <w:rFonts w:cstheme="minorHAnsi"/>
              <w:sz w:val="24"/>
              <w:szCs w:val="24"/>
              <w:rPrChange w:id="520" w:author="DuyNgo" w:date="2012-08-08T07:35:00Z">
                <w:rPr>
                  <w:rFonts w:cstheme="minorHAnsi"/>
                  <w:noProof/>
                  <w:sz w:val="24"/>
                  <w:szCs w:val="24"/>
                </w:rPr>
              </w:rPrChange>
            </w:rPr>
            <w:fldChar w:fldCharType="separate"/>
          </w:r>
          <w:r w:rsidR="001C2BA6" w:rsidRPr="00E40DDD">
            <w:rPr>
              <w:rStyle w:val="Hyperlink"/>
              <w:rFonts w:cstheme="minorHAnsi"/>
              <w:noProof/>
              <w:sz w:val="24"/>
              <w:szCs w:val="24"/>
              <w:rPrChange w:id="521" w:author="DuyNgo" w:date="2012-08-08T07:35:00Z">
                <w:rPr>
                  <w:rStyle w:val="Hyperlink"/>
                  <w:rFonts w:cstheme="minorHAnsi"/>
                  <w:noProof/>
                  <w:sz w:val="24"/>
                  <w:szCs w:val="24"/>
                </w:rPr>
              </w:rPrChange>
            </w:rPr>
            <w:t>2.1</w:t>
          </w:r>
          <w:r w:rsidR="001C2BA6" w:rsidRPr="00E40DDD">
            <w:rPr>
              <w:rFonts w:eastAsiaTheme="minorEastAsia" w:cstheme="minorHAnsi"/>
              <w:noProof/>
              <w:sz w:val="24"/>
              <w:szCs w:val="24"/>
              <w:lang w:eastAsia="ja-JP"/>
              <w:rPrChange w:id="522" w:author="DuyNgo" w:date="2012-08-08T07:35:00Z">
                <w:rPr>
                  <w:rFonts w:eastAsiaTheme="minorEastAsia" w:cstheme="minorHAnsi"/>
                  <w:noProof/>
                  <w:sz w:val="24"/>
                  <w:szCs w:val="24"/>
                  <w:lang w:eastAsia="ja-JP"/>
                </w:rPr>
              </w:rPrChange>
            </w:rPr>
            <w:tab/>
          </w:r>
          <w:r w:rsidR="001C2BA6" w:rsidRPr="00E40DDD">
            <w:rPr>
              <w:rStyle w:val="Hyperlink"/>
              <w:rFonts w:cstheme="minorHAnsi"/>
              <w:noProof/>
              <w:sz w:val="24"/>
              <w:szCs w:val="24"/>
              <w:rPrChange w:id="523" w:author="DuyNgo" w:date="2012-08-08T07:35:00Z">
                <w:rPr>
                  <w:rStyle w:val="Hyperlink"/>
                  <w:rFonts w:cstheme="minorHAnsi"/>
                  <w:noProof/>
                  <w:sz w:val="24"/>
                  <w:szCs w:val="24"/>
                </w:rPr>
              </w:rPrChange>
            </w:rPr>
            <w:t>Text formatting</w:t>
          </w:r>
          <w:r w:rsidR="001C2BA6" w:rsidRPr="00E40DDD">
            <w:rPr>
              <w:rFonts w:cstheme="minorHAnsi"/>
              <w:noProof/>
              <w:webHidden/>
              <w:sz w:val="24"/>
              <w:szCs w:val="24"/>
              <w:rPrChange w:id="524" w:author="DuyNgo" w:date="2012-08-08T07:35:00Z">
                <w:rPr>
                  <w:rFonts w:cstheme="minorHAnsi"/>
                  <w:noProof/>
                  <w:webHidden/>
                  <w:sz w:val="24"/>
                  <w:szCs w:val="24"/>
                </w:rPr>
              </w:rPrChange>
            </w:rPr>
            <w:tab/>
          </w:r>
          <w:r w:rsidR="001C2BA6" w:rsidRPr="00E40DDD">
            <w:rPr>
              <w:rFonts w:cstheme="minorHAnsi"/>
              <w:noProof/>
              <w:webHidden/>
              <w:sz w:val="24"/>
              <w:szCs w:val="24"/>
              <w:rPrChange w:id="525" w:author="DuyNgo" w:date="2012-08-08T07:35:00Z">
                <w:rPr>
                  <w:rFonts w:cstheme="minorHAnsi"/>
                  <w:noProof/>
                  <w:webHidden/>
                  <w:sz w:val="24"/>
                  <w:szCs w:val="24"/>
                </w:rPr>
              </w:rPrChange>
            </w:rPr>
            <w:fldChar w:fldCharType="begin"/>
          </w:r>
          <w:r w:rsidR="001C2BA6" w:rsidRPr="00E40DDD">
            <w:rPr>
              <w:rFonts w:cstheme="minorHAnsi"/>
              <w:noProof/>
              <w:webHidden/>
              <w:sz w:val="24"/>
              <w:szCs w:val="24"/>
              <w:rPrChange w:id="526" w:author="DuyNgo" w:date="2012-08-08T07:35:00Z">
                <w:rPr>
                  <w:rFonts w:cstheme="minorHAnsi"/>
                  <w:noProof/>
                  <w:webHidden/>
                  <w:sz w:val="24"/>
                  <w:szCs w:val="24"/>
                </w:rPr>
              </w:rPrChange>
            </w:rPr>
            <w:instrText xml:space="preserve"> PAGEREF _Toc330479253 \h </w:instrText>
          </w:r>
          <w:r w:rsidR="001C2BA6" w:rsidRPr="00E40DDD">
            <w:rPr>
              <w:rFonts w:cstheme="minorHAnsi"/>
              <w:noProof/>
              <w:webHidden/>
              <w:sz w:val="24"/>
              <w:szCs w:val="24"/>
              <w:rPrChange w:id="527" w:author="DuyNgo" w:date="2012-08-08T07:35:00Z">
                <w:rPr>
                  <w:rFonts w:ascii="Calibri" w:hAnsi="Calibri" w:cs="Calibri"/>
                  <w:noProof/>
                  <w:webHidden/>
                  <w:sz w:val="24"/>
                  <w:szCs w:val="24"/>
                </w:rPr>
              </w:rPrChange>
            </w:rPr>
          </w:r>
          <w:r w:rsidR="001C2BA6" w:rsidRPr="00E40DDD">
            <w:rPr>
              <w:rFonts w:cstheme="minorHAnsi"/>
              <w:noProof/>
              <w:webHidden/>
              <w:sz w:val="24"/>
              <w:szCs w:val="24"/>
              <w:rPrChange w:id="528" w:author="DuyNgo" w:date="2012-08-08T07:35:00Z">
                <w:rPr>
                  <w:rFonts w:cstheme="minorHAnsi"/>
                  <w:noProof/>
                  <w:webHidden/>
                  <w:sz w:val="24"/>
                  <w:szCs w:val="24"/>
                </w:rPr>
              </w:rPrChange>
            </w:rPr>
            <w:fldChar w:fldCharType="separate"/>
          </w:r>
          <w:r w:rsidR="001C2BA6" w:rsidRPr="00E40DDD">
            <w:rPr>
              <w:rFonts w:cstheme="minorHAnsi"/>
              <w:noProof/>
              <w:webHidden/>
              <w:sz w:val="24"/>
              <w:szCs w:val="24"/>
              <w:rPrChange w:id="529" w:author="DuyNgo" w:date="2012-08-08T07:35:00Z">
                <w:rPr>
                  <w:rFonts w:cstheme="minorHAnsi"/>
                  <w:noProof/>
                  <w:webHidden/>
                  <w:sz w:val="24"/>
                  <w:szCs w:val="24"/>
                </w:rPr>
              </w:rPrChange>
            </w:rPr>
            <w:t>4</w:t>
          </w:r>
          <w:r w:rsidR="001C2BA6" w:rsidRPr="00E40DDD">
            <w:rPr>
              <w:rFonts w:cstheme="minorHAnsi"/>
              <w:noProof/>
              <w:webHidden/>
              <w:sz w:val="24"/>
              <w:szCs w:val="24"/>
              <w:rPrChange w:id="530" w:author="DuyNgo" w:date="2012-08-08T07:35:00Z">
                <w:rPr>
                  <w:rFonts w:cstheme="minorHAnsi"/>
                  <w:noProof/>
                  <w:webHidden/>
                  <w:sz w:val="24"/>
                  <w:szCs w:val="24"/>
                </w:rPr>
              </w:rPrChange>
            </w:rPr>
            <w:fldChar w:fldCharType="end"/>
          </w:r>
          <w:r w:rsidRPr="00E40DDD">
            <w:rPr>
              <w:rFonts w:cstheme="minorHAnsi"/>
              <w:noProof/>
              <w:sz w:val="24"/>
              <w:szCs w:val="24"/>
              <w:rPrChange w:id="531" w:author="DuyNgo" w:date="2012-08-08T07:35:00Z">
                <w:rPr>
                  <w:rFonts w:cstheme="minorHAnsi"/>
                  <w:noProof/>
                  <w:sz w:val="24"/>
                  <w:szCs w:val="24"/>
                </w:rPr>
              </w:rPrChange>
            </w:rPr>
            <w:fldChar w:fldCharType="end"/>
          </w:r>
        </w:p>
        <w:p w:rsidR="001C2BA6" w:rsidRPr="00E40DDD" w:rsidRDefault="0013310D" w:rsidP="00DC4B9B">
          <w:pPr>
            <w:pStyle w:val="TOC3"/>
            <w:tabs>
              <w:tab w:val="left" w:pos="1100"/>
              <w:tab w:val="right" w:leader="dot" w:pos="9912"/>
            </w:tabs>
            <w:spacing w:after="0"/>
            <w:rPr>
              <w:rFonts w:eastAsiaTheme="minorEastAsia" w:cstheme="minorHAnsi"/>
              <w:noProof/>
              <w:sz w:val="24"/>
              <w:szCs w:val="24"/>
              <w:lang w:eastAsia="ja-JP"/>
              <w:rPrChange w:id="532" w:author="DuyNgo" w:date="2012-08-08T07:35:00Z">
                <w:rPr>
                  <w:rFonts w:eastAsiaTheme="minorEastAsia" w:cstheme="minorHAnsi"/>
                  <w:noProof/>
                  <w:sz w:val="24"/>
                  <w:szCs w:val="24"/>
                  <w:lang w:eastAsia="ja-JP"/>
                </w:rPr>
              </w:rPrChange>
            </w:rPr>
          </w:pPr>
          <w:r w:rsidRPr="00E40DDD">
            <w:rPr>
              <w:rFonts w:cstheme="minorHAnsi"/>
              <w:sz w:val="24"/>
              <w:szCs w:val="24"/>
              <w:rPrChange w:id="533" w:author="DuyNgo" w:date="2012-08-08T07:35:00Z">
                <w:rPr>
                  <w:rFonts w:cstheme="minorHAnsi"/>
                  <w:noProof/>
                  <w:sz w:val="24"/>
                  <w:szCs w:val="24"/>
                </w:rPr>
              </w:rPrChange>
            </w:rPr>
            <w:fldChar w:fldCharType="begin"/>
          </w:r>
          <w:r w:rsidRPr="00E40DDD">
            <w:rPr>
              <w:rFonts w:cstheme="minorHAnsi"/>
              <w:sz w:val="24"/>
              <w:szCs w:val="24"/>
              <w:rPrChange w:id="534" w:author="DuyNgo" w:date="2012-08-08T07:35:00Z">
                <w:rPr/>
              </w:rPrChange>
            </w:rPr>
            <w:instrText xml:space="preserve"> HYPERLINK \l "_Toc330479254" </w:instrText>
          </w:r>
          <w:r w:rsidRPr="00E40DDD">
            <w:rPr>
              <w:rFonts w:cstheme="minorHAnsi"/>
              <w:sz w:val="24"/>
              <w:szCs w:val="24"/>
              <w:rPrChange w:id="535" w:author="DuyNgo" w:date="2012-08-08T07:35:00Z">
                <w:rPr>
                  <w:rFonts w:cstheme="minorHAnsi"/>
                  <w:noProof/>
                  <w:sz w:val="24"/>
                  <w:szCs w:val="24"/>
                </w:rPr>
              </w:rPrChange>
            </w:rPr>
            <w:fldChar w:fldCharType="separate"/>
          </w:r>
          <w:r w:rsidR="001C2BA6" w:rsidRPr="00E40DDD">
            <w:rPr>
              <w:rStyle w:val="Hyperlink"/>
              <w:rFonts w:cstheme="minorHAnsi"/>
              <w:noProof/>
              <w:sz w:val="24"/>
              <w:szCs w:val="24"/>
              <w:rPrChange w:id="536" w:author="DuyNgo" w:date="2012-08-08T07:35:00Z">
                <w:rPr>
                  <w:rStyle w:val="Hyperlink"/>
                  <w:rFonts w:cstheme="minorHAnsi"/>
                  <w:noProof/>
                  <w:sz w:val="24"/>
                  <w:szCs w:val="24"/>
                </w:rPr>
              </w:rPrChange>
            </w:rPr>
            <w:t>2.2</w:t>
          </w:r>
          <w:r w:rsidR="001C2BA6" w:rsidRPr="00E40DDD">
            <w:rPr>
              <w:rFonts w:eastAsiaTheme="minorEastAsia" w:cstheme="minorHAnsi"/>
              <w:noProof/>
              <w:sz w:val="24"/>
              <w:szCs w:val="24"/>
              <w:lang w:eastAsia="ja-JP"/>
              <w:rPrChange w:id="537" w:author="DuyNgo" w:date="2012-08-08T07:35:00Z">
                <w:rPr>
                  <w:rFonts w:eastAsiaTheme="minorEastAsia" w:cstheme="minorHAnsi"/>
                  <w:noProof/>
                  <w:sz w:val="24"/>
                  <w:szCs w:val="24"/>
                  <w:lang w:eastAsia="ja-JP"/>
                </w:rPr>
              </w:rPrChange>
            </w:rPr>
            <w:tab/>
          </w:r>
          <w:r w:rsidR="001C2BA6" w:rsidRPr="00E40DDD">
            <w:rPr>
              <w:rStyle w:val="Hyperlink"/>
              <w:rFonts w:cstheme="minorHAnsi"/>
              <w:noProof/>
              <w:sz w:val="24"/>
              <w:szCs w:val="24"/>
              <w:rPrChange w:id="538" w:author="DuyNgo" w:date="2012-08-08T07:35:00Z">
                <w:rPr>
                  <w:rStyle w:val="Hyperlink"/>
                  <w:rFonts w:cstheme="minorHAnsi"/>
                  <w:noProof/>
                  <w:sz w:val="24"/>
                  <w:szCs w:val="24"/>
                </w:rPr>
              </w:rPrChange>
            </w:rPr>
            <w:t>Image formatting</w:t>
          </w:r>
          <w:r w:rsidR="001C2BA6" w:rsidRPr="00E40DDD">
            <w:rPr>
              <w:rFonts w:cstheme="minorHAnsi"/>
              <w:noProof/>
              <w:webHidden/>
              <w:sz w:val="24"/>
              <w:szCs w:val="24"/>
              <w:rPrChange w:id="539" w:author="DuyNgo" w:date="2012-08-08T07:35:00Z">
                <w:rPr>
                  <w:rFonts w:cstheme="minorHAnsi"/>
                  <w:noProof/>
                  <w:webHidden/>
                  <w:sz w:val="24"/>
                  <w:szCs w:val="24"/>
                </w:rPr>
              </w:rPrChange>
            </w:rPr>
            <w:tab/>
          </w:r>
          <w:r w:rsidR="001C2BA6" w:rsidRPr="00E40DDD">
            <w:rPr>
              <w:rFonts w:cstheme="minorHAnsi"/>
              <w:noProof/>
              <w:webHidden/>
              <w:sz w:val="24"/>
              <w:szCs w:val="24"/>
              <w:rPrChange w:id="540" w:author="DuyNgo" w:date="2012-08-08T07:35:00Z">
                <w:rPr>
                  <w:rFonts w:cstheme="minorHAnsi"/>
                  <w:noProof/>
                  <w:webHidden/>
                  <w:sz w:val="24"/>
                  <w:szCs w:val="24"/>
                </w:rPr>
              </w:rPrChange>
            </w:rPr>
            <w:fldChar w:fldCharType="begin"/>
          </w:r>
          <w:r w:rsidR="001C2BA6" w:rsidRPr="00E40DDD">
            <w:rPr>
              <w:rFonts w:cstheme="minorHAnsi"/>
              <w:noProof/>
              <w:webHidden/>
              <w:sz w:val="24"/>
              <w:szCs w:val="24"/>
              <w:rPrChange w:id="541" w:author="DuyNgo" w:date="2012-08-08T07:35:00Z">
                <w:rPr>
                  <w:rFonts w:cstheme="minorHAnsi"/>
                  <w:noProof/>
                  <w:webHidden/>
                  <w:sz w:val="24"/>
                  <w:szCs w:val="24"/>
                </w:rPr>
              </w:rPrChange>
            </w:rPr>
            <w:instrText xml:space="preserve"> PAGEREF _Toc330479254 \h </w:instrText>
          </w:r>
          <w:r w:rsidR="001C2BA6" w:rsidRPr="00E40DDD">
            <w:rPr>
              <w:rFonts w:cstheme="minorHAnsi"/>
              <w:noProof/>
              <w:webHidden/>
              <w:sz w:val="24"/>
              <w:szCs w:val="24"/>
              <w:rPrChange w:id="542" w:author="DuyNgo" w:date="2012-08-08T07:35:00Z">
                <w:rPr>
                  <w:rFonts w:ascii="Calibri" w:hAnsi="Calibri" w:cs="Calibri"/>
                  <w:noProof/>
                  <w:webHidden/>
                  <w:sz w:val="24"/>
                  <w:szCs w:val="24"/>
                </w:rPr>
              </w:rPrChange>
            </w:rPr>
          </w:r>
          <w:r w:rsidR="001C2BA6" w:rsidRPr="00E40DDD">
            <w:rPr>
              <w:rFonts w:cstheme="minorHAnsi"/>
              <w:noProof/>
              <w:webHidden/>
              <w:sz w:val="24"/>
              <w:szCs w:val="24"/>
              <w:rPrChange w:id="543" w:author="DuyNgo" w:date="2012-08-08T07:35:00Z">
                <w:rPr>
                  <w:rFonts w:cstheme="minorHAnsi"/>
                  <w:noProof/>
                  <w:webHidden/>
                  <w:sz w:val="24"/>
                  <w:szCs w:val="24"/>
                </w:rPr>
              </w:rPrChange>
            </w:rPr>
            <w:fldChar w:fldCharType="separate"/>
          </w:r>
          <w:r w:rsidR="001C2BA6" w:rsidRPr="00E40DDD">
            <w:rPr>
              <w:rFonts w:cstheme="minorHAnsi"/>
              <w:noProof/>
              <w:webHidden/>
              <w:sz w:val="24"/>
              <w:szCs w:val="24"/>
              <w:rPrChange w:id="544" w:author="DuyNgo" w:date="2012-08-08T07:35:00Z">
                <w:rPr>
                  <w:rFonts w:cstheme="minorHAnsi"/>
                  <w:noProof/>
                  <w:webHidden/>
                  <w:sz w:val="24"/>
                  <w:szCs w:val="24"/>
                </w:rPr>
              </w:rPrChange>
            </w:rPr>
            <w:t>4</w:t>
          </w:r>
          <w:r w:rsidR="001C2BA6" w:rsidRPr="00E40DDD">
            <w:rPr>
              <w:rFonts w:cstheme="minorHAnsi"/>
              <w:noProof/>
              <w:webHidden/>
              <w:sz w:val="24"/>
              <w:szCs w:val="24"/>
              <w:rPrChange w:id="545" w:author="DuyNgo" w:date="2012-08-08T07:35:00Z">
                <w:rPr>
                  <w:rFonts w:cstheme="minorHAnsi"/>
                  <w:noProof/>
                  <w:webHidden/>
                  <w:sz w:val="24"/>
                  <w:szCs w:val="24"/>
                </w:rPr>
              </w:rPrChange>
            </w:rPr>
            <w:fldChar w:fldCharType="end"/>
          </w:r>
          <w:r w:rsidRPr="00E40DDD">
            <w:rPr>
              <w:rFonts w:cstheme="minorHAnsi"/>
              <w:noProof/>
              <w:sz w:val="24"/>
              <w:szCs w:val="24"/>
              <w:rPrChange w:id="546" w:author="DuyNgo" w:date="2012-08-08T07:35:00Z">
                <w:rPr>
                  <w:rFonts w:cstheme="minorHAnsi"/>
                  <w:noProof/>
                  <w:sz w:val="24"/>
                  <w:szCs w:val="24"/>
                </w:rPr>
              </w:rPrChange>
            </w:rPr>
            <w:fldChar w:fldCharType="end"/>
          </w:r>
        </w:p>
        <w:p w:rsidR="001C2BA6" w:rsidRPr="00E40DDD" w:rsidRDefault="0013310D" w:rsidP="00DC4B9B">
          <w:pPr>
            <w:pStyle w:val="TOC3"/>
            <w:tabs>
              <w:tab w:val="left" w:pos="1100"/>
              <w:tab w:val="right" w:leader="dot" w:pos="9912"/>
            </w:tabs>
            <w:spacing w:after="0"/>
            <w:rPr>
              <w:rFonts w:eastAsiaTheme="minorEastAsia" w:cstheme="minorHAnsi"/>
              <w:noProof/>
              <w:sz w:val="24"/>
              <w:szCs w:val="24"/>
              <w:lang w:eastAsia="ja-JP"/>
              <w:rPrChange w:id="547" w:author="DuyNgo" w:date="2012-08-08T07:35:00Z">
                <w:rPr>
                  <w:rFonts w:eastAsiaTheme="minorEastAsia" w:cstheme="minorHAnsi"/>
                  <w:noProof/>
                  <w:sz w:val="24"/>
                  <w:szCs w:val="24"/>
                  <w:lang w:eastAsia="ja-JP"/>
                </w:rPr>
              </w:rPrChange>
            </w:rPr>
          </w:pPr>
          <w:r w:rsidRPr="00E40DDD">
            <w:rPr>
              <w:rFonts w:cstheme="minorHAnsi"/>
              <w:sz w:val="24"/>
              <w:szCs w:val="24"/>
              <w:rPrChange w:id="548" w:author="DuyNgo" w:date="2012-08-08T07:35:00Z">
                <w:rPr>
                  <w:rFonts w:cstheme="minorHAnsi"/>
                  <w:noProof/>
                  <w:sz w:val="24"/>
                  <w:szCs w:val="24"/>
                </w:rPr>
              </w:rPrChange>
            </w:rPr>
            <w:fldChar w:fldCharType="begin"/>
          </w:r>
          <w:r w:rsidRPr="00E40DDD">
            <w:rPr>
              <w:rFonts w:cstheme="minorHAnsi"/>
              <w:sz w:val="24"/>
              <w:szCs w:val="24"/>
              <w:rPrChange w:id="549" w:author="DuyNgo" w:date="2012-08-08T07:35:00Z">
                <w:rPr/>
              </w:rPrChange>
            </w:rPr>
            <w:instrText xml:space="preserve"> HYPERLINK \l "_Toc330479255" </w:instrText>
          </w:r>
          <w:r w:rsidRPr="00E40DDD">
            <w:rPr>
              <w:rFonts w:cstheme="minorHAnsi"/>
              <w:sz w:val="24"/>
              <w:szCs w:val="24"/>
              <w:rPrChange w:id="550" w:author="DuyNgo" w:date="2012-08-08T07:35:00Z">
                <w:rPr>
                  <w:rFonts w:cstheme="minorHAnsi"/>
                  <w:noProof/>
                  <w:sz w:val="24"/>
                  <w:szCs w:val="24"/>
                </w:rPr>
              </w:rPrChange>
            </w:rPr>
            <w:fldChar w:fldCharType="separate"/>
          </w:r>
          <w:r w:rsidR="001C2BA6" w:rsidRPr="00E40DDD">
            <w:rPr>
              <w:rStyle w:val="Hyperlink"/>
              <w:rFonts w:cstheme="minorHAnsi"/>
              <w:noProof/>
              <w:sz w:val="24"/>
              <w:szCs w:val="24"/>
              <w:rPrChange w:id="551" w:author="DuyNgo" w:date="2012-08-08T07:35:00Z">
                <w:rPr>
                  <w:rStyle w:val="Hyperlink"/>
                  <w:rFonts w:cstheme="minorHAnsi"/>
                  <w:noProof/>
                  <w:sz w:val="24"/>
                  <w:szCs w:val="24"/>
                </w:rPr>
              </w:rPrChange>
            </w:rPr>
            <w:t>2.3</w:t>
          </w:r>
          <w:r w:rsidR="001C2BA6" w:rsidRPr="00E40DDD">
            <w:rPr>
              <w:rFonts w:eastAsiaTheme="minorEastAsia" w:cstheme="minorHAnsi"/>
              <w:noProof/>
              <w:sz w:val="24"/>
              <w:szCs w:val="24"/>
              <w:lang w:eastAsia="ja-JP"/>
              <w:rPrChange w:id="552" w:author="DuyNgo" w:date="2012-08-08T07:35:00Z">
                <w:rPr>
                  <w:rFonts w:eastAsiaTheme="minorEastAsia" w:cstheme="minorHAnsi"/>
                  <w:noProof/>
                  <w:sz w:val="24"/>
                  <w:szCs w:val="24"/>
                  <w:lang w:eastAsia="ja-JP"/>
                </w:rPr>
              </w:rPrChange>
            </w:rPr>
            <w:tab/>
          </w:r>
          <w:r w:rsidR="001C2BA6" w:rsidRPr="00E40DDD">
            <w:rPr>
              <w:rStyle w:val="Hyperlink"/>
              <w:rFonts w:cstheme="minorHAnsi"/>
              <w:noProof/>
              <w:sz w:val="24"/>
              <w:szCs w:val="24"/>
              <w:rPrChange w:id="553" w:author="DuyNgo" w:date="2012-08-08T07:35:00Z">
                <w:rPr>
                  <w:rStyle w:val="Hyperlink"/>
                  <w:rFonts w:cstheme="minorHAnsi"/>
                  <w:noProof/>
                  <w:sz w:val="24"/>
                  <w:szCs w:val="24"/>
                </w:rPr>
              </w:rPrChange>
            </w:rPr>
            <w:t>Performance</w:t>
          </w:r>
          <w:r w:rsidR="001C2BA6" w:rsidRPr="00E40DDD">
            <w:rPr>
              <w:rFonts w:cstheme="minorHAnsi"/>
              <w:noProof/>
              <w:webHidden/>
              <w:sz w:val="24"/>
              <w:szCs w:val="24"/>
              <w:rPrChange w:id="554" w:author="DuyNgo" w:date="2012-08-08T07:35:00Z">
                <w:rPr>
                  <w:rFonts w:cstheme="minorHAnsi"/>
                  <w:noProof/>
                  <w:webHidden/>
                  <w:sz w:val="24"/>
                  <w:szCs w:val="24"/>
                </w:rPr>
              </w:rPrChange>
            </w:rPr>
            <w:tab/>
          </w:r>
          <w:r w:rsidR="001C2BA6" w:rsidRPr="00E40DDD">
            <w:rPr>
              <w:rFonts w:cstheme="minorHAnsi"/>
              <w:noProof/>
              <w:webHidden/>
              <w:sz w:val="24"/>
              <w:szCs w:val="24"/>
              <w:rPrChange w:id="555" w:author="DuyNgo" w:date="2012-08-08T07:35:00Z">
                <w:rPr>
                  <w:rFonts w:cstheme="minorHAnsi"/>
                  <w:noProof/>
                  <w:webHidden/>
                  <w:sz w:val="24"/>
                  <w:szCs w:val="24"/>
                </w:rPr>
              </w:rPrChange>
            </w:rPr>
            <w:fldChar w:fldCharType="begin"/>
          </w:r>
          <w:r w:rsidR="001C2BA6" w:rsidRPr="00E40DDD">
            <w:rPr>
              <w:rFonts w:cstheme="minorHAnsi"/>
              <w:noProof/>
              <w:webHidden/>
              <w:sz w:val="24"/>
              <w:szCs w:val="24"/>
              <w:rPrChange w:id="556" w:author="DuyNgo" w:date="2012-08-08T07:35:00Z">
                <w:rPr>
                  <w:rFonts w:cstheme="minorHAnsi"/>
                  <w:noProof/>
                  <w:webHidden/>
                  <w:sz w:val="24"/>
                  <w:szCs w:val="24"/>
                </w:rPr>
              </w:rPrChange>
            </w:rPr>
            <w:instrText xml:space="preserve"> PAGEREF _Toc330479255 \h </w:instrText>
          </w:r>
          <w:r w:rsidR="001C2BA6" w:rsidRPr="00E40DDD">
            <w:rPr>
              <w:rFonts w:cstheme="minorHAnsi"/>
              <w:noProof/>
              <w:webHidden/>
              <w:sz w:val="24"/>
              <w:szCs w:val="24"/>
              <w:rPrChange w:id="557" w:author="DuyNgo" w:date="2012-08-08T07:35:00Z">
                <w:rPr>
                  <w:rFonts w:ascii="Calibri" w:hAnsi="Calibri" w:cs="Calibri"/>
                  <w:noProof/>
                  <w:webHidden/>
                  <w:sz w:val="24"/>
                  <w:szCs w:val="24"/>
                </w:rPr>
              </w:rPrChange>
            </w:rPr>
          </w:r>
          <w:r w:rsidR="001C2BA6" w:rsidRPr="00E40DDD">
            <w:rPr>
              <w:rFonts w:cstheme="minorHAnsi"/>
              <w:noProof/>
              <w:webHidden/>
              <w:sz w:val="24"/>
              <w:szCs w:val="24"/>
              <w:rPrChange w:id="558" w:author="DuyNgo" w:date="2012-08-08T07:35:00Z">
                <w:rPr>
                  <w:rFonts w:cstheme="minorHAnsi"/>
                  <w:noProof/>
                  <w:webHidden/>
                  <w:sz w:val="24"/>
                  <w:szCs w:val="24"/>
                </w:rPr>
              </w:rPrChange>
            </w:rPr>
            <w:fldChar w:fldCharType="separate"/>
          </w:r>
          <w:r w:rsidR="001C2BA6" w:rsidRPr="00E40DDD">
            <w:rPr>
              <w:rFonts w:cstheme="minorHAnsi"/>
              <w:noProof/>
              <w:webHidden/>
              <w:sz w:val="24"/>
              <w:szCs w:val="24"/>
              <w:rPrChange w:id="559" w:author="DuyNgo" w:date="2012-08-08T07:35:00Z">
                <w:rPr>
                  <w:rFonts w:cstheme="minorHAnsi"/>
                  <w:noProof/>
                  <w:webHidden/>
                  <w:sz w:val="24"/>
                  <w:szCs w:val="24"/>
                </w:rPr>
              </w:rPrChange>
            </w:rPr>
            <w:t>5</w:t>
          </w:r>
          <w:r w:rsidR="001C2BA6" w:rsidRPr="00E40DDD">
            <w:rPr>
              <w:rFonts w:cstheme="minorHAnsi"/>
              <w:noProof/>
              <w:webHidden/>
              <w:sz w:val="24"/>
              <w:szCs w:val="24"/>
              <w:rPrChange w:id="560" w:author="DuyNgo" w:date="2012-08-08T07:35:00Z">
                <w:rPr>
                  <w:rFonts w:cstheme="minorHAnsi"/>
                  <w:noProof/>
                  <w:webHidden/>
                  <w:sz w:val="24"/>
                  <w:szCs w:val="24"/>
                </w:rPr>
              </w:rPrChange>
            </w:rPr>
            <w:fldChar w:fldCharType="end"/>
          </w:r>
          <w:r w:rsidRPr="00E40DDD">
            <w:rPr>
              <w:rFonts w:cstheme="minorHAnsi"/>
              <w:noProof/>
              <w:sz w:val="24"/>
              <w:szCs w:val="24"/>
              <w:rPrChange w:id="561" w:author="DuyNgo" w:date="2012-08-08T07:35:00Z">
                <w:rPr>
                  <w:rFonts w:cstheme="minorHAnsi"/>
                  <w:noProof/>
                  <w:sz w:val="24"/>
                  <w:szCs w:val="24"/>
                </w:rPr>
              </w:rPrChange>
            </w:rPr>
            <w:fldChar w:fldCharType="end"/>
          </w:r>
        </w:p>
        <w:p w:rsidR="001C2BA6" w:rsidRPr="00E40DDD" w:rsidRDefault="0013310D" w:rsidP="00DC4B9B">
          <w:pPr>
            <w:pStyle w:val="TOC3"/>
            <w:tabs>
              <w:tab w:val="left" w:pos="1100"/>
              <w:tab w:val="right" w:leader="dot" w:pos="9912"/>
            </w:tabs>
            <w:spacing w:after="0"/>
            <w:rPr>
              <w:rFonts w:eastAsiaTheme="minorEastAsia" w:cstheme="minorHAnsi"/>
              <w:noProof/>
              <w:sz w:val="24"/>
              <w:szCs w:val="24"/>
              <w:lang w:eastAsia="ja-JP"/>
              <w:rPrChange w:id="562" w:author="DuyNgo" w:date="2012-08-08T07:35:00Z">
                <w:rPr>
                  <w:rFonts w:eastAsiaTheme="minorEastAsia" w:cstheme="minorHAnsi"/>
                  <w:noProof/>
                  <w:sz w:val="24"/>
                  <w:szCs w:val="24"/>
                  <w:lang w:eastAsia="ja-JP"/>
                </w:rPr>
              </w:rPrChange>
            </w:rPr>
          </w:pPr>
          <w:r w:rsidRPr="00E40DDD">
            <w:rPr>
              <w:rFonts w:cstheme="minorHAnsi"/>
              <w:sz w:val="24"/>
              <w:szCs w:val="24"/>
              <w:rPrChange w:id="563" w:author="DuyNgo" w:date="2012-08-08T07:35:00Z">
                <w:rPr>
                  <w:rFonts w:cstheme="minorHAnsi"/>
                  <w:noProof/>
                  <w:sz w:val="24"/>
                  <w:szCs w:val="24"/>
                </w:rPr>
              </w:rPrChange>
            </w:rPr>
            <w:fldChar w:fldCharType="begin"/>
          </w:r>
          <w:r w:rsidRPr="00E40DDD">
            <w:rPr>
              <w:rFonts w:cstheme="minorHAnsi"/>
              <w:sz w:val="24"/>
              <w:szCs w:val="24"/>
              <w:rPrChange w:id="564" w:author="DuyNgo" w:date="2012-08-08T07:35:00Z">
                <w:rPr/>
              </w:rPrChange>
            </w:rPr>
            <w:instrText xml:space="preserve"> HYPERLINK \l "_Toc330479256" </w:instrText>
          </w:r>
          <w:r w:rsidRPr="00E40DDD">
            <w:rPr>
              <w:rFonts w:cstheme="minorHAnsi"/>
              <w:sz w:val="24"/>
              <w:szCs w:val="24"/>
              <w:rPrChange w:id="565" w:author="DuyNgo" w:date="2012-08-08T07:35:00Z">
                <w:rPr>
                  <w:rFonts w:cstheme="minorHAnsi"/>
                  <w:noProof/>
                  <w:sz w:val="24"/>
                  <w:szCs w:val="24"/>
                </w:rPr>
              </w:rPrChange>
            </w:rPr>
            <w:fldChar w:fldCharType="separate"/>
          </w:r>
          <w:r w:rsidR="001C2BA6" w:rsidRPr="00E40DDD">
            <w:rPr>
              <w:rStyle w:val="Hyperlink"/>
              <w:rFonts w:cstheme="minorHAnsi"/>
              <w:noProof/>
              <w:sz w:val="24"/>
              <w:szCs w:val="24"/>
              <w:rPrChange w:id="566" w:author="DuyNgo" w:date="2012-08-08T07:35:00Z">
                <w:rPr>
                  <w:rStyle w:val="Hyperlink"/>
                  <w:rFonts w:cstheme="minorHAnsi"/>
                  <w:noProof/>
                  <w:sz w:val="24"/>
                  <w:szCs w:val="24"/>
                </w:rPr>
              </w:rPrChange>
            </w:rPr>
            <w:t>2.4</w:t>
          </w:r>
          <w:r w:rsidR="001C2BA6" w:rsidRPr="00E40DDD">
            <w:rPr>
              <w:rFonts w:eastAsiaTheme="minorEastAsia" w:cstheme="minorHAnsi"/>
              <w:noProof/>
              <w:sz w:val="24"/>
              <w:szCs w:val="24"/>
              <w:lang w:eastAsia="ja-JP"/>
              <w:rPrChange w:id="567" w:author="DuyNgo" w:date="2012-08-08T07:35:00Z">
                <w:rPr>
                  <w:rFonts w:eastAsiaTheme="minorEastAsia" w:cstheme="minorHAnsi"/>
                  <w:noProof/>
                  <w:sz w:val="24"/>
                  <w:szCs w:val="24"/>
                  <w:lang w:eastAsia="ja-JP"/>
                </w:rPr>
              </w:rPrChange>
            </w:rPr>
            <w:tab/>
          </w:r>
          <w:r w:rsidR="001C2BA6" w:rsidRPr="00E40DDD">
            <w:rPr>
              <w:rStyle w:val="Hyperlink"/>
              <w:rFonts w:cstheme="minorHAnsi"/>
              <w:noProof/>
              <w:sz w:val="24"/>
              <w:szCs w:val="24"/>
              <w:rPrChange w:id="568" w:author="DuyNgo" w:date="2012-08-08T07:35:00Z">
                <w:rPr>
                  <w:rStyle w:val="Hyperlink"/>
                  <w:rFonts w:cstheme="minorHAnsi"/>
                  <w:noProof/>
                  <w:sz w:val="24"/>
                  <w:szCs w:val="24"/>
                </w:rPr>
              </w:rPrChange>
            </w:rPr>
            <w:t>Network Connection &amp; Security</w:t>
          </w:r>
          <w:r w:rsidR="001C2BA6" w:rsidRPr="00E40DDD">
            <w:rPr>
              <w:rFonts w:cstheme="minorHAnsi"/>
              <w:noProof/>
              <w:webHidden/>
              <w:sz w:val="24"/>
              <w:szCs w:val="24"/>
              <w:rPrChange w:id="569" w:author="DuyNgo" w:date="2012-08-08T07:35:00Z">
                <w:rPr>
                  <w:rFonts w:cstheme="minorHAnsi"/>
                  <w:noProof/>
                  <w:webHidden/>
                  <w:sz w:val="24"/>
                  <w:szCs w:val="24"/>
                </w:rPr>
              </w:rPrChange>
            </w:rPr>
            <w:tab/>
          </w:r>
          <w:r w:rsidR="001C2BA6" w:rsidRPr="00E40DDD">
            <w:rPr>
              <w:rFonts w:cstheme="minorHAnsi"/>
              <w:noProof/>
              <w:webHidden/>
              <w:sz w:val="24"/>
              <w:szCs w:val="24"/>
              <w:rPrChange w:id="570" w:author="DuyNgo" w:date="2012-08-08T07:35:00Z">
                <w:rPr>
                  <w:rFonts w:cstheme="minorHAnsi"/>
                  <w:noProof/>
                  <w:webHidden/>
                  <w:sz w:val="24"/>
                  <w:szCs w:val="24"/>
                </w:rPr>
              </w:rPrChange>
            </w:rPr>
            <w:fldChar w:fldCharType="begin"/>
          </w:r>
          <w:r w:rsidR="001C2BA6" w:rsidRPr="00E40DDD">
            <w:rPr>
              <w:rFonts w:cstheme="minorHAnsi"/>
              <w:noProof/>
              <w:webHidden/>
              <w:sz w:val="24"/>
              <w:szCs w:val="24"/>
              <w:rPrChange w:id="571" w:author="DuyNgo" w:date="2012-08-08T07:35:00Z">
                <w:rPr>
                  <w:rFonts w:cstheme="minorHAnsi"/>
                  <w:noProof/>
                  <w:webHidden/>
                  <w:sz w:val="24"/>
                  <w:szCs w:val="24"/>
                </w:rPr>
              </w:rPrChange>
            </w:rPr>
            <w:instrText xml:space="preserve"> PAGEREF _Toc330479256 \h </w:instrText>
          </w:r>
          <w:r w:rsidR="001C2BA6" w:rsidRPr="00E40DDD">
            <w:rPr>
              <w:rFonts w:cstheme="minorHAnsi"/>
              <w:noProof/>
              <w:webHidden/>
              <w:sz w:val="24"/>
              <w:szCs w:val="24"/>
              <w:rPrChange w:id="572" w:author="DuyNgo" w:date="2012-08-08T07:35:00Z">
                <w:rPr>
                  <w:rFonts w:ascii="Calibri" w:hAnsi="Calibri" w:cs="Calibri"/>
                  <w:noProof/>
                  <w:webHidden/>
                  <w:sz w:val="24"/>
                  <w:szCs w:val="24"/>
                </w:rPr>
              </w:rPrChange>
            </w:rPr>
          </w:r>
          <w:r w:rsidR="001C2BA6" w:rsidRPr="00E40DDD">
            <w:rPr>
              <w:rFonts w:cstheme="minorHAnsi"/>
              <w:noProof/>
              <w:webHidden/>
              <w:sz w:val="24"/>
              <w:szCs w:val="24"/>
              <w:rPrChange w:id="573" w:author="DuyNgo" w:date="2012-08-08T07:35:00Z">
                <w:rPr>
                  <w:rFonts w:cstheme="minorHAnsi"/>
                  <w:noProof/>
                  <w:webHidden/>
                  <w:sz w:val="24"/>
                  <w:szCs w:val="24"/>
                </w:rPr>
              </w:rPrChange>
            </w:rPr>
            <w:fldChar w:fldCharType="separate"/>
          </w:r>
          <w:r w:rsidR="001C2BA6" w:rsidRPr="00E40DDD">
            <w:rPr>
              <w:rFonts w:cstheme="minorHAnsi"/>
              <w:noProof/>
              <w:webHidden/>
              <w:sz w:val="24"/>
              <w:szCs w:val="24"/>
              <w:rPrChange w:id="574" w:author="DuyNgo" w:date="2012-08-08T07:35:00Z">
                <w:rPr>
                  <w:rFonts w:cstheme="minorHAnsi"/>
                  <w:noProof/>
                  <w:webHidden/>
                  <w:sz w:val="24"/>
                  <w:szCs w:val="24"/>
                </w:rPr>
              </w:rPrChange>
            </w:rPr>
            <w:t>5</w:t>
          </w:r>
          <w:r w:rsidR="001C2BA6" w:rsidRPr="00E40DDD">
            <w:rPr>
              <w:rFonts w:cstheme="minorHAnsi"/>
              <w:noProof/>
              <w:webHidden/>
              <w:sz w:val="24"/>
              <w:szCs w:val="24"/>
              <w:rPrChange w:id="575" w:author="DuyNgo" w:date="2012-08-08T07:35:00Z">
                <w:rPr>
                  <w:rFonts w:cstheme="minorHAnsi"/>
                  <w:noProof/>
                  <w:webHidden/>
                  <w:sz w:val="24"/>
                  <w:szCs w:val="24"/>
                </w:rPr>
              </w:rPrChange>
            </w:rPr>
            <w:fldChar w:fldCharType="end"/>
          </w:r>
          <w:r w:rsidRPr="00E40DDD">
            <w:rPr>
              <w:rFonts w:cstheme="minorHAnsi"/>
              <w:noProof/>
              <w:sz w:val="24"/>
              <w:szCs w:val="24"/>
              <w:rPrChange w:id="576" w:author="DuyNgo" w:date="2012-08-08T07:35:00Z">
                <w:rPr>
                  <w:rFonts w:cstheme="minorHAnsi"/>
                  <w:noProof/>
                  <w:sz w:val="24"/>
                  <w:szCs w:val="24"/>
                </w:rPr>
              </w:rPrChange>
            </w:rPr>
            <w:fldChar w:fldCharType="end"/>
          </w:r>
        </w:p>
        <w:p w:rsidR="001C2BA6" w:rsidRPr="00E40DDD" w:rsidRDefault="0013310D" w:rsidP="00DC4B9B">
          <w:pPr>
            <w:pStyle w:val="TOC3"/>
            <w:tabs>
              <w:tab w:val="left" w:pos="1100"/>
              <w:tab w:val="right" w:leader="dot" w:pos="9912"/>
            </w:tabs>
            <w:spacing w:after="0"/>
            <w:rPr>
              <w:rFonts w:eastAsiaTheme="minorEastAsia" w:cstheme="minorHAnsi"/>
              <w:noProof/>
              <w:sz w:val="24"/>
              <w:szCs w:val="24"/>
              <w:lang w:eastAsia="ja-JP"/>
              <w:rPrChange w:id="577" w:author="DuyNgo" w:date="2012-08-08T07:35:00Z">
                <w:rPr>
                  <w:rFonts w:eastAsiaTheme="minorEastAsia" w:cstheme="minorHAnsi"/>
                  <w:noProof/>
                  <w:sz w:val="24"/>
                  <w:szCs w:val="24"/>
                  <w:lang w:eastAsia="ja-JP"/>
                </w:rPr>
              </w:rPrChange>
            </w:rPr>
          </w:pPr>
          <w:r w:rsidRPr="00E40DDD">
            <w:rPr>
              <w:rFonts w:cstheme="minorHAnsi"/>
              <w:sz w:val="24"/>
              <w:szCs w:val="24"/>
              <w:rPrChange w:id="578" w:author="DuyNgo" w:date="2012-08-08T07:35:00Z">
                <w:rPr>
                  <w:rFonts w:cstheme="minorHAnsi"/>
                  <w:noProof/>
                  <w:sz w:val="24"/>
                  <w:szCs w:val="24"/>
                </w:rPr>
              </w:rPrChange>
            </w:rPr>
            <w:fldChar w:fldCharType="begin"/>
          </w:r>
          <w:r w:rsidRPr="00E40DDD">
            <w:rPr>
              <w:rFonts w:cstheme="minorHAnsi"/>
              <w:sz w:val="24"/>
              <w:szCs w:val="24"/>
              <w:rPrChange w:id="579" w:author="DuyNgo" w:date="2012-08-08T07:35:00Z">
                <w:rPr/>
              </w:rPrChange>
            </w:rPr>
            <w:instrText xml:space="preserve"> HYPERLINK \l "_Toc330479257" </w:instrText>
          </w:r>
          <w:r w:rsidRPr="00E40DDD">
            <w:rPr>
              <w:rFonts w:cstheme="minorHAnsi"/>
              <w:sz w:val="24"/>
              <w:szCs w:val="24"/>
              <w:rPrChange w:id="580" w:author="DuyNgo" w:date="2012-08-08T07:35:00Z">
                <w:rPr>
                  <w:rFonts w:cstheme="minorHAnsi"/>
                  <w:noProof/>
                  <w:sz w:val="24"/>
                  <w:szCs w:val="24"/>
                </w:rPr>
              </w:rPrChange>
            </w:rPr>
            <w:fldChar w:fldCharType="separate"/>
          </w:r>
          <w:r w:rsidR="001C2BA6" w:rsidRPr="00E40DDD">
            <w:rPr>
              <w:rStyle w:val="Hyperlink"/>
              <w:rFonts w:cstheme="minorHAnsi"/>
              <w:noProof/>
              <w:sz w:val="24"/>
              <w:szCs w:val="24"/>
              <w:rPrChange w:id="581" w:author="DuyNgo" w:date="2012-08-08T07:35:00Z">
                <w:rPr>
                  <w:rStyle w:val="Hyperlink"/>
                  <w:rFonts w:cstheme="minorHAnsi"/>
                  <w:noProof/>
                  <w:sz w:val="24"/>
                  <w:szCs w:val="24"/>
                </w:rPr>
              </w:rPrChange>
            </w:rPr>
            <w:t>2.5</w:t>
          </w:r>
          <w:r w:rsidR="001C2BA6" w:rsidRPr="00E40DDD">
            <w:rPr>
              <w:rFonts w:eastAsiaTheme="minorEastAsia" w:cstheme="minorHAnsi"/>
              <w:noProof/>
              <w:sz w:val="24"/>
              <w:szCs w:val="24"/>
              <w:lang w:eastAsia="ja-JP"/>
              <w:rPrChange w:id="582" w:author="DuyNgo" w:date="2012-08-08T07:35:00Z">
                <w:rPr>
                  <w:rFonts w:eastAsiaTheme="minorEastAsia" w:cstheme="minorHAnsi"/>
                  <w:noProof/>
                  <w:sz w:val="24"/>
                  <w:szCs w:val="24"/>
                  <w:lang w:eastAsia="ja-JP"/>
                </w:rPr>
              </w:rPrChange>
            </w:rPr>
            <w:tab/>
          </w:r>
          <w:r w:rsidR="001C2BA6" w:rsidRPr="00E40DDD">
            <w:rPr>
              <w:rStyle w:val="Hyperlink"/>
              <w:rFonts w:cstheme="minorHAnsi"/>
              <w:noProof/>
              <w:sz w:val="24"/>
              <w:szCs w:val="24"/>
              <w:rPrChange w:id="583" w:author="DuyNgo" w:date="2012-08-08T07:35:00Z">
                <w:rPr>
                  <w:rStyle w:val="Hyperlink"/>
                  <w:rFonts w:cstheme="minorHAnsi"/>
                  <w:noProof/>
                  <w:sz w:val="24"/>
                  <w:szCs w:val="24"/>
                </w:rPr>
              </w:rPrChange>
            </w:rPr>
            <w:t>Performance</w:t>
          </w:r>
          <w:r w:rsidR="001C2BA6" w:rsidRPr="00E40DDD">
            <w:rPr>
              <w:rFonts w:cstheme="minorHAnsi"/>
              <w:noProof/>
              <w:webHidden/>
              <w:sz w:val="24"/>
              <w:szCs w:val="24"/>
              <w:rPrChange w:id="584" w:author="DuyNgo" w:date="2012-08-08T07:35:00Z">
                <w:rPr>
                  <w:rFonts w:cstheme="minorHAnsi"/>
                  <w:noProof/>
                  <w:webHidden/>
                  <w:sz w:val="24"/>
                  <w:szCs w:val="24"/>
                </w:rPr>
              </w:rPrChange>
            </w:rPr>
            <w:tab/>
          </w:r>
          <w:r w:rsidR="001C2BA6" w:rsidRPr="00E40DDD">
            <w:rPr>
              <w:rFonts w:cstheme="minorHAnsi"/>
              <w:noProof/>
              <w:webHidden/>
              <w:sz w:val="24"/>
              <w:szCs w:val="24"/>
              <w:rPrChange w:id="585" w:author="DuyNgo" w:date="2012-08-08T07:35:00Z">
                <w:rPr>
                  <w:rFonts w:cstheme="minorHAnsi"/>
                  <w:noProof/>
                  <w:webHidden/>
                  <w:sz w:val="24"/>
                  <w:szCs w:val="24"/>
                </w:rPr>
              </w:rPrChange>
            </w:rPr>
            <w:fldChar w:fldCharType="begin"/>
          </w:r>
          <w:r w:rsidR="001C2BA6" w:rsidRPr="00E40DDD">
            <w:rPr>
              <w:rFonts w:cstheme="minorHAnsi"/>
              <w:noProof/>
              <w:webHidden/>
              <w:sz w:val="24"/>
              <w:szCs w:val="24"/>
              <w:rPrChange w:id="586" w:author="DuyNgo" w:date="2012-08-08T07:35:00Z">
                <w:rPr>
                  <w:rFonts w:cstheme="minorHAnsi"/>
                  <w:noProof/>
                  <w:webHidden/>
                  <w:sz w:val="24"/>
                  <w:szCs w:val="24"/>
                </w:rPr>
              </w:rPrChange>
            </w:rPr>
            <w:instrText xml:space="preserve"> PAGEREF _Toc330479257 \h </w:instrText>
          </w:r>
          <w:r w:rsidR="001C2BA6" w:rsidRPr="00E40DDD">
            <w:rPr>
              <w:rFonts w:cstheme="minorHAnsi"/>
              <w:noProof/>
              <w:webHidden/>
              <w:sz w:val="24"/>
              <w:szCs w:val="24"/>
              <w:rPrChange w:id="587" w:author="DuyNgo" w:date="2012-08-08T07:35:00Z">
                <w:rPr>
                  <w:rFonts w:ascii="Calibri" w:hAnsi="Calibri" w:cs="Calibri"/>
                  <w:noProof/>
                  <w:webHidden/>
                  <w:sz w:val="24"/>
                  <w:szCs w:val="24"/>
                </w:rPr>
              </w:rPrChange>
            </w:rPr>
          </w:r>
          <w:r w:rsidR="001C2BA6" w:rsidRPr="00E40DDD">
            <w:rPr>
              <w:rFonts w:cstheme="minorHAnsi"/>
              <w:noProof/>
              <w:webHidden/>
              <w:sz w:val="24"/>
              <w:szCs w:val="24"/>
              <w:rPrChange w:id="588" w:author="DuyNgo" w:date="2012-08-08T07:35:00Z">
                <w:rPr>
                  <w:rFonts w:cstheme="minorHAnsi"/>
                  <w:noProof/>
                  <w:webHidden/>
                  <w:sz w:val="24"/>
                  <w:szCs w:val="24"/>
                </w:rPr>
              </w:rPrChange>
            </w:rPr>
            <w:fldChar w:fldCharType="separate"/>
          </w:r>
          <w:r w:rsidR="001C2BA6" w:rsidRPr="00E40DDD">
            <w:rPr>
              <w:rFonts w:cstheme="minorHAnsi"/>
              <w:noProof/>
              <w:webHidden/>
              <w:sz w:val="24"/>
              <w:szCs w:val="24"/>
              <w:rPrChange w:id="589" w:author="DuyNgo" w:date="2012-08-08T07:35:00Z">
                <w:rPr>
                  <w:rFonts w:cstheme="minorHAnsi"/>
                  <w:noProof/>
                  <w:webHidden/>
                  <w:sz w:val="24"/>
                  <w:szCs w:val="24"/>
                </w:rPr>
              </w:rPrChange>
            </w:rPr>
            <w:t>5</w:t>
          </w:r>
          <w:r w:rsidR="001C2BA6" w:rsidRPr="00E40DDD">
            <w:rPr>
              <w:rFonts w:cstheme="minorHAnsi"/>
              <w:noProof/>
              <w:webHidden/>
              <w:sz w:val="24"/>
              <w:szCs w:val="24"/>
              <w:rPrChange w:id="590" w:author="DuyNgo" w:date="2012-08-08T07:35:00Z">
                <w:rPr>
                  <w:rFonts w:cstheme="minorHAnsi"/>
                  <w:noProof/>
                  <w:webHidden/>
                  <w:sz w:val="24"/>
                  <w:szCs w:val="24"/>
                </w:rPr>
              </w:rPrChange>
            </w:rPr>
            <w:fldChar w:fldCharType="end"/>
          </w:r>
          <w:r w:rsidRPr="00E40DDD">
            <w:rPr>
              <w:rFonts w:cstheme="minorHAnsi"/>
              <w:noProof/>
              <w:sz w:val="24"/>
              <w:szCs w:val="24"/>
              <w:rPrChange w:id="591" w:author="DuyNgo" w:date="2012-08-08T07:35:00Z">
                <w:rPr>
                  <w:rFonts w:cstheme="minorHAnsi"/>
                  <w:noProof/>
                  <w:sz w:val="24"/>
                  <w:szCs w:val="24"/>
                </w:rPr>
              </w:rPrChange>
            </w:rPr>
            <w:fldChar w:fldCharType="end"/>
          </w:r>
        </w:p>
        <w:p w:rsidR="001C2BA6" w:rsidRPr="00E40DDD" w:rsidRDefault="0013310D" w:rsidP="00DC4B9B">
          <w:pPr>
            <w:pStyle w:val="TOC2"/>
            <w:tabs>
              <w:tab w:val="left" w:pos="660"/>
              <w:tab w:val="right" w:leader="dot" w:pos="9912"/>
            </w:tabs>
            <w:spacing w:after="0"/>
            <w:rPr>
              <w:rFonts w:eastAsiaTheme="minorEastAsia" w:cstheme="minorHAnsi"/>
              <w:noProof/>
              <w:sz w:val="24"/>
              <w:szCs w:val="24"/>
              <w:lang w:eastAsia="ja-JP"/>
              <w:rPrChange w:id="592" w:author="DuyNgo" w:date="2012-08-08T07:35:00Z">
                <w:rPr>
                  <w:rFonts w:eastAsiaTheme="minorEastAsia" w:cstheme="minorHAnsi"/>
                  <w:noProof/>
                  <w:sz w:val="24"/>
                  <w:szCs w:val="24"/>
                  <w:lang w:eastAsia="ja-JP"/>
                </w:rPr>
              </w:rPrChange>
            </w:rPr>
          </w:pPr>
          <w:r w:rsidRPr="00E40DDD">
            <w:rPr>
              <w:rFonts w:cstheme="minorHAnsi"/>
              <w:sz w:val="24"/>
              <w:szCs w:val="24"/>
              <w:rPrChange w:id="593" w:author="DuyNgo" w:date="2012-08-08T07:35:00Z">
                <w:rPr>
                  <w:rFonts w:cstheme="minorHAnsi"/>
                  <w:noProof/>
                  <w:sz w:val="24"/>
                  <w:szCs w:val="24"/>
                </w:rPr>
              </w:rPrChange>
            </w:rPr>
            <w:fldChar w:fldCharType="begin"/>
          </w:r>
          <w:r w:rsidRPr="00E40DDD">
            <w:rPr>
              <w:rFonts w:cstheme="minorHAnsi"/>
              <w:sz w:val="24"/>
              <w:szCs w:val="24"/>
              <w:rPrChange w:id="594" w:author="DuyNgo" w:date="2012-08-08T07:35:00Z">
                <w:rPr/>
              </w:rPrChange>
            </w:rPr>
            <w:instrText xml:space="preserve"> HYPERLINK \l "_Toc330479258" </w:instrText>
          </w:r>
          <w:r w:rsidRPr="00E40DDD">
            <w:rPr>
              <w:rFonts w:cstheme="minorHAnsi"/>
              <w:sz w:val="24"/>
              <w:szCs w:val="24"/>
              <w:rPrChange w:id="595" w:author="DuyNgo" w:date="2012-08-08T07:35:00Z">
                <w:rPr>
                  <w:rFonts w:cstheme="minorHAnsi"/>
                  <w:noProof/>
                  <w:sz w:val="24"/>
                  <w:szCs w:val="24"/>
                </w:rPr>
              </w:rPrChange>
            </w:rPr>
            <w:fldChar w:fldCharType="separate"/>
          </w:r>
          <w:r w:rsidR="001C2BA6" w:rsidRPr="00E40DDD">
            <w:rPr>
              <w:rStyle w:val="Hyperlink"/>
              <w:rFonts w:cstheme="minorHAnsi"/>
              <w:noProof/>
              <w:sz w:val="24"/>
              <w:szCs w:val="24"/>
              <w:rPrChange w:id="596" w:author="DuyNgo" w:date="2012-08-08T07:35:00Z">
                <w:rPr>
                  <w:rStyle w:val="Hyperlink"/>
                  <w:rFonts w:cstheme="minorHAnsi"/>
                  <w:noProof/>
                  <w:sz w:val="24"/>
                  <w:szCs w:val="24"/>
                </w:rPr>
              </w:rPrChange>
            </w:rPr>
            <w:t>3.</w:t>
          </w:r>
          <w:r w:rsidR="001C2BA6" w:rsidRPr="00E40DDD">
            <w:rPr>
              <w:rFonts w:eastAsiaTheme="minorEastAsia" w:cstheme="minorHAnsi"/>
              <w:noProof/>
              <w:sz w:val="24"/>
              <w:szCs w:val="24"/>
              <w:lang w:eastAsia="ja-JP"/>
              <w:rPrChange w:id="597" w:author="DuyNgo" w:date="2012-08-08T07:35:00Z">
                <w:rPr>
                  <w:rFonts w:eastAsiaTheme="minorEastAsia" w:cstheme="minorHAnsi"/>
                  <w:noProof/>
                  <w:sz w:val="24"/>
                  <w:szCs w:val="24"/>
                  <w:lang w:eastAsia="ja-JP"/>
                </w:rPr>
              </w:rPrChange>
            </w:rPr>
            <w:tab/>
          </w:r>
          <w:r w:rsidR="001C2BA6" w:rsidRPr="00E40DDD">
            <w:rPr>
              <w:rStyle w:val="Hyperlink"/>
              <w:rFonts w:cstheme="minorHAnsi"/>
              <w:noProof/>
              <w:sz w:val="24"/>
              <w:szCs w:val="24"/>
              <w:rPrChange w:id="598" w:author="DuyNgo" w:date="2012-08-08T07:35:00Z">
                <w:rPr>
                  <w:rStyle w:val="Hyperlink"/>
                  <w:rFonts w:cstheme="minorHAnsi"/>
                  <w:noProof/>
                  <w:sz w:val="24"/>
                  <w:szCs w:val="24"/>
                </w:rPr>
              </w:rPrChange>
            </w:rPr>
            <w:t>Test Cases</w:t>
          </w:r>
          <w:r w:rsidR="001C2BA6" w:rsidRPr="00E40DDD">
            <w:rPr>
              <w:rFonts w:cstheme="minorHAnsi"/>
              <w:noProof/>
              <w:webHidden/>
              <w:sz w:val="24"/>
              <w:szCs w:val="24"/>
              <w:rPrChange w:id="599" w:author="DuyNgo" w:date="2012-08-08T07:35:00Z">
                <w:rPr>
                  <w:rFonts w:cstheme="minorHAnsi"/>
                  <w:noProof/>
                  <w:webHidden/>
                  <w:sz w:val="24"/>
                  <w:szCs w:val="24"/>
                </w:rPr>
              </w:rPrChange>
            </w:rPr>
            <w:tab/>
          </w:r>
          <w:r w:rsidR="001C2BA6" w:rsidRPr="00E40DDD">
            <w:rPr>
              <w:rFonts w:cstheme="minorHAnsi"/>
              <w:noProof/>
              <w:webHidden/>
              <w:sz w:val="24"/>
              <w:szCs w:val="24"/>
              <w:rPrChange w:id="600" w:author="DuyNgo" w:date="2012-08-08T07:35:00Z">
                <w:rPr>
                  <w:rFonts w:cstheme="minorHAnsi"/>
                  <w:noProof/>
                  <w:webHidden/>
                  <w:sz w:val="24"/>
                  <w:szCs w:val="24"/>
                </w:rPr>
              </w:rPrChange>
            </w:rPr>
            <w:fldChar w:fldCharType="begin"/>
          </w:r>
          <w:r w:rsidR="001C2BA6" w:rsidRPr="00E40DDD">
            <w:rPr>
              <w:rFonts w:cstheme="minorHAnsi"/>
              <w:noProof/>
              <w:webHidden/>
              <w:sz w:val="24"/>
              <w:szCs w:val="24"/>
              <w:rPrChange w:id="601" w:author="DuyNgo" w:date="2012-08-08T07:35:00Z">
                <w:rPr>
                  <w:rFonts w:cstheme="minorHAnsi"/>
                  <w:noProof/>
                  <w:webHidden/>
                  <w:sz w:val="24"/>
                  <w:szCs w:val="24"/>
                </w:rPr>
              </w:rPrChange>
            </w:rPr>
            <w:instrText xml:space="preserve"> PAGEREF _Toc330479258 \h </w:instrText>
          </w:r>
          <w:r w:rsidR="001C2BA6" w:rsidRPr="00E40DDD">
            <w:rPr>
              <w:rFonts w:cstheme="minorHAnsi"/>
              <w:noProof/>
              <w:webHidden/>
              <w:sz w:val="24"/>
              <w:szCs w:val="24"/>
              <w:rPrChange w:id="602" w:author="DuyNgo" w:date="2012-08-08T07:35:00Z">
                <w:rPr>
                  <w:rFonts w:ascii="Calibri" w:hAnsi="Calibri" w:cs="Calibri"/>
                  <w:noProof/>
                  <w:webHidden/>
                  <w:sz w:val="24"/>
                  <w:szCs w:val="24"/>
                </w:rPr>
              </w:rPrChange>
            </w:rPr>
          </w:r>
          <w:r w:rsidR="001C2BA6" w:rsidRPr="00E40DDD">
            <w:rPr>
              <w:rFonts w:cstheme="minorHAnsi"/>
              <w:noProof/>
              <w:webHidden/>
              <w:sz w:val="24"/>
              <w:szCs w:val="24"/>
              <w:rPrChange w:id="603" w:author="DuyNgo" w:date="2012-08-08T07:35:00Z">
                <w:rPr>
                  <w:rFonts w:cstheme="minorHAnsi"/>
                  <w:noProof/>
                  <w:webHidden/>
                  <w:sz w:val="24"/>
                  <w:szCs w:val="24"/>
                </w:rPr>
              </w:rPrChange>
            </w:rPr>
            <w:fldChar w:fldCharType="separate"/>
          </w:r>
          <w:r w:rsidR="001C2BA6" w:rsidRPr="00E40DDD">
            <w:rPr>
              <w:rFonts w:cstheme="minorHAnsi"/>
              <w:noProof/>
              <w:webHidden/>
              <w:sz w:val="24"/>
              <w:szCs w:val="24"/>
              <w:rPrChange w:id="604" w:author="DuyNgo" w:date="2012-08-08T07:35:00Z">
                <w:rPr>
                  <w:rFonts w:cstheme="minorHAnsi"/>
                  <w:noProof/>
                  <w:webHidden/>
                  <w:sz w:val="24"/>
                  <w:szCs w:val="24"/>
                </w:rPr>
              </w:rPrChange>
            </w:rPr>
            <w:t>0</w:t>
          </w:r>
          <w:r w:rsidR="001C2BA6" w:rsidRPr="00E40DDD">
            <w:rPr>
              <w:rFonts w:cstheme="minorHAnsi"/>
              <w:noProof/>
              <w:webHidden/>
              <w:sz w:val="24"/>
              <w:szCs w:val="24"/>
              <w:rPrChange w:id="605" w:author="DuyNgo" w:date="2012-08-08T07:35:00Z">
                <w:rPr>
                  <w:rFonts w:cstheme="minorHAnsi"/>
                  <w:noProof/>
                  <w:webHidden/>
                  <w:sz w:val="24"/>
                  <w:szCs w:val="24"/>
                </w:rPr>
              </w:rPrChange>
            </w:rPr>
            <w:fldChar w:fldCharType="end"/>
          </w:r>
          <w:r w:rsidRPr="00E40DDD">
            <w:rPr>
              <w:rFonts w:cstheme="minorHAnsi"/>
              <w:noProof/>
              <w:sz w:val="24"/>
              <w:szCs w:val="24"/>
              <w:rPrChange w:id="606" w:author="DuyNgo" w:date="2012-08-08T07:35:00Z">
                <w:rPr>
                  <w:rFonts w:cstheme="minorHAnsi"/>
                  <w:noProof/>
                  <w:sz w:val="24"/>
                  <w:szCs w:val="24"/>
                </w:rPr>
              </w:rPrChange>
            </w:rPr>
            <w:fldChar w:fldCharType="end"/>
          </w:r>
        </w:p>
        <w:p w:rsidR="001C2BA6" w:rsidRPr="00E40DDD" w:rsidRDefault="0013310D" w:rsidP="00DC4B9B">
          <w:pPr>
            <w:pStyle w:val="TOC3"/>
            <w:tabs>
              <w:tab w:val="right" w:leader="dot" w:pos="9912"/>
            </w:tabs>
            <w:spacing w:after="0"/>
            <w:rPr>
              <w:rFonts w:eastAsiaTheme="minorEastAsia" w:cstheme="minorHAnsi"/>
              <w:noProof/>
              <w:sz w:val="24"/>
              <w:szCs w:val="24"/>
              <w:lang w:eastAsia="ja-JP"/>
              <w:rPrChange w:id="607" w:author="DuyNgo" w:date="2012-08-08T07:35:00Z">
                <w:rPr>
                  <w:rFonts w:eastAsiaTheme="minorEastAsia" w:cstheme="minorHAnsi"/>
                  <w:noProof/>
                  <w:sz w:val="24"/>
                  <w:szCs w:val="24"/>
                  <w:lang w:eastAsia="ja-JP"/>
                </w:rPr>
              </w:rPrChange>
            </w:rPr>
          </w:pPr>
          <w:r w:rsidRPr="00E40DDD">
            <w:rPr>
              <w:rFonts w:cstheme="minorHAnsi"/>
              <w:sz w:val="24"/>
              <w:szCs w:val="24"/>
              <w:rPrChange w:id="608" w:author="DuyNgo" w:date="2012-08-08T07:35:00Z">
                <w:rPr>
                  <w:rFonts w:cstheme="minorHAnsi"/>
                  <w:noProof/>
                  <w:sz w:val="24"/>
                  <w:szCs w:val="24"/>
                </w:rPr>
              </w:rPrChange>
            </w:rPr>
            <w:fldChar w:fldCharType="begin"/>
          </w:r>
          <w:r w:rsidRPr="00E40DDD">
            <w:rPr>
              <w:rFonts w:cstheme="minorHAnsi"/>
              <w:sz w:val="24"/>
              <w:szCs w:val="24"/>
              <w:rPrChange w:id="609" w:author="DuyNgo" w:date="2012-08-08T07:35:00Z">
                <w:rPr/>
              </w:rPrChange>
            </w:rPr>
            <w:instrText xml:space="preserve"> HYPERLINK \l "_Toc330479259" </w:instrText>
          </w:r>
          <w:r w:rsidRPr="00E40DDD">
            <w:rPr>
              <w:rFonts w:cstheme="minorHAnsi"/>
              <w:sz w:val="24"/>
              <w:szCs w:val="24"/>
              <w:rPrChange w:id="610" w:author="DuyNgo" w:date="2012-08-08T07:35:00Z">
                <w:rPr>
                  <w:rFonts w:cstheme="minorHAnsi"/>
                  <w:noProof/>
                  <w:sz w:val="24"/>
                  <w:szCs w:val="24"/>
                </w:rPr>
              </w:rPrChange>
            </w:rPr>
            <w:fldChar w:fldCharType="separate"/>
          </w:r>
          <w:r w:rsidR="001C2BA6" w:rsidRPr="00E40DDD">
            <w:rPr>
              <w:rStyle w:val="Hyperlink"/>
              <w:rFonts w:cstheme="minorHAnsi"/>
              <w:noProof/>
              <w:sz w:val="24"/>
              <w:szCs w:val="24"/>
              <w:rPrChange w:id="611" w:author="DuyNgo" w:date="2012-08-08T07:35:00Z">
                <w:rPr>
                  <w:rStyle w:val="Hyperlink"/>
                  <w:rFonts w:cstheme="minorHAnsi"/>
                  <w:noProof/>
                  <w:sz w:val="24"/>
                  <w:szCs w:val="24"/>
                </w:rPr>
              </w:rPrChange>
            </w:rPr>
            <w:t>Sample - Student – Edit Private Information</w:t>
          </w:r>
          <w:r w:rsidR="001C2BA6" w:rsidRPr="00E40DDD">
            <w:rPr>
              <w:rFonts w:cstheme="minorHAnsi"/>
              <w:noProof/>
              <w:webHidden/>
              <w:sz w:val="24"/>
              <w:szCs w:val="24"/>
              <w:rPrChange w:id="612" w:author="DuyNgo" w:date="2012-08-08T07:35:00Z">
                <w:rPr>
                  <w:rFonts w:cstheme="minorHAnsi"/>
                  <w:noProof/>
                  <w:webHidden/>
                  <w:sz w:val="24"/>
                  <w:szCs w:val="24"/>
                </w:rPr>
              </w:rPrChange>
            </w:rPr>
            <w:tab/>
          </w:r>
          <w:r w:rsidR="001C2BA6" w:rsidRPr="00E40DDD">
            <w:rPr>
              <w:rFonts w:cstheme="minorHAnsi"/>
              <w:noProof/>
              <w:webHidden/>
              <w:sz w:val="24"/>
              <w:szCs w:val="24"/>
              <w:rPrChange w:id="613" w:author="DuyNgo" w:date="2012-08-08T07:35:00Z">
                <w:rPr>
                  <w:rFonts w:cstheme="minorHAnsi"/>
                  <w:noProof/>
                  <w:webHidden/>
                  <w:sz w:val="24"/>
                  <w:szCs w:val="24"/>
                </w:rPr>
              </w:rPrChange>
            </w:rPr>
            <w:fldChar w:fldCharType="begin"/>
          </w:r>
          <w:r w:rsidR="001C2BA6" w:rsidRPr="00E40DDD">
            <w:rPr>
              <w:rFonts w:cstheme="minorHAnsi"/>
              <w:noProof/>
              <w:webHidden/>
              <w:sz w:val="24"/>
              <w:szCs w:val="24"/>
              <w:rPrChange w:id="614" w:author="DuyNgo" w:date="2012-08-08T07:35:00Z">
                <w:rPr>
                  <w:rFonts w:cstheme="minorHAnsi"/>
                  <w:noProof/>
                  <w:webHidden/>
                  <w:sz w:val="24"/>
                  <w:szCs w:val="24"/>
                </w:rPr>
              </w:rPrChange>
            </w:rPr>
            <w:instrText xml:space="preserve"> PAGEREF _Toc330479259 \h </w:instrText>
          </w:r>
          <w:r w:rsidR="001C2BA6" w:rsidRPr="00E40DDD">
            <w:rPr>
              <w:rFonts w:cstheme="minorHAnsi"/>
              <w:noProof/>
              <w:webHidden/>
              <w:sz w:val="24"/>
              <w:szCs w:val="24"/>
              <w:rPrChange w:id="615" w:author="DuyNgo" w:date="2012-08-08T07:35:00Z">
                <w:rPr>
                  <w:rFonts w:ascii="Calibri" w:hAnsi="Calibri" w:cs="Calibri"/>
                  <w:noProof/>
                  <w:webHidden/>
                  <w:sz w:val="24"/>
                  <w:szCs w:val="24"/>
                </w:rPr>
              </w:rPrChange>
            </w:rPr>
          </w:r>
          <w:r w:rsidR="001C2BA6" w:rsidRPr="00E40DDD">
            <w:rPr>
              <w:rFonts w:cstheme="minorHAnsi"/>
              <w:noProof/>
              <w:webHidden/>
              <w:sz w:val="24"/>
              <w:szCs w:val="24"/>
              <w:rPrChange w:id="616" w:author="DuyNgo" w:date="2012-08-08T07:35:00Z">
                <w:rPr>
                  <w:rFonts w:cstheme="minorHAnsi"/>
                  <w:noProof/>
                  <w:webHidden/>
                  <w:sz w:val="24"/>
                  <w:szCs w:val="24"/>
                </w:rPr>
              </w:rPrChange>
            </w:rPr>
            <w:fldChar w:fldCharType="separate"/>
          </w:r>
          <w:r w:rsidR="001C2BA6" w:rsidRPr="00E40DDD">
            <w:rPr>
              <w:rFonts w:cstheme="minorHAnsi"/>
              <w:noProof/>
              <w:webHidden/>
              <w:sz w:val="24"/>
              <w:szCs w:val="24"/>
              <w:rPrChange w:id="617" w:author="DuyNgo" w:date="2012-08-08T07:35:00Z">
                <w:rPr>
                  <w:rFonts w:cstheme="minorHAnsi"/>
                  <w:noProof/>
                  <w:webHidden/>
                  <w:sz w:val="24"/>
                  <w:szCs w:val="24"/>
                </w:rPr>
              </w:rPrChange>
            </w:rPr>
            <w:t>0</w:t>
          </w:r>
          <w:r w:rsidR="001C2BA6" w:rsidRPr="00E40DDD">
            <w:rPr>
              <w:rFonts w:cstheme="minorHAnsi"/>
              <w:noProof/>
              <w:webHidden/>
              <w:sz w:val="24"/>
              <w:szCs w:val="24"/>
              <w:rPrChange w:id="618" w:author="DuyNgo" w:date="2012-08-08T07:35:00Z">
                <w:rPr>
                  <w:rFonts w:cstheme="minorHAnsi"/>
                  <w:noProof/>
                  <w:webHidden/>
                  <w:sz w:val="24"/>
                  <w:szCs w:val="24"/>
                </w:rPr>
              </w:rPrChange>
            </w:rPr>
            <w:fldChar w:fldCharType="end"/>
          </w:r>
          <w:r w:rsidRPr="00E40DDD">
            <w:rPr>
              <w:rFonts w:cstheme="minorHAnsi"/>
              <w:noProof/>
              <w:sz w:val="24"/>
              <w:szCs w:val="24"/>
              <w:rPrChange w:id="619" w:author="DuyNgo" w:date="2012-08-08T07:35:00Z">
                <w:rPr>
                  <w:rFonts w:cstheme="minorHAnsi"/>
                  <w:noProof/>
                  <w:sz w:val="24"/>
                  <w:szCs w:val="24"/>
                </w:rPr>
              </w:rPrChange>
            </w:rPr>
            <w:fldChar w:fldCharType="end"/>
          </w:r>
        </w:p>
        <w:p w:rsidR="001C2BA6" w:rsidRPr="00E40DDD" w:rsidRDefault="0013310D" w:rsidP="00DC4B9B">
          <w:pPr>
            <w:pStyle w:val="TOC3"/>
            <w:tabs>
              <w:tab w:val="left" w:pos="1100"/>
              <w:tab w:val="right" w:leader="dot" w:pos="9912"/>
            </w:tabs>
            <w:spacing w:after="0"/>
            <w:rPr>
              <w:rFonts w:eastAsiaTheme="minorEastAsia" w:cstheme="minorHAnsi"/>
              <w:noProof/>
              <w:sz w:val="24"/>
              <w:szCs w:val="24"/>
              <w:lang w:eastAsia="ja-JP"/>
              <w:rPrChange w:id="620" w:author="DuyNgo" w:date="2012-08-08T07:35:00Z">
                <w:rPr>
                  <w:rFonts w:eastAsiaTheme="minorEastAsia" w:cstheme="minorHAnsi"/>
                  <w:noProof/>
                  <w:sz w:val="24"/>
                  <w:szCs w:val="24"/>
                  <w:lang w:eastAsia="ja-JP"/>
                </w:rPr>
              </w:rPrChange>
            </w:rPr>
          </w:pPr>
          <w:r w:rsidRPr="00E40DDD">
            <w:rPr>
              <w:rFonts w:cstheme="minorHAnsi"/>
              <w:sz w:val="24"/>
              <w:szCs w:val="24"/>
              <w:rPrChange w:id="621" w:author="DuyNgo" w:date="2012-08-08T07:35:00Z">
                <w:rPr>
                  <w:rFonts w:cstheme="minorHAnsi"/>
                  <w:noProof/>
                  <w:sz w:val="24"/>
                  <w:szCs w:val="24"/>
                </w:rPr>
              </w:rPrChange>
            </w:rPr>
            <w:fldChar w:fldCharType="begin"/>
          </w:r>
          <w:r w:rsidRPr="00E40DDD">
            <w:rPr>
              <w:rFonts w:cstheme="minorHAnsi"/>
              <w:sz w:val="24"/>
              <w:szCs w:val="24"/>
              <w:rPrChange w:id="622" w:author="DuyNgo" w:date="2012-08-08T07:35:00Z">
                <w:rPr/>
              </w:rPrChange>
            </w:rPr>
            <w:instrText xml:space="preserve"> HYPERLINK \l "_Toc330479260" </w:instrText>
          </w:r>
          <w:r w:rsidRPr="00E40DDD">
            <w:rPr>
              <w:rFonts w:cstheme="minorHAnsi"/>
              <w:sz w:val="24"/>
              <w:szCs w:val="24"/>
              <w:rPrChange w:id="623" w:author="DuyNgo" w:date="2012-08-08T07:35:00Z">
                <w:rPr>
                  <w:rFonts w:cstheme="minorHAnsi"/>
                  <w:noProof/>
                  <w:sz w:val="24"/>
                  <w:szCs w:val="24"/>
                </w:rPr>
              </w:rPrChange>
            </w:rPr>
            <w:fldChar w:fldCharType="separate"/>
          </w:r>
          <w:r w:rsidR="001C2BA6" w:rsidRPr="00E40DDD">
            <w:rPr>
              <w:rStyle w:val="Hyperlink"/>
              <w:rFonts w:cstheme="minorHAnsi"/>
              <w:noProof/>
              <w:sz w:val="24"/>
              <w:szCs w:val="24"/>
              <w:rPrChange w:id="624" w:author="DuyNgo" w:date="2012-08-08T07:35:00Z">
                <w:rPr>
                  <w:rStyle w:val="Hyperlink"/>
                  <w:rFonts w:cstheme="minorHAnsi"/>
                  <w:noProof/>
                  <w:sz w:val="24"/>
                  <w:szCs w:val="24"/>
                </w:rPr>
              </w:rPrChange>
            </w:rPr>
            <w:t>3.1</w:t>
          </w:r>
          <w:r w:rsidR="001C2BA6" w:rsidRPr="00E40DDD">
            <w:rPr>
              <w:rFonts w:eastAsiaTheme="minorEastAsia" w:cstheme="minorHAnsi"/>
              <w:noProof/>
              <w:sz w:val="24"/>
              <w:szCs w:val="24"/>
              <w:lang w:eastAsia="ja-JP"/>
              <w:rPrChange w:id="625" w:author="DuyNgo" w:date="2012-08-08T07:35:00Z">
                <w:rPr>
                  <w:rFonts w:eastAsiaTheme="minorEastAsia" w:cstheme="minorHAnsi"/>
                  <w:noProof/>
                  <w:sz w:val="24"/>
                  <w:szCs w:val="24"/>
                  <w:lang w:eastAsia="ja-JP"/>
                </w:rPr>
              </w:rPrChange>
            </w:rPr>
            <w:tab/>
          </w:r>
          <w:r w:rsidR="001C2BA6" w:rsidRPr="00E40DDD">
            <w:rPr>
              <w:rStyle w:val="Hyperlink"/>
              <w:rFonts w:cstheme="minorHAnsi"/>
              <w:noProof/>
              <w:sz w:val="24"/>
              <w:szCs w:val="24"/>
              <w:rPrChange w:id="626" w:author="DuyNgo" w:date="2012-08-08T07:35:00Z">
                <w:rPr>
                  <w:rStyle w:val="Hyperlink"/>
                  <w:rFonts w:cstheme="minorHAnsi"/>
                  <w:noProof/>
                  <w:sz w:val="24"/>
                  <w:szCs w:val="24"/>
                </w:rPr>
              </w:rPrChange>
            </w:rPr>
            <w:t>Dashboard</w:t>
          </w:r>
          <w:r w:rsidR="001C2BA6" w:rsidRPr="00E40DDD">
            <w:rPr>
              <w:rFonts w:cstheme="minorHAnsi"/>
              <w:noProof/>
              <w:webHidden/>
              <w:sz w:val="24"/>
              <w:szCs w:val="24"/>
              <w:rPrChange w:id="627" w:author="DuyNgo" w:date="2012-08-08T07:35:00Z">
                <w:rPr>
                  <w:rFonts w:cstheme="minorHAnsi"/>
                  <w:noProof/>
                  <w:webHidden/>
                  <w:sz w:val="24"/>
                  <w:szCs w:val="24"/>
                </w:rPr>
              </w:rPrChange>
            </w:rPr>
            <w:tab/>
          </w:r>
          <w:r w:rsidR="001C2BA6" w:rsidRPr="00E40DDD">
            <w:rPr>
              <w:rFonts w:cstheme="minorHAnsi"/>
              <w:noProof/>
              <w:webHidden/>
              <w:sz w:val="24"/>
              <w:szCs w:val="24"/>
              <w:rPrChange w:id="628" w:author="DuyNgo" w:date="2012-08-08T07:35:00Z">
                <w:rPr>
                  <w:rFonts w:cstheme="minorHAnsi"/>
                  <w:noProof/>
                  <w:webHidden/>
                  <w:sz w:val="24"/>
                  <w:szCs w:val="24"/>
                </w:rPr>
              </w:rPrChange>
            </w:rPr>
            <w:fldChar w:fldCharType="begin"/>
          </w:r>
          <w:r w:rsidR="001C2BA6" w:rsidRPr="00E40DDD">
            <w:rPr>
              <w:rFonts w:cstheme="minorHAnsi"/>
              <w:noProof/>
              <w:webHidden/>
              <w:sz w:val="24"/>
              <w:szCs w:val="24"/>
              <w:rPrChange w:id="629" w:author="DuyNgo" w:date="2012-08-08T07:35:00Z">
                <w:rPr>
                  <w:rFonts w:cstheme="minorHAnsi"/>
                  <w:noProof/>
                  <w:webHidden/>
                  <w:sz w:val="24"/>
                  <w:szCs w:val="24"/>
                </w:rPr>
              </w:rPrChange>
            </w:rPr>
            <w:instrText xml:space="preserve"> PAGEREF _Toc330479260 \h </w:instrText>
          </w:r>
          <w:r w:rsidR="001C2BA6" w:rsidRPr="00E40DDD">
            <w:rPr>
              <w:rFonts w:cstheme="minorHAnsi"/>
              <w:noProof/>
              <w:webHidden/>
              <w:sz w:val="24"/>
              <w:szCs w:val="24"/>
              <w:rPrChange w:id="630" w:author="DuyNgo" w:date="2012-08-08T07:35:00Z">
                <w:rPr>
                  <w:rFonts w:ascii="Calibri" w:hAnsi="Calibri" w:cs="Calibri"/>
                  <w:noProof/>
                  <w:webHidden/>
                  <w:sz w:val="24"/>
                  <w:szCs w:val="24"/>
                </w:rPr>
              </w:rPrChange>
            </w:rPr>
          </w:r>
          <w:r w:rsidR="001C2BA6" w:rsidRPr="00E40DDD">
            <w:rPr>
              <w:rFonts w:cstheme="minorHAnsi"/>
              <w:noProof/>
              <w:webHidden/>
              <w:sz w:val="24"/>
              <w:szCs w:val="24"/>
              <w:rPrChange w:id="631" w:author="DuyNgo" w:date="2012-08-08T07:35:00Z">
                <w:rPr>
                  <w:rFonts w:cstheme="minorHAnsi"/>
                  <w:noProof/>
                  <w:webHidden/>
                  <w:sz w:val="24"/>
                  <w:szCs w:val="24"/>
                </w:rPr>
              </w:rPrChange>
            </w:rPr>
            <w:fldChar w:fldCharType="separate"/>
          </w:r>
          <w:r w:rsidR="001C2BA6" w:rsidRPr="00E40DDD">
            <w:rPr>
              <w:rFonts w:cstheme="minorHAnsi"/>
              <w:noProof/>
              <w:webHidden/>
              <w:sz w:val="24"/>
              <w:szCs w:val="24"/>
              <w:rPrChange w:id="632" w:author="DuyNgo" w:date="2012-08-08T07:35:00Z">
                <w:rPr>
                  <w:rFonts w:cstheme="minorHAnsi"/>
                  <w:noProof/>
                  <w:webHidden/>
                  <w:sz w:val="24"/>
                  <w:szCs w:val="24"/>
                </w:rPr>
              </w:rPrChange>
            </w:rPr>
            <w:t>1</w:t>
          </w:r>
          <w:r w:rsidR="001C2BA6" w:rsidRPr="00E40DDD">
            <w:rPr>
              <w:rFonts w:cstheme="minorHAnsi"/>
              <w:noProof/>
              <w:webHidden/>
              <w:sz w:val="24"/>
              <w:szCs w:val="24"/>
              <w:rPrChange w:id="633" w:author="DuyNgo" w:date="2012-08-08T07:35:00Z">
                <w:rPr>
                  <w:rFonts w:cstheme="minorHAnsi"/>
                  <w:noProof/>
                  <w:webHidden/>
                  <w:sz w:val="24"/>
                  <w:szCs w:val="24"/>
                </w:rPr>
              </w:rPrChange>
            </w:rPr>
            <w:fldChar w:fldCharType="end"/>
          </w:r>
          <w:r w:rsidRPr="00E40DDD">
            <w:rPr>
              <w:rFonts w:cstheme="minorHAnsi"/>
              <w:noProof/>
              <w:sz w:val="24"/>
              <w:szCs w:val="24"/>
              <w:rPrChange w:id="634" w:author="DuyNgo" w:date="2012-08-08T07:35:00Z">
                <w:rPr>
                  <w:rFonts w:cstheme="minorHAnsi"/>
                  <w:noProof/>
                  <w:sz w:val="24"/>
                  <w:szCs w:val="24"/>
                </w:rPr>
              </w:rPrChange>
            </w:rPr>
            <w:fldChar w:fldCharType="end"/>
          </w:r>
        </w:p>
        <w:p w:rsidR="001C2BA6" w:rsidRPr="00E40DDD" w:rsidRDefault="0013310D" w:rsidP="00DC4B9B">
          <w:pPr>
            <w:pStyle w:val="TOC3"/>
            <w:tabs>
              <w:tab w:val="left" w:pos="1100"/>
              <w:tab w:val="right" w:leader="dot" w:pos="9912"/>
            </w:tabs>
            <w:spacing w:after="0"/>
            <w:rPr>
              <w:rFonts w:eastAsiaTheme="minorEastAsia" w:cstheme="minorHAnsi"/>
              <w:noProof/>
              <w:sz w:val="24"/>
              <w:szCs w:val="24"/>
              <w:lang w:eastAsia="ja-JP"/>
              <w:rPrChange w:id="635" w:author="DuyNgo" w:date="2012-08-08T07:35:00Z">
                <w:rPr>
                  <w:rFonts w:eastAsiaTheme="minorEastAsia" w:cstheme="minorHAnsi"/>
                  <w:noProof/>
                  <w:sz w:val="24"/>
                  <w:szCs w:val="24"/>
                  <w:lang w:eastAsia="ja-JP"/>
                </w:rPr>
              </w:rPrChange>
            </w:rPr>
          </w:pPr>
          <w:r w:rsidRPr="00E40DDD">
            <w:rPr>
              <w:rFonts w:cstheme="minorHAnsi"/>
              <w:sz w:val="24"/>
              <w:szCs w:val="24"/>
              <w:rPrChange w:id="636" w:author="DuyNgo" w:date="2012-08-08T07:35:00Z">
                <w:rPr>
                  <w:rFonts w:cstheme="minorHAnsi"/>
                  <w:noProof/>
                  <w:sz w:val="24"/>
                  <w:szCs w:val="24"/>
                </w:rPr>
              </w:rPrChange>
            </w:rPr>
            <w:fldChar w:fldCharType="begin"/>
          </w:r>
          <w:r w:rsidRPr="00E40DDD">
            <w:rPr>
              <w:rFonts w:cstheme="minorHAnsi"/>
              <w:sz w:val="24"/>
              <w:szCs w:val="24"/>
              <w:rPrChange w:id="637" w:author="DuyNgo" w:date="2012-08-08T07:35:00Z">
                <w:rPr/>
              </w:rPrChange>
            </w:rPr>
            <w:instrText xml:space="preserve"> HYPERLINK \l "_Toc330479261" </w:instrText>
          </w:r>
          <w:r w:rsidRPr="00E40DDD">
            <w:rPr>
              <w:rFonts w:cstheme="minorHAnsi"/>
              <w:sz w:val="24"/>
              <w:szCs w:val="24"/>
              <w:rPrChange w:id="638" w:author="DuyNgo" w:date="2012-08-08T07:35:00Z">
                <w:rPr>
                  <w:rFonts w:cstheme="minorHAnsi"/>
                  <w:noProof/>
                  <w:sz w:val="24"/>
                  <w:szCs w:val="24"/>
                </w:rPr>
              </w:rPrChange>
            </w:rPr>
            <w:fldChar w:fldCharType="separate"/>
          </w:r>
          <w:r w:rsidR="001C2BA6" w:rsidRPr="00E40DDD">
            <w:rPr>
              <w:rStyle w:val="Hyperlink"/>
              <w:rFonts w:cstheme="minorHAnsi"/>
              <w:noProof/>
              <w:sz w:val="24"/>
              <w:szCs w:val="24"/>
              <w:rPrChange w:id="639" w:author="DuyNgo" w:date="2012-08-08T07:35:00Z">
                <w:rPr>
                  <w:rStyle w:val="Hyperlink"/>
                  <w:rFonts w:cstheme="minorHAnsi"/>
                  <w:noProof/>
                  <w:sz w:val="24"/>
                  <w:szCs w:val="24"/>
                </w:rPr>
              </w:rPrChange>
            </w:rPr>
            <w:t>3.2</w:t>
          </w:r>
          <w:r w:rsidR="001C2BA6" w:rsidRPr="00E40DDD">
            <w:rPr>
              <w:rFonts w:eastAsiaTheme="minorEastAsia" w:cstheme="minorHAnsi"/>
              <w:noProof/>
              <w:sz w:val="24"/>
              <w:szCs w:val="24"/>
              <w:lang w:eastAsia="ja-JP"/>
              <w:rPrChange w:id="640" w:author="DuyNgo" w:date="2012-08-08T07:35:00Z">
                <w:rPr>
                  <w:rFonts w:eastAsiaTheme="minorEastAsia" w:cstheme="minorHAnsi"/>
                  <w:noProof/>
                  <w:sz w:val="24"/>
                  <w:szCs w:val="24"/>
                  <w:lang w:eastAsia="ja-JP"/>
                </w:rPr>
              </w:rPrChange>
            </w:rPr>
            <w:tab/>
          </w:r>
          <w:r w:rsidR="001C2BA6" w:rsidRPr="00E40DDD">
            <w:rPr>
              <w:rStyle w:val="Hyperlink"/>
              <w:rFonts w:cstheme="minorHAnsi"/>
              <w:noProof/>
              <w:sz w:val="24"/>
              <w:szCs w:val="24"/>
              <w:rPrChange w:id="641" w:author="DuyNgo" w:date="2012-08-08T07:35:00Z">
                <w:rPr>
                  <w:rStyle w:val="Hyperlink"/>
                  <w:rFonts w:cstheme="minorHAnsi"/>
                  <w:noProof/>
                  <w:sz w:val="24"/>
                  <w:szCs w:val="24"/>
                </w:rPr>
              </w:rPrChange>
            </w:rPr>
            <w:t>Planner</w:t>
          </w:r>
          <w:r w:rsidR="001C2BA6" w:rsidRPr="00E40DDD">
            <w:rPr>
              <w:rFonts w:cstheme="minorHAnsi"/>
              <w:noProof/>
              <w:webHidden/>
              <w:sz w:val="24"/>
              <w:szCs w:val="24"/>
              <w:rPrChange w:id="642" w:author="DuyNgo" w:date="2012-08-08T07:35:00Z">
                <w:rPr>
                  <w:rFonts w:cstheme="minorHAnsi"/>
                  <w:noProof/>
                  <w:webHidden/>
                  <w:sz w:val="24"/>
                  <w:szCs w:val="24"/>
                </w:rPr>
              </w:rPrChange>
            </w:rPr>
            <w:tab/>
          </w:r>
          <w:r w:rsidR="001C2BA6" w:rsidRPr="00E40DDD">
            <w:rPr>
              <w:rFonts w:cstheme="minorHAnsi"/>
              <w:noProof/>
              <w:webHidden/>
              <w:sz w:val="24"/>
              <w:szCs w:val="24"/>
              <w:rPrChange w:id="643" w:author="DuyNgo" w:date="2012-08-08T07:35:00Z">
                <w:rPr>
                  <w:rFonts w:cstheme="minorHAnsi"/>
                  <w:noProof/>
                  <w:webHidden/>
                  <w:sz w:val="24"/>
                  <w:szCs w:val="24"/>
                </w:rPr>
              </w:rPrChange>
            </w:rPr>
            <w:fldChar w:fldCharType="begin"/>
          </w:r>
          <w:r w:rsidR="001C2BA6" w:rsidRPr="00E40DDD">
            <w:rPr>
              <w:rFonts w:cstheme="minorHAnsi"/>
              <w:noProof/>
              <w:webHidden/>
              <w:sz w:val="24"/>
              <w:szCs w:val="24"/>
              <w:rPrChange w:id="644" w:author="DuyNgo" w:date="2012-08-08T07:35:00Z">
                <w:rPr>
                  <w:rFonts w:cstheme="minorHAnsi"/>
                  <w:noProof/>
                  <w:webHidden/>
                  <w:sz w:val="24"/>
                  <w:szCs w:val="24"/>
                </w:rPr>
              </w:rPrChange>
            </w:rPr>
            <w:instrText xml:space="preserve"> PAGEREF _Toc330479261 \h </w:instrText>
          </w:r>
          <w:r w:rsidR="001C2BA6" w:rsidRPr="00E40DDD">
            <w:rPr>
              <w:rFonts w:cstheme="minorHAnsi"/>
              <w:noProof/>
              <w:webHidden/>
              <w:sz w:val="24"/>
              <w:szCs w:val="24"/>
              <w:rPrChange w:id="645" w:author="DuyNgo" w:date="2012-08-08T07:35:00Z">
                <w:rPr>
                  <w:rFonts w:ascii="Calibri" w:hAnsi="Calibri" w:cs="Calibri"/>
                  <w:noProof/>
                  <w:webHidden/>
                  <w:sz w:val="24"/>
                  <w:szCs w:val="24"/>
                </w:rPr>
              </w:rPrChange>
            </w:rPr>
          </w:r>
          <w:r w:rsidR="001C2BA6" w:rsidRPr="00E40DDD">
            <w:rPr>
              <w:rFonts w:cstheme="minorHAnsi"/>
              <w:noProof/>
              <w:webHidden/>
              <w:sz w:val="24"/>
              <w:szCs w:val="24"/>
              <w:rPrChange w:id="646" w:author="DuyNgo" w:date="2012-08-08T07:35:00Z">
                <w:rPr>
                  <w:rFonts w:cstheme="minorHAnsi"/>
                  <w:noProof/>
                  <w:webHidden/>
                  <w:sz w:val="24"/>
                  <w:szCs w:val="24"/>
                </w:rPr>
              </w:rPrChange>
            </w:rPr>
            <w:fldChar w:fldCharType="separate"/>
          </w:r>
          <w:r w:rsidR="001C2BA6" w:rsidRPr="00E40DDD">
            <w:rPr>
              <w:rFonts w:cstheme="minorHAnsi"/>
              <w:noProof/>
              <w:webHidden/>
              <w:sz w:val="24"/>
              <w:szCs w:val="24"/>
              <w:rPrChange w:id="647" w:author="DuyNgo" w:date="2012-08-08T07:35:00Z">
                <w:rPr>
                  <w:rFonts w:cstheme="minorHAnsi"/>
                  <w:noProof/>
                  <w:webHidden/>
                  <w:sz w:val="24"/>
                  <w:szCs w:val="24"/>
                </w:rPr>
              </w:rPrChange>
            </w:rPr>
            <w:t>1</w:t>
          </w:r>
          <w:r w:rsidR="001C2BA6" w:rsidRPr="00E40DDD">
            <w:rPr>
              <w:rFonts w:cstheme="minorHAnsi"/>
              <w:noProof/>
              <w:webHidden/>
              <w:sz w:val="24"/>
              <w:szCs w:val="24"/>
              <w:rPrChange w:id="648" w:author="DuyNgo" w:date="2012-08-08T07:35:00Z">
                <w:rPr>
                  <w:rFonts w:cstheme="minorHAnsi"/>
                  <w:noProof/>
                  <w:webHidden/>
                  <w:sz w:val="24"/>
                  <w:szCs w:val="24"/>
                </w:rPr>
              </w:rPrChange>
            </w:rPr>
            <w:fldChar w:fldCharType="end"/>
          </w:r>
          <w:r w:rsidRPr="00E40DDD">
            <w:rPr>
              <w:rFonts w:cstheme="minorHAnsi"/>
              <w:noProof/>
              <w:sz w:val="24"/>
              <w:szCs w:val="24"/>
              <w:rPrChange w:id="649" w:author="DuyNgo" w:date="2012-08-08T07:35:00Z">
                <w:rPr>
                  <w:rFonts w:cstheme="minorHAnsi"/>
                  <w:noProof/>
                  <w:sz w:val="24"/>
                  <w:szCs w:val="24"/>
                </w:rPr>
              </w:rPrChange>
            </w:rPr>
            <w:fldChar w:fldCharType="end"/>
          </w:r>
        </w:p>
        <w:p w:rsidR="001C2BA6" w:rsidRPr="00E40DDD" w:rsidRDefault="0013310D" w:rsidP="00DC4B9B">
          <w:pPr>
            <w:pStyle w:val="TOC3"/>
            <w:tabs>
              <w:tab w:val="left" w:pos="1100"/>
              <w:tab w:val="right" w:leader="dot" w:pos="9912"/>
            </w:tabs>
            <w:spacing w:after="0"/>
            <w:rPr>
              <w:rFonts w:eastAsiaTheme="minorEastAsia" w:cstheme="minorHAnsi"/>
              <w:noProof/>
              <w:sz w:val="24"/>
              <w:szCs w:val="24"/>
              <w:lang w:eastAsia="ja-JP"/>
              <w:rPrChange w:id="650" w:author="DuyNgo" w:date="2012-08-08T07:35:00Z">
                <w:rPr>
                  <w:rFonts w:eastAsiaTheme="minorEastAsia" w:cstheme="minorHAnsi"/>
                  <w:noProof/>
                  <w:sz w:val="24"/>
                  <w:szCs w:val="24"/>
                  <w:lang w:eastAsia="ja-JP"/>
                </w:rPr>
              </w:rPrChange>
            </w:rPr>
          </w:pPr>
          <w:r w:rsidRPr="00E40DDD">
            <w:rPr>
              <w:rFonts w:cstheme="minorHAnsi"/>
              <w:sz w:val="24"/>
              <w:szCs w:val="24"/>
              <w:rPrChange w:id="651" w:author="DuyNgo" w:date="2012-08-08T07:35:00Z">
                <w:rPr>
                  <w:rFonts w:cstheme="minorHAnsi"/>
                  <w:noProof/>
                  <w:sz w:val="24"/>
                  <w:szCs w:val="24"/>
                </w:rPr>
              </w:rPrChange>
            </w:rPr>
            <w:fldChar w:fldCharType="begin"/>
          </w:r>
          <w:r w:rsidRPr="00E40DDD">
            <w:rPr>
              <w:rFonts w:cstheme="minorHAnsi"/>
              <w:sz w:val="24"/>
              <w:szCs w:val="24"/>
              <w:rPrChange w:id="652" w:author="DuyNgo" w:date="2012-08-08T07:35:00Z">
                <w:rPr/>
              </w:rPrChange>
            </w:rPr>
            <w:instrText xml:space="preserve"> HYPERLINK \l "_Toc330479262" </w:instrText>
          </w:r>
          <w:r w:rsidRPr="00E40DDD">
            <w:rPr>
              <w:rFonts w:cstheme="minorHAnsi"/>
              <w:sz w:val="24"/>
              <w:szCs w:val="24"/>
              <w:rPrChange w:id="653" w:author="DuyNgo" w:date="2012-08-08T07:35:00Z">
                <w:rPr>
                  <w:rFonts w:cstheme="minorHAnsi"/>
                  <w:noProof/>
                  <w:sz w:val="24"/>
                  <w:szCs w:val="24"/>
                </w:rPr>
              </w:rPrChange>
            </w:rPr>
            <w:fldChar w:fldCharType="separate"/>
          </w:r>
          <w:r w:rsidR="001C2BA6" w:rsidRPr="00E40DDD">
            <w:rPr>
              <w:rStyle w:val="Hyperlink"/>
              <w:rFonts w:cstheme="minorHAnsi"/>
              <w:noProof/>
              <w:sz w:val="24"/>
              <w:szCs w:val="24"/>
              <w:rPrChange w:id="654" w:author="DuyNgo" w:date="2012-08-08T07:35:00Z">
                <w:rPr>
                  <w:rStyle w:val="Hyperlink"/>
                  <w:rFonts w:cstheme="minorHAnsi"/>
                  <w:noProof/>
                  <w:sz w:val="24"/>
                  <w:szCs w:val="24"/>
                </w:rPr>
              </w:rPrChange>
            </w:rPr>
            <w:t>3.3</w:t>
          </w:r>
          <w:r w:rsidR="001C2BA6" w:rsidRPr="00E40DDD">
            <w:rPr>
              <w:rFonts w:eastAsiaTheme="minorEastAsia" w:cstheme="minorHAnsi"/>
              <w:noProof/>
              <w:sz w:val="24"/>
              <w:szCs w:val="24"/>
              <w:lang w:eastAsia="ja-JP"/>
              <w:rPrChange w:id="655" w:author="DuyNgo" w:date="2012-08-08T07:35:00Z">
                <w:rPr>
                  <w:rFonts w:eastAsiaTheme="minorEastAsia" w:cstheme="minorHAnsi"/>
                  <w:noProof/>
                  <w:sz w:val="24"/>
                  <w:szCs w:val="24"/>
                  <w:lang w:eastAsia="ja-JP"/>
                </w:rPr>
              </w:rPrChange>
            </w:rPr>
            <w:tab/>
          </w:r>
          <w:r w:rsidR="001C2BA6" w:rsidRPr="00E40DDD">
            <w:rPr>
              <w:rStyle w:val="Hyperlink"/>
              <w:rFonts w:cstheme="minorHAnsi"/>
              <w:noProof/>
              <w:sz w:val="24"/>
              <w:szCs w:val="24"/>
              <w:rPrChange w:id="656" w:author="DuyNgo" w:date="2012-08-08T07:35:00Z">
                <w:rPr>
                  <w:rStyle w:val="Hyperlink"/>
                  <w:rFonts w:cstheme="minorHAnsi"/>
                  <w:noProof/>
                  <w:sz w:val="24"/>
                  <w:szCs w:val="24"/>
                </w:rPr>
              </w:rPrChange>
            </w:rPr>
            <w:t>Report</w:t>
          </w:r>
          <w:r w:rsidR="001C2BA6" w:rsidRPr="00E40DDD">
            <w:rPr>
              <w:rFonts w:cstheme="minorHAnsi"/>
              <w:noProof/>
              <w:webHidden/>
              <w:sz w:val="24"/>
              <w:szCs w:val="24"/>
              <w:rPrChange w:id="657" w:author="DuyNgo" w:date="2012-08-08T07:35:00Z">
                <w:rPr>
                  <w:rFonts w:cstheme="minorHAnsi"/>
                  <w:noProof/>
                  <w:webHidden/>
                  <w:sz w:val="24"/>
                  <w:szCs w:val="24"/>
                </w:rPr>
              </w:rPrChange>
            </w:rPr>
            <w:tab/>
          </w:r>
          <w:r w:rsidR="001C2BA6" w:rsidRPr="00E40DDD">
            <w:rPr>
              <w:rFonts w:cstheme="minorHAnsi"/>
              <w:noProof/>
              <w:webHidden/>
              <w:sz w:val="24"/>
              <w:szCs w:val="24"/>
              <w:rPrChange w:id="658" w:author="DuyNgo" w:date="2012-08-08T07:35:00Z">
                <w:rPr>
                  <w:rFonts w:cstheme="minorHAnsi"/>
                  <w:noProof/>
                  <w:webHidden/>
                  <w:sz w:val="24"/>
                  <w:szCs w:val="24"/>
                </w:rPr>
              </w:rPrChange>
            </w:rPr>
            <w:fldChar w:fldCharType="begin"/>
          </w:r>
          <w:r w:rsidR="001C2BA6" w:rsidRPr="00E40DDD">
            <w:rPr>
              <w:rFonts w:cstheme="minorHAnsi"/>
              <w:noProof/>
              <w:webHidden/>
              <w:sz w:val="24"/>
              <w:szCs w:val="24"/>
              <w:rPrChange w:id="659" w:author="DuyNgo" w:date="2012-08-08T07:35:00Z">
                <w:rPr>
                  <w:rFonts w:cstheme="minorHAnsi"/>
                  <w:noProof/>
                  <w:webHidden/>
                  <w:sz w:val="24"/>
                  <w:szCs w:val="24"/>
                </w:rPr>
              </w:rPrChange>
            </w:rPr>
            <w:instrText xml:space="preserve"> PAGEREF _Toc330479262 \h </w:instrText>
          </w:r>
          <w:r w:rsidR="001C2BA6" w:rsidRPr="00E40DDD">
            <w:rPr>
              <w:rFonts w:cstheme="minorHAnsi"/>
              <w:noProof/>
              <w:webHidden/>
              <w:sz w:val="24"/>
              <w:szCs w:val="24"/>
              <w:rPrChange w:id="660" w:author="DuyNgo" w:date="2012-08-08T07:35:00Z">
                <w:rPr>
                  <w:rFonts w:ascii="Calibri" w:hAnsi="Calibri" w:cs="Calibri"/>
                  <w:noProof/>
                  <w:webHidden/>
                  <w:sz w:val="24"/>
                  <w:szCs w:val="24"/>
                </w:rPr>
              </w:rPrChange>
            </w:rPr>
          </w:r>
          <w:r w:rsidR="001C2BA6" w:rsidRPr="00E40DDD">
            <w:rPr>
              <w:rFonts w:cstheme="minorHAnsi"/>
              <w:noProof/>
              <w:webHidden/>
              <w:sz w:val="24"/>
              <w:szCs w:val="24"/>
              <w:rPrChange w:id="661" w:author="DuyNgo" w:date="2012-08-08T07:35:00Z">
                <w:rPr>
                  <w:rFonts w:cstheme="minorHAnsi"/>
                  <w:noProof/>
                  <w:webHidden/>
                  <w:sz w:val="24"/>
                  <w:szCs w:val="24"/>
                </w:rPr>
              </w:rPrChange>
            </w:rPr>
            <w:fldChar w:fldCharType="separate"/>
          </w:r>
          <w:r w:rsidR="001C2BA6" w:rsidRPr="00E40DDD">
            <w:rPr>
              <w:rFonts w:cstheme="minorHAnsi"/>
              <w:noProof/>
              <w:webHidden/>
              <w:sz w:val="24"/>
              <w:szCs w:val="24"/>
              <w:rPrChange w:id="662" w:author="DuyNgo" w:date="2012-08-08T07:35:00Z">
                <w:rPr>
                  <w:rFonts w:cstheme="minorHAnsi"/>
                  <w:noProof/>
                  <w:webHidden/>
                  <w:sz w:val="24"/>
                  <w:szCs w:val="24"/>
                </w:rPr>
              </w:rPrChange>
            </w:rPr>
            <w:t>1</w:t>
          </w:r>
          <w:r w:rsidR="001C2BA6" w:rsidRPr="00E40DDD">
            <w:rPr>
              <w:rFonts w:cstheme="minorHAnsi"/>
              <w:noProof/>
              <w:webHidden/>
              <w:sz w:val="24"/>
              <w:szCs w:val="24"/>
              <w:rPrChange w:id="663" w:author="DuyNgo" w:date="2012-08-08T07:35:00Z">
                <w:rPr>
                  <w:rFonts w:cstheme="minorHAnsi"/>
                  <w:noProof/>
                  <w:webHidden/>
                  <w:sz w:val="24"/>
                  <w:szCs w:val="24"/>
                </w:rPr>
              </w:rPrChange>
            </w:rPr>
            <w:fldChar w:fldCharType="end"/>
          </w:r>
          <w:r w:rsidRPr="00E40DDD">
            <w:rPr>
              <w:rFonts w:cstheme="minorHAnsi"/>
              <w:noProof/>
              <w:sz w:val="24"/>
              <w:szCs w:val="24"/>
              <w:rPrChange w:id="664" w:author="DuyNgo" w:date="2012-08-08T07:35:00Z">
                <w:rPr>
                  <w:rFonts w:cstheme="minorHAnsi"/>
                  <w:noProof/>
                  <w:sz w:val="24"/>
                  <w:szCs w:val="24"/>
                </w:rPr>
              </w:rPrChange>
            </w:rPr>
            <w:fldChar w:fldCharType="end"/>
          </w:r>
        </w:p>
        <w:p w:rsidR="001C2BA6" w:rsidRPr="00E40DDD" w:rsidRDefault="0013310D" w:rsidP="00DC4B9B">
          <w:pPr>
            <w:pStyle w:val="TOC3"/>
            <w:tabs>
              <w:tab w:val="left" w:pos="1100"/>
              <w:tab w:val="right" w:leader="dot" w:pos="9912"/>
            </w:tabs>
            <w:spacing w:after="0"/>
            <w:rPr>
              <w:rFonts w:eastAsiaTheme="minorEastAsia" w:cstheme="minorHAnsi"/>
              <w:noProof/>
              <w:sz w:val="24"/>
              <w:szCs w:val="24"/>
              <w:lang w:eastAsia="ja-JP"/>
              <w:rPrChange w:id="665" w:author="DuyNgo" w:date="2012-08-08T07:35:00Z">
                <w:rPr>
                  <w:rFonts w:eastAsiaTheme="minorEastAsia" w:cstheme="minorHAnsi"/>
                  <w:noProof/>
                  <w:sz w:val="24"/>
                  <w:szCs w:val="24"/>
                  <w:lang w:eastAsia="ja-JP"/>
                </w:rPr>
              </w:rPrChange>
            </w:rPr>
          </w:pPr>
          <w:r w:rsidRPr="00E40DDD">
            <w:rPr>
              <w:rFonts w:cstheme="minorHAnsi"/>
              <w:sz w:val="24"/>
              <w:szCs w:val="24"/>
              <w:rPrChange w:id="666" w:author="DuyNgo" w:date="2012-08-08T07:35:00Z">
                <w:rPr>
                  <w:rFonts w:cstheme="minorHAnsi"/>
                  <w:noProof/>
                  <w:sz w:val="24"/>
                  <w:szCs w:val="24"/>
                </w:rPr>
              </w:rPrChange>
            </w:rPr>
            <w:fldChar w:fldCharType="begin"/>
          </w:r>
          <w:r w:rsidRPr="00E40DDD">
            <w:rPr>
              <w:rFonts w:cstheme="minorHAnsi"/>
              <w:sz w:val="24"/>
              <w:szCs w:val="24"/>
              <w:rPrChange w:id="667" w:author="DuyNgo" w:date="2012-08-08T07:35:00Z">
                <w:rPr/>
              </w:rPrChange>
            </w:rPr>
            <w:instrText xml:space="preserve"> HYPERLINK \l "_Toc330479263" </w:instrText>
          </w:r>
          <w:r w:rsidRPr="00E40DDD">
            <w:rPr>
              <w:rFonts w:cstheme="minorHAnsi"/>
              <w:sz w:val="24"/>
              <w:szCs w:val="24"/>
              <w:rPrChange w:id="668" w:author="DuyNgo" w:date="2012-08-08T07:35:00Z">
                <w:rPr>
                  <w:rFonts w:cstheme="minorHAnsi"/>
                  <w:noProof/>
                  <w:sz w:val="24"/>
                  <w:szCs w:val="24"/>
                </w:rPr>
              </w:rPrChange>
            </w:rPr>
            <w:fldChar w:fldCharType="separate"/>
          </w:r>
          <w:r w:rsidR="001C2BA6" w:rsidRPr="00E40DDD">
            <w:rPr>
              <w:rStyle w:val="Hyperlink"/>
              <w:rFonts w:cstheme="minorHAnsi"/>
              <w:noProof/>
              <w:sz w:val="24"/>
              <w:szCs w:val="24"/>
              <w:rPrChange w:id="669" w:author="DuyNgo" w:date="2012-08-08T07:35:00Z">
                <w:rPr>
                  <w:rStyle w:val="Hyperlink"/>
                  <w:rFonts w:cstheme="minorHAnsi"/>
                  <w:noProof/>
                  <w:sz w:val="24"/>
                  <w:szCs w:val="24"/>
                </w:rPr>
              </w:rPrChange>
            </w:rPr>
            <w:t>3.4</w:t>
          </w:r>
          <w:r w:rsidR="001C2BA6" w:rsidRPr="00E40DDD">
            <w:rPr>
              <w:rFonts w:eastAsiaTheme="minorEastAsia" w:cstheme="minorHAnsi"/>
              <w:noProof/>
              <w:sz w:val="24"/>
              <w:szCs w:val="24"/>
              <w:lang w:eastAsia="ja-JP"/>
              <w:rPrChange w:id="670" w:author="DuyNgo" w:date="2012-08-08T07:35:00Z">
                <w:rPr>
                  <w:rFonts w:eastAsiaTheme="minorEastAsia" w:cstheme="minorHAnsi"/>
                  <w:noProof/>
                  <w:sz w:val="24"/>
                  <w:szCs w:val="24"/>
                  <w:lang w:eastAsia="ja-JP"/>
                </w:rPr>
              </w:rPrChange>
            </w:rPr>
            <w:tab/>
          </w:r>
          <w:r w:rsidR="001C2BA6" w:rsidRPr="00E40DDD">
            <w:rPr>
              <w:rStyle w:val="Hyperlink"/>
              <w:rFonts w:cstheme="minorHAnsi"/>
              <w:noProof/>
              <w:sz w:val="24"/>
              <w:szCs w:val="24"/>
              <w:rPrChange w:id="671" w:author="DuyNgo" w:date="2012-08-08T07:35:00Z">
                <w:rPr>
                  <w:rStyle w:val="Hyperlink"/>
                  <w:rFonts w:cstheme="minorHAnsi"/>
                  <w:noProof/>
                  <w:sz w:val="24"/>
                  <w:szCs w:val="24"/>
                </w:rPr>
              </w:rPrChange>
            </w:rPr>
            <w:t>Project Eye</w:t>
          </w:r>
          <w:r w:rsidR="001C2BA6" w:rsidRPr="00E40DDD">
            <w:rPr>
              <w:rFonts w:cstheme="minorHAnsi"/>
              <w:noProof/>
              <w:webHidden/>
              <w:sz w:val="24"/>
              <w:szCs w:val="24"/>
              <w:rPrChange w:id="672" w:author="DuyNgo" w:date="2012-08-08T07:35:00Z">
                <w:rPr>
                  <w:rFonts w:cstheme="minorHAnsi"/>
                  <w:noProof/>
                  <w:webHidden/>
                  <w:sz w:val="24"/>
                  <w:szCs w:val="24"/>
                </w:rPr>
              </w:rPrChange>
            </w:rPr>
            <w:tab/>
          </w:r>
          <w:r w:rsidR="001C2BA6" w:rsidRPr="00E40DDD">
            <w:rPr>
              <w:rFonts w:cstheme="minorHAnsi"/>
              <w:noProof/>
              <w:webHidden/>
              <w:sz w:val="24"/>
              <w:szCs w:val="24"/>
              <w:rPrChange w:id="673" w:author="DuyNgo" w:date="2012-08-08T07:35:00Z">
                <w:rPr>
                  <w:rFonts w:cstheme="minorHAnsi"/>
                  <w:noProof/>
                  <w:webHidden/>
                  <w:sz w:val="24"/>
                  <w:szCs w:val="24"/>
                </w:rPr>
              </w:rPrChange>
            </w:rPr>
            <w:fldChar w:fldCharType="begin"/>
          </w:r>
          <w:r w:rsidR="001C2BA6" w:rsidRPr="00E40DDD">
            <w:rPr>
              <w:rFonts w:cstheme="minorHAnsi"/>
              <w:noProof/>
              <w:webHidden/>
              <w:sz w:val="24"/>
              <w:szCs w:val="24"/>
              <w:rPrChange w:id="674" w:author="DuyNgo" w:date="2012-08-08T07:35:00Z">
                <w:rPr>
                  <w:rFonts w:cstheme="minorHAnsi"/>
                  <w:noProof/>
                  <w:webHidden/>
                  <w:sz w:val="24"/>
                  <w:szCs w:val="24"/>
                </w:rPr>
              </w:rPrChange>
            </w:rPr>
            <w:instrText xml:space="preserve"> PAGEREF _Toc330479263 \h </w:instrText>
          </w:r>
          <w:r w:rsidR="001C2BA6" w:rsidRPr="00E40DDD">
            <w:rPr>
              <w:rFonts w:cstheme="minorHAnsi"/>
              <w:noProof/>
              <w:webHidden/>
              <w:sz w:val="24"/>
              <w:szCs w:val="24"/>
              <w:rPrChange w:id="675" w:author="DuyNgo" w:date="2012-08-08T07:35:00Z">
                <w:rPr>
                  <w:rFonts w:ascii="Calibri" w:hAnsi="Calibri" w:cs="Calibri"/>
                  <w:noProof/>
                  <w:webHidden/>
                  <w:sz w:val="24"/>
                  <w:szCs w:val="24"/>
                </w:rPr>
              </w:rPrChange>
            </w:rPr>
          </w:r>
          <w:r w:rsidR="001C2BA6" w:rsidRPr="00E40DDD">
            <w:rPr>
              <w:rFonts w:cstheme="minorHAnsi"/>
              <w:noProof/>
              <w:webHidden/>
              <w:sz w:val="24"/>
              <w:szCs w:val="24"/>
              <w:rPrChange w:id="676" w:author="DuyNgo" w:date="2012-08-08T07:35:00Z">
                <w:rPr>
                  <w:rFonts w:cstheme="minorHAnsi"/>
                  <w:noProof/>
                  <w:webHidden/>
                  <w:sz w:val="24"/>
                  <w:szCs w:val="24"/>
                </w:rPr>
              </w:rPrChange>
            </w:rPr>
            <w:fldChar w:fldCharType="separate"/>
          </w:r>
          <w:r w:rsidR="001C2BA6" w:rsidRPr="00E40DDD">
            <w:rPr>
              <w:rFonts w:cstheme="minorHAnsi"/>
              <w:noProof/>
              <w:webHidden/>
              <w:sz w:val="24"/>
              <w:szCs w:val="24"/>
              <w:rPrChange w:id="677" w:author="DuyNgo" w:date="2012-08-08T07:35:00Z">
                <w:rPr>
                  <w:rFonts w:cstheme="minorHAnsi"/>
                  <w:noProof/>
                  <w:webHidden/>
                  <w:sz w:val="24"/>
                  <w:szCs w:val="24"/>
                </w:rPr>
              </w:rPrChange>
            </w:rPr>
            <w:t>1</w:t>
          </w:r>
          <w:r w:rsidR="001C2BA6" w:rsidRPr="00E40DDD">
            <w:rPr>
              <w:rFonts w:cstheme="minorHAnsi"/>
              <w:noProof/>
              <w:webHidden/>
              <w:sz w:val="24"/>
              <w:szCs w:val="24"/>
              <w:rPrChange w:id="678" w:author="DuyNgo" w:date="2012-08-08T07:35:00Z">
                <w:rPr>
                  <w:rFonts w:cstheme="minorHAnsi"/>
                  <w:noProof/>
                  <w:webHidden/>
                  <w:sz w:val="24"/>
                  <w:szCs w:val="24"/>
                </w:rPr>
              </w:rPrChange>
            </w:rPr>
            <w:fldChar w:fldCharType="end"/>
          </w:r>
          <w:r w:rsidRPr="00E40DDD">
            <w:rPr>
              <w:rFonts w:cstheme="minorHAnsi"/>
              <w:noProof/>
              <w:sz w:val="24"/>
              <w:szCs w:val="24"/>
              <w:rPrChange w:id="679" w:author="DuyNgo" w:date="2012-08-08T07:35:00Z">
                <w:rPr>
                  <w:rFonts w:cstheme="minorHAnsi"/>
                  <w:noProof/>
                  <w:sz w:val="24"/>
                  <w:szCs w:val="24"/>
                </w:rPr>
              </w:rPrChange>
            </w:rPr>
            <w:fldChar w:fldCharType="end"/>
          </w:r>
        </w:p>
        <w:p w:rsidR="001C2BA6" w:rsidRPr="00E40DDD" w:rsidRDefault="0013310D" w:rsidP="00DC4B9B">
          <w:pPr>
            <w:pStyle w:val="TOC3"/>
            <w:tabs>
              <w:tab w:val="left" w:pos="1100"/>
              <w:tab w:val="right" w:leader="dot" w:pos="9912"/>
            </w:tabs>
            <w:spacing w:after="0"/>
            <w:rPr>
              <w:rFonts w:eastAsiaTheme="minorEastAsia" w:cstheme="minorHAnsi"/>
              <w:noProof/>
              <w:sz w:val="24"/>
              <w:szCs w:val="24"/>
              <w:lang w:eastAsia="ja-JP"/>
              <w:rPrChange w:id="680" w:author="DuyNgo" w:date="2012-08-08T07:35:00Z">
                <w:rPr>
                  <w:rFonts w:eastAsiaTheme="minorEastAsia" w:cstheme="minorHAnsi"/>
                  <w:noProof/>
                  <w:sz w:val="24"/>
                  <w:szCs w:val="24"/>
                  <w:lang w:eastAsia="ja-JP"/>
                </w:rPr>
              </w:rPrChange>
            </w:rPr>
          </w:pPr>
          <w:r w:rsidRPr="00E40DDD">
            <w:rPr>
              <w:rFonts w:cstheme="minorHAnsi"/>
              <w:sz w:val="24"/>
              <w:szCs w:val="24"/>
              <w:rPrChange w:id="681" w:author="DuyNgo" w:date="2012-08-08T07:35:00Z">
                <w:rPr>
                  <w:rFonts w:cstheme="minorHAnsi"/>
                  <w:noProof/>
                  <w:sz w:val="24"/>
                  <w:szCs w:val="24"/>
                </w:rPr>
              </w:rPrChange>
            </w:rPr>
            <w:fldChar w:fldCharType="begin"/>
          </w:r>
          <w:r w:rsidRPr="00E40DDD">
            <w:rPr>
              <w:rFonts w:cstheme="minorHAnsi"/>
              <w:sz w:val="24"/>
              <w:szCs w:val="24"/>
              <w:rPrChange w:id="682" w:author="DuyNgo" w:date="2012-08-08T07:35:00Z">
                <w:rPr/>
              </w:rPrChange>
            </w:rPr>
            <w:instrText xml:space="preserve"> HYPERLINK \l "_Toc330479264" </w:instrText>
          </w:r>
          <w:r w:rsidRPr="00E40DDD">
            <w:rPr>
              <w:rFonts w:cstheme="minorHAnsi"/>
              <w:sz w:val="24"/>
              <w:szCs w:val="24"/>
              <w:rPrChange w:id="683" w:author="DuyNgo" w:date="2012-08-08T07:35:00Z">
                <w:rPr>
                  <w:rFonts w:cstheme="minorHAnsi"/>
                  <w:noProof/>
                  <w:sz w:val="24"/>
                  <w:szCs w:val="24"/>
                </w:rPr>
              </w:rPrChange>
            </w:rPr>
            <w:fldChar w:fldCharType="separate"/>
          </w:r>
          <w:r w:rsidR="001C2BA6" w:rsidRPr="00E40DDD">
            <w:rPr>
              <w:rStyle w:val="Hyperlink"/>
              <w:rFonts w:cstheme="minorHAnsi"/>
              <w:noProof/>
              <w:sz w:val="24"/>
              <w:szCs w:val="24"/>
              <w:rPrChange w:id="684" w:author="DuyNgo" w:date="2012-08-08T07:35:00Z">
                <w:rPr>
                  <w:rStyle w:val="Hyperlink"/>
                  <w:rFonts w:cstheme="minorHAnsi"/>
                  <w:noProof/>
                  <w:sz w:val="24"/>
                  <w:szCs w:val="24"/>
                </w:rPr>
              </w:rPrChange>
            </w:rPr>
            <w:t>3.5</w:t>
          </w:r>
          <w:r w:rsidR="001C2BA6" w:rsidRPr="00E40DDD">
            <w:rPr>
              <w:rFonts w:eastAsiaTheme="minorEastAsia" w:cstheme="minorHAnsi"/>
              <w:noProof/>
              <w:sz w:val="24"/>
              <w:szCs w:val="24"/>
              <w:lang w:eastAsia="ja-JP"/>
              <w:rPrChange w:id="685" w:author="DuyNgo" w:date="2012-08-08T07:35:00Z">
                <w:rPr>
                  <w:rFonts w:eastAsiaTheme="minorEastAsia" w:cstheme="minorHAnsi"/>
                  <w:noProof/>
                  <w:sz w:val="24"/>
                  <w:szCs w:val="24"/>
                  <w:lang w:eastAsia="ja-JP"/>
                </w:rPr>
              </w:rPrChange>
            </w:rPr>
            <w:tab/>
          </w:r>
          <w:r w:rsidR="001C2BA6" w:rsidRPr="00E40DDD">
            <w:rPr>
              <w:rStyle w:val="Hyperlink"/>
              <w:rFonts w:cstheme="minorHAnsi"/>
              <w:noProof/>
              <w:sz w:val="24"/>
              <w:szCs w:val="24"/>
              <w:rPrChange w:id="686" w:author="DuyNgo" w:date="2012-08-08T07:35:00Z">
                <w:rPr>
                  <w:rStyle w:val="Hyperlink"/>
                  <w:rFonts w:cstheme="minorHAnsi"/>
                  <w:noProof/>
                  <w:sz w:val="24"/>
                  <w:szCs w:val="24"/>
                </w:rPr>
              </w:rPrChange>
            </w:rPr>
            <w:t>Timesheet</w:t>
          </w:r>
          <w:r w:rsidR="001C2BA6" w:rsidRPr="00E40DDD">
            <w:rPr>
              <w:rFonts w:cstheme="minorHAnsi"/>
              <w:noProof/>
              <w:webHidden/>
              <w:sz w:val="24"/>
              <w:szCs w:val="24"/>
              <w:rPrChange w:id="687" w:author="DuyNgo" w:date="2012-08-08T07:35:00Z">
                <w:rPr>
                  <w:rFonts w:cstheme="minorHAnsi"/>
                  <w:noProof/>
                  <w:webHidden/>
                  <w:sz w:val="24"/>
                  <w:szCs w:val="24"/>
                </w:rPr>
              </w:rPrChange>
            </w:rPr>
            <w:tab/>
          </w:r>
          <w:r w:rsidR="001C2BA6" w:rsidRPr="00E40DDD">
            <w:rPr>
              <w:rFonts w:cstheme="minorHAnsi"/>
              <w:noProof/>
              <w:webHidden/>
              <w:sz w:val="24"/>
              <w:szCs w:val="24"/>
              <w:rPrChange w:id="688" w:author="DuyNgo" w:date="2012-08-08T07:35:00Z">
                <w:rPr>
                  <w:rFonts w:cstheme="minorHAnsi"/>
                  <w:noProof/>
                  <w:webHidden/>
                  <w:sz w:val="24"/>
                  <w:szCs w:val="24"/>
                </w:rPr>
              </w:rPrChange>
            </w:rPr>
            <w:fldChar w:fldCharType="begin"/>
          </w:r>
          <w:r w:rsidR="001C2BA6" w:rsidRPr="00E40DDD">
            <w:rPr>
              <w:rFonts w:cstheme="minorHAnsi"/>
              <w:noProof/>
              <w:webHidden/>
              <w:sz w:val="24"/>
              <w:szCs w:val="24"/>
              <w:rPrChange w:id="689" w:author="DuyNgo" w:date="2012-08-08T07:35:00Z">
                <w:rPr>
                  <w:rFonts w:cstheme="minorHAnsi"/>
                  <w:noProof/>
                  <w:webHidden/>
                  <w:sz w:val="24"/>
                  <w:szCs w:val="24"/>
                </w:rPr>
              </w:rPrChange>
            </w:rPr>
            <w:instrText xml:space="preserve"> PAGEREF _Toc330479264 \h </w:instrText>
          </w:r>
          <w:r w:rsidR="001C2BA6" w:rsidRPr="00E40DDD">
            <w:rPr>
              <w:rFonts w:cstheme="minorHAnsi"/>
              <w:noProof/>
              <w:webHidden/>
              <w:sz w:val="24"/>
              <w:szCs w:val="24"/>
              <w:rPrChange w:id="690" w:author="DuyNgo" w:date="2012-08-08T07:35:00Z">
                <w:rPr>
                  <w:rFonts w:ascii="Calibri" w:hAnsi="Calibri" w:cs="Calibri"/>
                  <w:noProof/>
                  <w:webHidden/>
                  <w:sz w:val="24"/>
                  <w:szCs w:val="24"/>
                </w:rPr>
              </w:rPrChange>
            </w:rPr>
          </w:r>
          <w:r w:rsidR="001C2BA6" w:rsidRPr="00E40DDD">
            <w:rPr>
              <w:rFonts w:cstheme="minorHAnsi"/>
              <w:noProof/>
              <w:webHidden/>
              <w:sz w:val="24"/>
              <w:szCs w:val="24"/>
              <w:rPrChange w:id="691" w:author="DuyNgo" w:date="2012-08-08T07:35:00Z">
                <w:rPr>
                  <w:rFonts w:cstheme="minorHAnsi"/>
                  <w:noProof/>
                  <w:webHidden/>
                  <w:sz w:val="24"/>
                  <w:szCs w:val="24"/>
                </w:rPr>
              </w:rPrChange>
            </w:rPr>
            <w:fldChar w:fldCharType="separate"/>
          </w:r>
          <w:r w:rsidR="001C2BA6" w:rsidRPr="00E40DDD">
            <w:rPr>
              <w:rFonts w:cstheme="minorHAnsi"/>
              <w:noProof/>
              <w:webHidden/>
              <w:sz w:val="24"/>
              <w:szCs w:val="24"/>
              <w:rPrChange w:id="692" w:author="DuyNgo" w:date="2012-08-08T07:35:00Z">
                <w:rPr>
                  <w:rFonts w:cstheme="minorHAnsi"/>
                  <w:noProof/>
                  <w:webHidden/>
                  <w:sz w:val="24"/>
                  <w:szCs w:val="24"/>
                </w:rPr>
              </w:rPrChange>
            </w:rPr>
            <w:t>1</w:t>
          </w:r>
          <w:r w:rsidR="001C2BA6" w:rsidRPr="00E40DDD">
            <w:rPr>
              <w:rFonts w:cstheme="minorHAnsi"/>
              <w:noProof/>
              <w:webHidden/>
              <w:sz w:val="24"/>
              <w:szCs w:val="24"/>
              <w:rPrChange w:id="693" w:author="DuyNgo" w:date="2012-08-08T07:35:00Z">
                <w:rPr>
                  <w:rFonts w:cstheme="minorHAnsi"/>
                  <w:noProof/>
                  <w:webHidden/>
                  <w:sz w:val="24"/>
                  <w:szCs w:val="24"/>
                </w:rPr>
              </w:rPrChange>
            </w:rPr>
            <w:fldChar w:fldCharType="end"/>
          </w:r>
          <w:r w:rsidRPr="00E40DDD">
            <w:rPr>
              <w:rFonts w:cstheme="minorHAnsi"/>
              <w:noProof/>
              <w:sz w:val="24"/>
              <w:szCs w:val="24"/>
              <w:rPrChange w:id="694" w:author="DuyNgo" w:date="2012-08-08T07:35:00Z">
                <w:rPr>
                  <w:rFonts w:cstheme="minorHAnsi"/>
                  <w:noProof/>
                  <w:sz w:val="24"/>
                  <w:szCs w:val="24"/>
                </w:rPr>
              </w:rPrChange>
            </w:rPr>
            <w:fldChar w:fldCharType="end"/>
          </w:r>
        </w:p>
        <w:p w:rsidR="001C2BA6" w:rsidRPr="00E40DDD" w:rsidRDefault="0013310D" w:rsidP="00DC4B9B">
          <w:pPr>
            <w:pStyle w:val="TOC3"/>
            <w:tabs>
              <w:tab w:val="left" w:pos="1100"/>
              <w:tab w:val="right" w:leader="dot" w:pos="9912"/>
            </w:tabs>
            <w:spacing w:after="0"/>
            <w:rPr>
              <w:rFonts w:eastAsiaTheme="minorEastAsia" w:cstheme="minorHAnsi"/>
              <w:noProof/>
              <w:sz w:val="24"/>
              <w:szCs w:val="24"/>
              <w:lang w:eastAsia="ja-JP"/>
              <w:rPrChange w:id="695" w:author="DuyNgo" w:date="2012-08-08T07:35:00Z">
                <w:rPr>
                  <w:rFonts w:eastAsiaTheme="minorEastAsia" w:cstheme="minorHAnsi"/>
                  <w:noProof/>
                  <w:sz w:val="24"/>
                  <w:szCs w:val="24"/>
                  <w:lang w:eastAsia="ja-JP"/>
                </w:rPr>
              </w:rPrChange>
            </w:rPr>
          </w:pPr>
          <w:r w:rsidRPr="00E40DDD">
            <w:rPr>
              <w:rFonts w:cstheme="minorHAnsi"/>
              <w:sz w:val="24"/>
              <w:szCs w:val="24"/>
              <w:rPrChange w:id="696" w:author="DuyNgo" w:date="2012-08-08T07:35:00Z">
                <w:rPr>
                  <w:rFonts w:cstheme="minorHAnsi"/>
                  <w:noProof/>
                  <w:sz w:val="24"/>
                  <w:szCs w:val="24"/>
                </w:rPr>
              </w:rPrChange>
            </w:rPr>
            <w:fldChar w:fldCharType="begin"/>
          </w:r>
          <w:r w:rsidRPr="00E40DDD">
            <w:rPr>
              <w:rFonts w:cstheme="minorHAnsi"/>
              <w:sz w:val="24"/>
              <w:szCs w:val="24"/>
              <w:rPrChange w:id="697" w:author="DuyNgo" w:date="2012-08-08T07:35:00Z">
                <w:rPr/>
              </w:rPrChange>
            </w:rPr>
            <w:instrText xml:space="preserve"> HYPERLINK \l "_Toc330479265" </w:instrText>
          </w:r>
          <w:r w:rsidRPr="00E40DDD">
            <w:rPr>
              <w:rFonts w:cstheme="minorHAnsi"/>
              <w:sz w:val="24"/>
              <w:szCs w:val="24"/>
              <w:rPrChange w:id="698" w:author="DuyNgo" w:date="2012-08-08T07:35:00Z">
                <w:rPr>
                  <w:rFonts w:cstheme="minorHAnsi"/>
                  <w:noProof/>
                  <w:sz w:val="24"/>
                  <w:szCs w:val="24"/>
                </w:rPr>
              </w:rPrChange>
            </w:rPr>
            <w:fldChar w:fldCharType="separate"/>
          </w:r>
          <w:r w:rsidR="001C2BA6" w:rsidRPr="00E40DDD">
            <w:rPr>
              <w:rStyle w:val="Hyperlink"/>
              <w:rFonts w:cstheme="minorHAnsi"/>
              <w:noProof/>
              <w:sz w:val="24"/>
              <w:szCs w:val="24"/>
              <w:rPrChange w:id="699" w:author="DuyNgo" w:date="2012-08-08T07:35:00Z">
                <w:rPr>
                  <w:rStyle w:val="Hyperlink"/>
                  <w:rFonts w:cstheme="minorHAnsi"/>
                  <w:noProof/>
                  <w:sz w:val="24"/>
                  <w:szCs w:val="24"/>
                </w:rPr>
              </w:rPrChange>
            </w:rPr>
            <w:t>3.6</w:t>
          </w:r>
          <w:r w:rsidR="001C2BA6" w:rsidRPr="00E40DDD">
            <w:rPr>
              <w:rFonts w:eastAsiaTheme="minorEastAsia" w:cstheme="minorHAnsi"/>
              <w:noProof/>
              <w:sz w:val="24"/>
              <w:szCs w:val="24"/>
              <w:lang w:eastAsia="ja-JP"/>
              <w:rPrChange w:id="700" w:author="DuyNgo" w:date="2012-08-08T07:35:00Z">
                <w:rPr>
                  <w:rFonts w:eastAsiaTheme="minorEastAsia" w:cstheme="minorHAnsi"/>
                  <w:noProof/>
                  <w:sz w:val="24"/>
                  <w:szCs w:val="24"/>
                  <w:lang w:eastAsia="ja-JP"/>
                </w:rPr>
              </w:rPrChange>
            </w:rPr>
            <w:tab/>
          </w:r>
          <w:r w:rsidR="001C2BA6" w:rsidRPr="00E40DDD">
            <w:rPr>
              <w:rStyle w:val="Hyperlink"/>
              <w:rFonts w:cstheme="minorHAnsi"/>
              <w:noProof/>
              <w:sz w:val="24"/>
              <w:szCs w:val="24"/>
              <w:rPrChange w:id="701" w:author="DuyNgo" w:date="2012-08-08T07:35:00Z">
                <w:rPr>
                  <w:rStyle w:val="Hyperlink"/>
                  <w:rFonts w:cstheme="minorHAnsi"/>
                  <w:noProof/>
                  <w:sz w:val="24"/>
                  <w:szCs w:val="24"/>
                </w:rPr>
              </w:rPrChange>
            </w:rPr>
            <w:t>DMS</w:t>
          </w:r>
          <w:r w:rsidR="001C2BA6" w:rsidRPr="00E40DDD">
            <w:rPr>
              <w:rFonts w:cstheme="minorHAnsi"/>
              <w:noProof/>
              <w:webHidden/>
              <w:sz w:val="24"/>
              <w:szCs w:val="24"/>
              <w:rPrChange w:id="702" w:author="DuyNgo" w:date="2012-08-08T07:35:00Z">
                <w:rPr>
                  <w:rFonts w:cstheme="minorHAnsi"/>
                  <w:noProof/>
                  <w:webHidden/>
                  <w:sz w:val="24"/>
                  <w:szCs w:val="24"/>
                </w:rPr>
              </w:rPrChange>
            </w:rPr>
            <w:tab/>
          </w:r>
          <w:r w:rsidR="001C2BA6" w:rsidRPr="00E40DDD">
            <w:rPr>
              <w:rFonts w:cstheme="minorHAnsi"/>
              <w:noProof/>
              <w:webHidden/>
              <w:sz w:val="24"/>
              <w:szCs w:val="24"/>
              <w:rPrChange w:id="703" w:author="DuyNgo" w:date="2012-08-08T07:35:00Z">
                <w:rPr>
                  <w:rFonts w:cstheme="minorHAnsi"/>
                  <w:noProof/>
                  <w:webHidden/>
                  <w:sz w:val="24"/>
                  <w:szCs w:val="24"/>
                </w:rPr>
              </w:rPrChange>
            </w:rPr>
            <w:fldChar w:fldCharType="begin"/>
          </w:r>
          <w:r w:rsidR="001C2BA6" w:rsidRPr="00E40DDD">
            <w:rPr>
              <w:rFonts w:cstheme="minorHAnsi"/>
              <w:noProof/>
              <w:webHidden/>
              <w:sz w:val="24"/>
              <w:szCs w:val="24"/>
              <w:rPrChange w:id="704" w:author="DuyNgo" w:date="2012-08-08T07:35:00Z">
                <w:rPr>
                  <w:rFonts w:cstheme="minorHAnsi"/>
                  <w:noProof/>
                  <w:webHidden/>
                  <w:sz w:val="24"/>
                  <w:szCs w:val="24"/>
                </w:rPr>
              </w:rPrChange>
            </w:rPr>
            <w:instrText xml:space="preserve"> PAGEREF _Toc330479265 \h </w:instrText>
          </w:r>
          <w:r w:rsidR="001C2BA6" w:rsidRPr="00E40DDD">
            <w:rPr>
              <w:rFonts w:cstheme="minorHAnsi"/>
              <w:noProof/>
              <w:webHidden/>
              <w:sz w:val="24"/>
              <w:szCs w:val="24"/>
              <w:rPrChange w:id="705" w:author="DuyNgo" w:date="2012-08-08T07:35:00Z">
                <w:rPr>
                  <w:rFonts w:ascii="Calibri" w:hAnsi="Calibri" w:cs="Calibri"/>
                  <w:noProof/>
                  <w:webHidden/>
                  <w:sz w:val="24"/>
                  <w:szCs w:val="24"/>
                </w:rPr>
              </w:rPrChange>
            </w:rPr>
          </w:r>
          <w:r w:rsidR="001C2BA6" w:rsidRPr="00E40DDD">
            <w:rPr>
              <w:rFonts w:cstheme="minorHAnsi"/>
              <w:noProof/>
              <w:webHidden/>
              <w:sz w:val="24"/>
              <w:szCs w:val="24"/>
              <w:rPrChange w:id="706" w:author="DuyNgo" w:date="2012-08-08T07:35:00Z">
                <w:rPr>
                  <w:rFonts w:cstheme="minorHAnsi"/>
                  <w:noProof/>
                  <w:webHidden/>
                  <w:sz w:val="24"/>
                  <w:szCs w:val="24"/>
                </w:rPr>
              </w:rPrChange>
            </w:rPr>
            <w:fldChar w:fldCharType="separate"/>
          </w:r>
          <w:r w:rsidR="001C2BA6" w:rsidRPr="00E40DDD">
            <w:rPr>
              <w:rFonts w:cstheme="minorHAnsi"/>
              <w:noProof/>
              <w:webHidden/>
              <w:sz w:val="24"/>
              <w:szCs w:val="24"/>
              <w:rPrChange w:id="707" w:author="DuyNgo" w:date="2012-08-08T07:35:00Z">
                <w:rPr>
                  <w:rFonts w:cstheme="minorHAnsi"/>
                  <w:noProof/>
                  <w:webHidden/>
                  <w:sz w:val="24"/>
                  <w:szCs w:val="24"/>
                </w:rPr>
              </w:rPrChange>
            </w:rPr>
            <w:t>1</w:t>
          </w:r>
          <w:r w:rsidR="001C2BA6" w:rsidRPr="00E40DDD">
            <w:rPr>
              <w:rFonts w:cstheme="minorHAnsi"/>
              <w:noProof/>
              <w:webHidden/>
              <w:sz w:val="24"/>
              <w:szCs w:val="24"/>
              <w:rPrChange w:id="708" w:author="DuyNgo" w:date="2012-08-08T07:35:00Z">
                <w:rPr>
                  <w:rFonts w:cstheme="minorHAnsi"/>
                  <w:noProof/>
                  <w:webHidden/>
                  <w:sz w:val="24"/>
                  <w:szCs w:val="24"/>
                </w:rPr>
              </w:rPrChange>
            </w:rPr>
            <w:fldChar w:fldCharType="end"/>
          </w:r>
          <w:r w:rsidRPr="00E40DDD">
            <w:rPr>
              <w:rFonts w:cstheme="minorHAnsi"/>
              <w:noProof/>
              <w:sz w:val="24"/>
              <w:szCs w:val="24"/>
              <w:rPrChange w:id="709" w:author="DuyNgo" w:date="2012-08-08T07:35:00Z">
                <w:rPr>
                  <w:rFonts w:cstheme="minorHAnsi"/>
                  <w:noProof/>
                  <w:sz w:val="24"/>
                  <w:szCs w:val="24"/>
                </w:rPr>
              </w:rPrChange>
            </w:rPr>
            <w:fldChar w:fldCharType="end"/>
          </w:r>
        </w:p>
        <w:p w:rsidR="001C2BA6" w:rsidRPr="00E40DDD" w:rsidRDefault="0013310D" w:rsidP="00DC4B9B">
          <w:pPr>
            <w:pStyle w:val="TOC3"/>
            <w:tabs>
              <w:tab w:val="left" w:pos="1100"/>
              <w:tab w:val="right" w:leader="dot" w:pos="9912"/>
            </w:tabs>
            <w:spacing w:after="0"/>
            <w:rPr>
              <w:rFonts w:eastAsiaTheme="minorEastAsia" w:cstheme="minorHAnsi"/>
              <w:noProof/>
              <w:sz w:val="24"/>
              <w:szCs w:val="24"/>
              <w:lang w:eastAsia="ja-JP"/>
              <w:rPrChange w:id="710" w:author="DuyNgo" w:date="2012-08-08T07:35:00Z">
                <w:rPr>
                  <w:rFonts w:eastAsiaTheme="minorEastAsia" w:cstheme="minorHAnsi"/>
                  <w:noProof/>
                  <w:sz w:val="24"/>
                  <w:szCs w:val="24"/>
                  <w:lang w:eastAsia="ja-JP"/>
                </w:rPr>
              </w:rPrChange>
            </w:rPr>
          </w:pPr>
          <w:r w:rsidRPr="00E40DDD">
            <w:rPr>
              <w:rFonts w:cstheme="minorHAnsi"/>
              <w:sz w:val="24"/>
              <w:szCs w:val="24"/>
              <w:rPrChange w:id="711" w:author="DuyNgo" w:date="2012-08-08T07:35:00Z">
                <w:rPr>
                  <w:rFonts w:cstheme="minorHAnsi"/>
                  <w:noProof/>
                  <w:sz w:val="24"/>
                  <w:szCs w:val="24"/>
                </w:rPr>
              </w:rPrChange>
            </w:rPr>
            <w:fldChar w:fldCharType="begin"/>
          </w:r>
          <w:r w:rsidRPr="00E40DDD">
            <w:rPr>
              <w:rFonts w:cstheme="minorHAnsi"/>
              <w:sz w:val="24"/>
              <w:szCs w:val="24"/>
              <w:rPrChange w:id="712" w:author="DuyNgo" w:date="2012-08-08T07:35:00Z">
                <w:rPr/>
              </w:rPrChange>
            </w:rPr>
            <w:instrText xml:space="preserve"> HYPERLINK \l "_Toc330479266" </w:instrText>
          </w:r>
          <w:r w:rsidRPr="00E40DDD">
            <w:rPr>
              <w:rFonts w:cstheme="minorHAnsi"/>
              <w:sz w:val="24"/>
              <w:szCs w:val="24"/>
              <w:rPrChange w:id="713" w:author="DuyNgo" w:date="2012-08-08T07:35:00Z">
                <w:rPr>
                  <w:rFonts w:cstheme="minorHAnsi"/>
                  <w:noProof/>
                  <w:sz w:val="24"/>
                  <w:szCs w:val="24"/>
                </w:rPr>
              </w:rPrChange>
            </w:rPr>
            <w:fldChar w:fldCharType="separate"/>
          </w:r>
          <w:r w:rsidR="001C2BA6" w:rsidRPr="00E40DDD">
            <w:rPr>
              <w:rStyle w:val="Hyperlink"/>
              <w:rFonts w:cstheme="minorHAnsi"/>
              <w:noProof/>
              <w:sz w:val="24"/>
              <w:szCs w:val="24"/>
              <w:rPrChange w:id="714" w:author="DuyNgo" w:date="2012-08-08T07:35:00Z">
                <w:rPr>
                  <w:rStyle w:val="Hyperlink"/>
                  <w:rFonts w:cstheme="minorHAnsi"/>
                  <w:noProof/>
                  <w:sz w:val="24"/>
                  <w:szCs w:val="24"/>
                </w:rPr>
              </w:rPrChange>
            </w:rPr>
            <w:t>3.7</w:t>
          </w:r>
          <w:r w:rsidR="001C2BA6" w:rsidRPr="00E40DDD">
            <w:rPr>
              <w:rFonts w:eastAsiaTheme="minorEastAsia" w:cstheme="minorHAnsi"/>
              <w:noProof/>
              <w:sz w:val="24"/>
              <w:szCs w:val="24"/>
              <w:lang w:eastAsia="ja-JP"/>
              <w:rPrChange w:id="715" w:author="DuyNgo" w:date="2012-08-08T07:35:00Z">
                <w:rPr>
                  <w:rFonts w:eastAsiaTheme="minorEastAsia" w:cstheme="minorHAnsi"/>
                  <w:noProof/>
                  <w:sz w:val="24"/>
                  <w:szCs w:val="24"/>
                  <w:lang w:eastAsia="ja-JP"/>
                </w:rPr>
              </w:rPrChange>
            </w:rPr>
            <w:tab/>
          </w:r>
          <w:r w:rsidR="001C2BA6" w:rsidRPr="00E40DDD">
            <w:rPr>
              <w:rStyle w:val="Hyperlink"/>
              <w:rFonts w:cstheme="minorHAnsi"/>
              <w:noProof/>
              <w:sz w:val="24"/>
              <w:szCs w:val="24"/>
              <w:rPrChange w:id="716" w:author="DuyNgo" w:date="2012-08-08T07:35:00Z">
                <w:rPr>
                  <w:rStyle w:val="Hyperlink"/>
                  <w:rFonts w:cstheme="minorHAnsi"/>
                  <w:noProof/>
                  <w:sz w:val="24"/>
                  <w:szCs w:val="24"/>
                </w:rPr>
              </w:rPrChange>
            </w:rPr>
            <w:t>Requirement</w:t>
          </w:r>
          <w:r w:rsidR="001C2BA6" w:rsidRPr="00E40DDD">
            <w:rPr>
              <w:rFonts w:cstheme="minorHAnsi"/>
              <w:noProof/>
              <w:webHidden/>
              <w:sz w:val="24"/>
              <w:szCs w:val="24"/>
              <w:rPrChange w:id="717" w:author="DuyNgo" w:date="2012-08-08T07:35:00Z">
                <w:rPr>
                  <w:rFonts w:cstheme="minorHAnsi"/>
                  <w:noProof/>
                  <w:webHidden/>
                  <w:sz w:val="24"/>
                  <w:szCs w:val="24"/>
                </w:rPr>
              </w:rPrChange>
            </w:rPr>
            <w:tab/>
          </w:r>
          <w:r w:rsidR="001C2BA6" w:rsidRPr="00E40DDD">
            <w:rPr>
              <w:rFonts w:cstheme="minorHAnsi"/>
              <w:noProof/>
              <w:webHidden/>
              <w:sz w:val="24"/>
              <w:szCs w:val="24"/>
              <w:rPrChange w:id="718" w:author="DuyNgo" w:date="2012-08-08T07:35:00Z">
                <w:rPr>
                  <w:rFonts w:cstheme="minorHAnsi"/>
                  <w:noProof/>
                  <w:webHidden/>
                  <w:sz w:val="24"/>
                  <w:szCs w:val="24"/>
                </w:rPr>
              </w:rPrChange>
            </w:rPr>
            <w:fldChar w:fldCharType="begin"/>
          </w:r>
          <w:r w:rsidR="001C2BA6" w:rsidRPr="00E40DDD">
            <w:rPr>
              <w:rFonts w:cstheme="minorHAnsi"/>
              <w:noProof/>
              <w:webHidden/>
              <w:sz w:val="24"/>
              <w:szCs w:val="24"/>
              <w:rPrChange w:id="719" w:author="DuyNgo" w:date="2012-08-08T07:35:00Z">
                <w:rPr>
                  <w:rFonts w:cstheme="minorHAnsi"/>
                  <w:noProof/>
                  <w:webHidden/>
                  <w:sz w:val="24"/>
                  <w:szCs w:val="24"/>
                </w:rPr>
              </w:rPrChange>
            </w:rPr>
            <w:instrText xml:space="preserve"> PAGEREF _Toc330479266 \h </w:instrText>
          </w:r>
          <w:r w:rsidR="001C2BA6" w:rsidRPr="00E40DDD">
            <w:rPr>
              <w:rFonts w:cstheme="minorHAnsi"/>
              <w:noProof/>
              <w:webHidden/>
              <w:sz w:val="24"/>
              <w:szCs w:val="24"/>
              <w:rPrChange w:id="720" w:author="DuyNgo" w:date="2012-08-08T07:35:00Z">
                <w:rPr>
                  <w:rFonts w:ascii="Calibri" w:hAnsi="Calibri" w:cs="Calibri"/>
                  <w:noProof/>
                  <w:webHidden/>
                  <w:sz w:val="24"/>
                  <w:szCs w:val="24"/>
                </w:rPr>
              </w:rPrChange>
            </w:rPr>
          </w:r>
          <w:r w:rsidR="001C2BA6" w:rsidRPr="00E40DDD">
            <w:rPr>
              <w:rFonts w:cstheme="minorHAnsi"/>
              <w:noProof/>
              <w:webHidden/>
              <w:sz w:val="24"/>
              <w:szCs w:val="24"/>
              <w:rPrChange w:id="721" w:author="DuyNgo" w:date="2012-08-08T07:35:00Z">
                <w:rPr>
                  <w:rFonts w:cstheme="minorHAnsi"/>
                  <w:noProof/>
                  <w:webHidden/>
                  <w:sz w:val="24"/>
                  <w:szCs w:val="24"/>
                </w:rPr>
              </w:rPrChange>
            </w:rPr>
            <w:fldChar w:fldCharType="separate"/>
          </w:r>
          <w:r w:rsidR="001C2BA6" w:rsidRPr="00E40DDD">
            <w:rPr>
              <w:rFonts w:cstheme="minorHAnsi"/>
              <w:noProof/>
              <w:webHidden/>
              <w:sz w:val="24"/>
              <w:szCs w:val="24"/>
              <w:rPrChange w:id="722" w:author="DuyNgo" w:date="2012-08-08T07:35:00Z">
                <w:rPr>
                  <w:rFonts w:cstheme="minorHAnsi"/>
                  <w:noProof/>
                  <w:webHidden/>
                  <w:sz w:val="24"/>
                  <w:szCs w:val="24"/>
                </w:rPr>
              </w:rPrChange>
            </w:rPr>
            <w:t>1</w:t>
          </w:r>
          <w:r w:rsidR="001C2BA6" w:rsidRPr="00E40DDD">
            <w:rPr>
              <w:rFonts w:cstheme="minorHAnsi"/>
              <w:noProof/>
              <w:webHidden/>
              <w:sz w:val="24"/>
              <w:szCs w:val="24"/>
              <w:rPrChange w:id="723" w:author="DuyNgo" w:date="2012-08-08T07:35:00Z">
                <w:rPr>
                  <w:rFonts w:cstheme="minorHAnsi"/>
                  <w:noProof/>
                  <w:webHidden/>
                  <w:sz w:val="24"/>
                  <w:szCs w:val="24"/>
                </w:rPr>
              </w:rPrChange>
            </w:rPr>
            <w:fldChar w:fldCharType="end"/>
          </w:r>
          <w:r w:rsidRPr="00E40DDD">
            <w:rPr>
              <w:rFonts w:cstheme="minorHAnsi"/>
              <w:noProof/>
              <w:sz w:val="24"/>
              <w:szCs w:val="24"/>
              <w:rPrChange w:id="724" w:author="DuyNgo" w:date="2012-08-08T07:35:00Z">
                <w:rPr>
                  <w:rFonts w:cstheme="minorHAnsi"/>
                  <w:noProof/>
                  <w:sz w:val="24"/>
                  <w:szCs w:val="24"/>
                </w:rPr>
              </w:rPrChange>
            </w:rPr>
            <w:fldChar w:fldCharType="end"/>
          </w:r>
        </w:p>
        <w:p w:rsidR="001C2BA6" w:rsidRPr="00E40DDD" w:rsidRDefault="0013310D" w:rsidP="00DC4B9B">
          <w:pPr>
            <w:pStyle w:val="TOC3"/>
            <w:tabs>
              <w:tab w:val="left" w:pos="1100"/>
              <w:tab w:val="right" w:leader="dot" w:pos="9912"/>
            </w:tabs>
            <w:spacing w:after="0"/>
            <w:rPr>
              <w:rFonts w:eastAsiaTheme="minorEastAsia" w:cstheme="minorHAnsi"/>
              <w:noProof/>
              <w:sz w:val="24"/>
              <w:szCs w:val="24"/>
              <w:lang w:eastAsia="ja-JP"/>
              <w:rPrChange w:id="725" w:author="DuyNgo" w:date="2012-08-08T07:35:00Z">
                <w:rPr>
                  <w:rFonts w:eastAsiaTheme="minorEastAsia" w:cstheme="minorHAnsi"/>
                  <w:noProof/>
                  <w:sz w:val="24"/>
                  <w:szCs w:val="24"/>
                  <w:lang w:eastAsia="ja-JP"/>
                </w:rPr>
              </w:rPrChange>
            </w:rPr>
          </w:pPr>
          <w:r w:rsidRPr="00E40DDD">
            <w:rPr>
              <w:rFonts w:cstheme="minorHAnsi"/>
              <w:sz w:val="24"/>
              <w:szCs w:val="24"/>
              <w:rPrChange w:id="726" w:author="DuyNgo" w:date="2012-08-08T07:35:00Z">
                <w:rPr>
                  <w:rFonts w:cstheme="minorHAnsi"/>
                  <w:noProof/>
                  <w:sz w:val="24"/>
                  <w:szCs w:val="24"/>
                </w:rPr>
              </w:rPrChange>
            </w:rPr>
            <w:fldChar w:fldCharType="begin"/>
          </w:r>
          <w:r w:rsidRPr="00E40DDD">
            <w:rPr>
              <w:rFonts w:cstheme="minorHAnsi"/>
              <w:sz w:val="24"/>
              <w:szCs w:val="24"/>
              <w:rPrChange w:id="727" w:author="DuyNgo" w:date="2012-08-08T07:35:00Z">
                <w:rPr/>
              </w:rPrChange>
            </w:rPr>
            <w:instrText xml:space="preserve"> HYPERLINK \l "_Toc330479267" </w:instrText>
          </w:r>
          <w:r w:rsidRPr="00E40DDD">
            <w:rPr>
              <w:rFonts w:cstheme="minorHAnsi"/>
              <w:sz w:val="24"/>
              <w:szCs w:val="24"/>
              <w:rPrChange w:id="728" w:author="DuyNgo" w:date="2012-08-08T07:35:00Z">
                <w:rPr>
                  <w:rFonts w:cstheme="minorHAnsi"/>
                  <w:noProof/>
                  <w:sz w:val="24"/>
                  <w:szCs w:val="24"/>
                </w:rPr>
              </w:rPrChange>
            </w:rPr>
            <w:fldChar w:fldCharType="separate"/>
          </w:r>
          <w:r w:rsidR="001C2BA6" w:rsidRPr="00E40DDD">
            <w:rPr>
              <w:rStyle w:val="Hyperlink"/>
              <w:rFonts w:cstheme="minorHAnsi"/>
              <w:noProof/>
              <w:sz w:val="24"/>
              <w:szCs w:val="24"/>
              <w:rPrChange w:id="729" w:author="DuyNgo" w:date="2012-08-08T07:35:00Z">
                <w:rPr>
                  <w:rStyle w:val="Hyperlink"/>
                  <w:rFonts w:cstheme="minorHAnsi"/>
                  <w:noProof/>
                  <w:sz w:val="24"/>
                  <w:szCs w:val="24"/>
                </w:rPr>
              </w:rPrChange>
            </w:rPr>
            <w:t>3.8</w:t>
          </w:r>
          <w:r w:rsidR="001C2BA6" w:rsidRPr="00E40DDD">
            <w:rPr>
              <w:rFonts w:eastAsiaTheme="minorEastAsia" w:cstheme="minorHAnsi"/>
              <w:noProof/>
              <w:sz w:val="24"/>
              <w:szCs w:val="24"/>
              <w:lang w:eastAsia="ja-JP"/>
              <w:rPrChange w:id="730" w:author="DuyNgo" w:date="2012-08-08T07:35:00Z">
                <w:rPr>
                  <w:rFonts w:eastAsiaTheme="minorEastAsia" w:cstheme="minorHAnsi"/>
                  <w:noProof/>
                  <w:sz w:val="24"/>
                  <w:szCs w:val="24"/>
                  <w:lang w:eastAsia="ja-JP"/>
                </w:rPr>
              </w:rPrChange>
            </w:rPr>
            <w:tab/>
          </w:r>
          <w:r w:rsidR="001C2BA6" w:rsidRPr="00E40DDD">
            <w:rPr>
              <w:rStyle w:val="Hyperlink"/>
              <w:rFonts w:cstheme="minorHAnsi"/>
              <w:noProof/>
              <w:sz w:val="24"/>
              <w:szCs w:val="24"/>
              <w:rPrChange w:id="731" w:author="DuyNgo" w:date="2012-08-08T07:35:00Z">
                <w:rPr>
                  <w:rStyle w:val="Hyperlink"/>
                  <w:rFonts w:cstheme="minorHAnsi"/>
                  <w:noProof/>
                  <w:sz w:val="24"/>
                  <w:szCs w:val="24"/>
                </w:rPr>
              </w:rPrChange>
            </w:rPr>
            <w:t>Admin</w:t>
          </w:r>
          <w:r w:rsidR="001C2BA6" w:rsidRPr="00E40DDD">
            <w:rPr>
              <w:rFonts w:cstheme="minorHAnsi"/>
              <w:noProof/>
              <w:webHidden/>
              <w:sz w:val="24"/>
              <w:szCs w:val="24"/>
              <w:rPrChange w:id="732" w:author="DuyNgo" w:date="2012-08-08T07:35:00Z">
                <w:rPr>
                  <w:rFonts w:cstheme="minorHAnsi"/>
                  <w:noProof/>
                  <w:webHidden/>
                  <w:sz w:val="24"/>
                  <w:szCs w:val="24"/>
                </w:rPr>
              </w:rPrChange>
            </w:rPr>
            <w:tab/>
          </w:r>
          <w:r w:rsidR="001C2BA6" w:rsidRPr="00E40DDD">
            <w:rPr>
              <w:rFonts w:cstheme="minorHAnsi"/>
              <w:noProof/>
              <w:webHidden/>
              <w:sz w:val="24"/>
              <w:szCs w:val="24"/>
              <w:rPrChange w:id="733" w:author="DuyNgo" w:date="2012-08-08T07:35:00Z">
                <w:rPr>
                  <w:rFonts w:cstheme="minorHAnsi"/>
                  <w:noProof/>
                  <w:webHidden/>
                  <w:sz w:val="24"/>
                  <w:szCs w:val="24"/>
                </w:rPr>
              </w:rPrChange>
            </w:rPr>
            <w:fldChar w:fldCharType="begin"/>
          </w:r>
          <w:r w:rsidR="001C2BA6" w:rsidRPr="00E40DDD">
            <w:rPr>
              <w:rFonts w:cstheme="minorHAnsi"/>
              <w:noProof/>
              <w:webHidden/>
              <w:sz w:val="24"/>
              <w:szCs w:val="24"/>
              <w:rPrChange w:id="734" w:author="DuyNgo" w:date="2012-08-08T07:35:00Z">
                <w:rPr>
                  <w:rFonts w:cstheme="minorHAnsi"/>
                  <w:noProof/>
                  <w:webHidden/>
                  <w:sz w:val="24"/>
                  <w:szCs w:val="24"/>
                </w:rPr>
              </w:rPrChange>
            </w:rPr>
            <w:instrText xml:space="preserve"> PAGEREF _Toc330479267 \h </w:instrText>
          </w:r>
          <w:r w:rsidR="001C2BA6" w:rsidRPr="00E40DDD">
            <w:rPr>
              <w:rFonts w:cstheme="minorHAnsi"/>
              <w:noProof/>
              <w:webHidden/>
              <w:sz w:val="24"/>
              <w:szCs w:val="24"/>
              <w:rPrChange w:id="735" w:author="DuyNgo" w:date="2012-08-08T07:35:00Z">
                <w:rPr>
                  <w:rFonts w:ascii="Calibri" w:hAnsi="Calibri" w:cs="Calibri"/>
                  <w:noProof/>
                  <w:webHidden/>
                  <w:sz w:val="24"/>
                  <w:szCs w:val="24"/>
                </w:rPr>
              </w:rPrChange>
            </w:rPr>
          </w:r>
          <w:r w:rsidR="001C2BA6" w:rsidRPr="00E40DDD">
            <w:rPr>
              <w:rFonts w:cstheme="minorHAnsi"/>
              <w:noProof/>
              <w:webHidden/>
              <w:sz w:val="24"/>
              <w:szCs w:val="24"/>
              <w:rPrChange w:id="736" w:author="DuyNgo" w:date="2012-08-08T07:35:00Z">
                <w:rPr>
                  <w:rFonts w:cstheme="minorHAnsi"/>
                  <w:noProof/>
                  <w:webHidden/>
                  <w:sz w:val="24"/>
                  <w:szCs w:val="24"/>
                </w:rPr>
              </w:rPrChange>
            </w:rPr>
            <w:fldChar w:fldCharType="separate"/>
          </w:r>
          <w:r w:rsidR="001C2BA6" w:rsidRPr="00E40DDD">
            <w:rPr>
              <w:rFonts w:cstheme="minorHAnsi"/>
              <w:noProof/>
              <w:webHidden/>
              <w:sz w:val="24"/>
              <w:szCs w:val="24"/>
              <w:rPrChange w:id="737" w:author="DuyNgo" w:date="2012-08-08T07:35:00Z">
                <w:rPr>
                  <w:rFonts w:cstheme="minorHAnsi"/>
                  <w:noProof/>
                  <w:webHidden/>
                  <w:sz w:val="24"/>
                  <w:szCs w:val="24"/>
                </w:rPr>
              </w:rPrChange>
            </w:rPr>
            <w:t>1</w:t>
          </w:r>
          <w:r w:rsidR="001C2BA6" w:rsidRPr="00E40DDD">
            <w:rPr>
              <w:rFonts w:cstheme="minorHAnsi"/>
              <w:noProof/>
              <w:webHidden/>
              <w:sz w:val="24"/>
              <w:szCs w:val="24"/>
              <w:rPrChange w:id="738" w:author="DuyNgo" w:date="2012-08-08T07:35:00Z">
                <w:rPr>
                  <w:rFonts w:cstheme="minorHAnsi"/>
                  <w:noProof/>
                  <w:webHidden/>
                  <w:sz w:val="24"/>
                  <w:szCs w:val="24"/>
                </w:rPr>
              </w:rPrChange>
            </w:rPr>
            <w:fldChar w:fldCharType="end"/>
          </w:r>
          <w:r w:rsidRPr="00E40DDD">
            <w:rPr>
              <w:rFonts w:cstheme="minorHAnsi"/>
              <w:noProof/>
              <w:sz w:val="24"/>
              <w:szCs w:val="24"/>
              <w:rPrChange w:id="739" w:author="DuyNgo" w:date="2012-08-08T07:35:00Z">
                <w:rPr>
                  <w:rFonts w:cstheme="minorHAnsi"/>
                  <w:noProof/>
                  <w:sz w:val="24"/>
                  <w:szCs w:val="24"/>
                </w:rPr>
              </w:rPrChange>
            </w:rPr>
            <w:fldChar w:fldCharType="end"/>
          </w:r>
        </w:p>
        <w:p w:rsidR="001C2BA6" w:rsidRPr="00E40DDD" w:rsidRDefault="0013310D" w:rsidP="00DC4B9B">
          <w:pPr>
            <w:pStyle w:val="TOC2"/>
            <w:tabs>
              <w:tab w:val="left" w:pos="660"/>
              <w:tab w:val="right" w:leader="dot" w:pos="9912"/>
            </w:tabs>
            <w:spacing w:after="0"/>
            <w:rPr>
              <w:rFonts w:eastAsiaTheme="minorEastAsia" w:cstheme="minorHAnsi"/>
              <w:noProof/>
              <w:sz w:val="24"/>
              <w:szCs w:val="24"/>
              <w:lang w:eastAsia="ja-JP"/>
              <w:rPrChange w:id="740" w:author="DuyNgo" w:date="2012-08-08T07:35:00Z">
                <w:rPr>
                  <w:rFonts w:eastAsiaTheme="minorEastAsia" w:cstheme="minorHAnsi"/>
                  <w:noProof/>
                  <w:sz w:val="24"/>
                  <w:szCs w:val="24"/>
                  <w:lang w:eastAsia="ja-JP"/>
                </w:rPr>
              </w:rPrChange>
            </w:rPr>
          </w:pPr>
          <w:r w:rsidRPr="00E40DDD">
            <w:rPr>
              <w:rFonts w:cstheme="minorHAnsi"/>
              <w:sz w:val="24"/>
              <w:szCs w:val="24"/>
              <w:rPrChange w:id="741" w:author="DuyNgo" w:date="2012-08-08T07:35:00Z">
                <w:rPr>
                  <w:rFonts w:cstheme="minorHAnsi"/>
                  <w:noProof/>
                  <w:sz w:val="24"/>
                  <w:szCs w:val="24"/>
                </w:rPr>
              </w:rPrChange>
            </w:rPr>
            <w:fldChar w:fldCharType="begin"/>
          </w:r>
          <w:r w:rsidRPr="00E40DDD">
            <w:rPr>
              <w:rFonts w:cstheme="minorHAnsi"/>
              <w:sz w:val="24"/>
              <w:szCs w:val="24"/>
              <w:rPrChange w:id="742" w:author="DuyNgo" w:date="2012-08-08T07:35:00Z">
                <w:rPr/>
              </w:rPrChange>
            </w:rPr>
            <w:instrText xml:space="preserve"> HYPERLINK \l "_Toc330479268" </w:instrText>
          </w:r>
          <w:r w:rsidRPr="00E40DDD">
            <w:rPr>
              <w:rFonts w:cstheme="minorHAnsi"/>
              <w:sz w:val="24"/>
              <w:szCs w:val="24"/>
              <w:rPrChange w:id="743" w:author="DuyNgo" w:date="2012-08-08T07:35:00Z">
                <w:rPr>
                  <w:rFonts w:cstheme="minorHAnsi"/>
                  <w:noProof/>
                  <w:sz w:val="24"/>
                  <w:szCs w:val="24"/>
                </w:rPr>
              </w:rPrChange>
            </w:rPr>
            <w:fldChar w:fldCharType="separate"/>
          </w:r>
          <w:r w:rsidR="001C2BA6" w:rsidRPr="00E40DDD">
            <w:rPr>
              <w:rStyle w:val="Hyperlink"/>
              <w:rFonts w:cstheme="minorHAnsi"/>
              <w:noProof/>
              <w:sz w:val="24"/>
              <w:szCs w:val="24"/>
              <w:rPrChange w:id="744" w:author="DuyNgo" w:date="2012-08-08T07:35:00Z">
                <w:rPr>
                  <w:rStyle w:val="Hyperlink"/>
                  <w:rFonts w:cstheme="minorHAnsi"/>
                  <w:noProof/>
                  <w:sz w:val="24"/>
                  <w:szCs w:val="24"/>
                </w:rPr>
              </w:rPrChange>
            </w:rPr>
            <w:t>4.</w:t>
          </w:r>
          <w:r w:rsidR="001C2BA6" w:rsidRPr="00E40DDD">
            <w:rPr>
              <w:rFonts w:eastAsiaTheme="minorEastAsia" w:cstheme="minorHAnsi"/>
              <w:noProof/>
              <w:sz w:val="24"/>
              <w:szCs w:val="24"/>
              <w:lang w:eastAsia="ja-JP"/>
              <w:rPrChange w:id="745" w:author="DuyNgo" w:date="2012-08-08T07:35:00Z">
                <w:rPr>
                  <w:rFonts w:eastAsiaTheme="minorEastAsia" w:cstheme="minorHAnsi"/>
                  <w:noProof/>
                  <w:sz w:val="24"/>
                  <w:szCs w:val="24"/>
                  <w:lang w:eastAsia="ja-JP"/>
                </w:rPr>
              </w:rPrChange>
            </w:rPr>
            <w:tab/>
          </w:r>
          <w:r w:rsidR="001C2BA6" w:rsidRPr="00E40DDD">
            <w:rPr>
              <w:rStyle w:val="Hyperlink"/>
              <w:rFonts w:cstheme="minorHAnsi"/>
              <w:noProof/>
              <w:sz w:val="24"/>
              <w:szCs w:val="24"/>
              <w:rPrChange w:id="746" w:author="DuyNgo" w:date="2012-08-08T07:35:00Z">
                <w:rPr>
                  <w:rStyle w:val="Hyperlink"/>
                  <w:rFonts w:cstheme="minorHAnsi"/>
                  <w:noProof/>
                  <w:sz w:val="24"/>
                  <w:szCs w:val="24"/>
                </w:rPr>
              </w:rPrChange>
            </w:rPr>
            <w:t>Checklists</w:t>
          </w:r>
          <w:r w:rsidR="001C2BA6" w:rsidRPr="00E40DDD">
            <w:rPr>
              <w:rFonts w:cstheme="minorHAnsi"/>
              <w:noProof/>
              <w:webHidden/>
              <w:sz w:val="24"/>
              <w:szCs w:val="24"/>
              <w:rPrChange w:id="747" w:author="DuyNgo" w:date="2012-08-08T07:35:00Z">
                <w:rPr>
                  <w:rFonts w:cstheme="minorHAnsi"/>
                  <w:noProof/>
                  <w:webHidden/>
                  <w:sz w:val="24"/>
                  <w:szCs w:val="24"/>
                </w:rPr>
              </w:rPrChange>
            </w:rPr>
            <w:tab/>
          </w:r>
          <w:r w:rsidR="001C2BA6" w:rsidRPr="00E40DDD">
            <w:rPr>
              <w:rFonts w:cstheme="minorHAnsi"/>
              <w:noProof/>
              <w:webHidden/>
              <w:sz w:val="24"/>
              <w:szCs w:val="24"/>
              <w:rPrChange w:id="748" w:author="DuyNgo" w:date="2012-08-08T07:35:00Z">
                <w:rPr>
                  <w:rFonts w:cstheme="minorHAnsi"/>
                  <w:noProof/>
                  <w:webHidden/>
                  <w:sz w:val="24"/>
                  <w:szCs w:val="24"/>
                </w:rPr>
              </w:rPrChange>
            </w:rPr>
            <w:fldChar w:fldCharType="begin"/>
          </w:r>
          <w:r w:rsidR="001C2BA6" w:rsidRPr="00E40DDD">
            <w:rPr>
              <w:rFonts w:cstheme="minorHAnsi"/>
              <w:noProof/>
              <w:webHidden/>
              <w:sz w:val="24"/>
              <w:szCs w:val="24"/>
              <w:rPrChange w:id="749" w:author="DuyNgo" w:date="2012-08-08T07:35:00Z">
                <w:rPr>
                  <w:rFonts w:cstheme="minorHAnsi"/>
                  <w:noProof/>
                  <w:webHidden/>
                  <w:sz w:val="24"/>
                  <w:szCs w:val="24"/>
                </w:rPr>
              </w:rPrChange>
            </w:rPr>
            <w:instrText xml:space="preserve"> PAGEREF _Toc330479268 \h </w:instrText>
          </w:r>
          <w:r w:rsidR="001C2BA6" w:rsidRPr="00E40DDD">
            <w:rPr>
              <w:rFonts w:cstheme="minorHAnsi"/>
              <w:noProof/>
              <w:webHidden/>
              <w:sz w:val="24"/>
              <w:szCs w:val="24"/>
              <w:rPrChange w:id="750" w:author="DuyNgo" w:date="2012-08-08T07:35:00Z">
                <w:rPr>
                  <w:rFonts w:ascii="Calibri" w:hAnsi="Calibri" w:cs="Calibri"/>
                  <w:noProof/>
                  <w:webHidden/>
                  <w:sz w:val="24"/>
                  <w:szCs w:val="24"/>
                </w:rPr>
              </w:rPrChange>
            </w:rPr>
          </w:r>
          <w:r w:rsidR="001C2BA6" w:rsidRPr="00E40DDD">
            <w:rPr>
              <w:rFonts w:cstheme="minorHAnsi"/>
              <w:noProof/>
              <w:webHidden/>
              <w:sz w:val="24"/>
              <w:szCs w:val="24"/>
              <w:rPrChange w:id="751" w:author="DuyNgo" w:date="2012-08-08T07:35:00Z">
                <w:rPr>
                  <w:rFonts w:cstheme="minorHAnsi"/>
                  <w:noProof/>
                  <w:webHidden/>
                  <w:sz w:val="24"/>
                  <w:szCs w:val="24"/>
                </w:rPr>
              </w:rPrChange>
            </w:rPr>
            <w:fldChar w:fldCharType="separate"/>
          </w:r>
          <w:r w:rsidR="001C2BA6" w:rsidRPr="00E40DDD">
            <w:rPr>
              <w:rFonts w:cstheme="minorHAnsi"/>
              <w:noProof/>
              <w:webHidden/>
              <w:sz w:val="24"/>
              <w:szCs w:val="24"/>
              <w:rPrChange w:id="752" w:author="DuyNgo" w:date="2012-08-08T07:35:00Z">
                <w:rPr>
                  <w:rFonts w:cstheme="minorHAnsi"/>
                  <w:noProof/>
                  <w:webHidden/>
                  <w:sz w:val="24"/>
                  <w:szCs w:val="24"/>
                </w:rPr>
              </w:rPrChange>
            </w:rPr>
            <w:t>2</w:t>
          </w:r>
          <w:r w:rsidR="001C2BA6" w:rsidRPr="00E40DDD">
            <w:rPr>
              <w:rFonts w:cstheme="minorHAnsi"/>
              <w:noProof/>
              <w:webHidden/>
              <w:sz w:val="24"/>
              <w:szCs w:val="24"/>
              <w:rPrChange w:id="753" w:author="DuyNgo" w:date="2012-08-08T07:35:00Z">
                <w:rPr>
                  <w:rFonts w:cstheme="minorHAnsi"/>
                  <w:noProof/>
                  <w:webHidden/>
                  <w:sz w:val="24"/>
                  <w:szCs w:val="24"/>
                </w:rPr>
              </w:rPrChange>
            </w:rPr>
            <w:fldChar w:fldCharType="end"/>
          </w:r>
          <w:r w:rsidRPr="00E40DDD">
            <w:rPr>
              <w:rFonts w:cstheme="minorHAnsi"/>
              <w:noProof/>
              <w:sz w:val="24"/>
              <w:szCs w:val="24"/>
              <w:rPrChange w:id="754" w:author="DuyNgo" w:date="2012-08-08T07:35:00Z">
                <w:rPr>
                  <w:rFonts w:cstheme="minorHAnsi"/>
                  <w:noProof/>
                  <w:sz w:val="24"/>
                  <w:szCs w:val="24"/>
                </w:rPr>
              </w:rPrChange>
            </w:rPr>
            <w:fldChar w:fldCharType="end"/>
          </w:r>
        </w:p>
        <w:p w:rsidR="001C2BA6" w:rsidRPr="00E40DDD" w:rsidRDefault="0013310D" w:rsidP="00DC4B9B">
          <w:pPr>
            <w:pStyle w:val="TOC3"/>
            <w:tabs>
              <w:tab w:val="left" w:pos="1100"/>
              <w:tab w:val="right" w:leader="dot" w:pos="9912"/>
            </w:tabs>
            <w:spacing w:after="0"/>
            <w:rPr>
              <w:rFonts w:eastAsiaTheme="minorEastAsia" w:cstheme="minorHAnsi"/>
              <w:noProof/>
              <w:sz w:val="24"/>
              <w:szCs w:val="24"/>
              <w:lang w:eastAsia="ja-JP"/>
              <w:rPrChange w:id="755" w:author="DuyNgo" w:date="2012-08-08T07:35:00Z">
                <w:rPr>
                  <w:rFonts w:eastAsiaTheme="minorEastAsia" w:cstheme="minorHAnsi"/>
                  <w:noProof/>
                  <w:sz w:val="24"/>
                  <w:szCs w:val="24"/>
                  <w:lang w:eastAsia="ja-JP"/>
                </w:rPr>
              </w:rPrChange>
            </w:rPr>
          </w:pPr>
          <w:r w:rsidRPr="00E40DDD">
            <w:rPr>
              <w:rFonts w:cstheme="minorHAnsi"/>
              <w:sz w:val="24"/>
              <w:szCs w:val="24"/>
              <w:rPrChange w:id="756" w:author="DuyNgo" w:date="2012-08-08T07:35:00Z">
                <w:rPr>
                  <w:rFonts w:cstheme="minorHAnsi"/>
                  <w:noProof/>
                  <w:sz w:val="24"/>
                  <w:szCs w:val="24"/>
                </w:rPr>
              </w:rPrChange>
            </w:rPr>
            <w:fldChar w:fldCharType="begin"/>
          </w:r>
          <w:r w:rsidRPr="00E40DDD">
            <w:rPr>
              <w:rFonts w:cstheme="minorHAnsi"/>
              <w:sz w:val="24"/>
              <w:szCs w:val="24"/>
              <w:rPrChange w:id="757" w:author="DuyNgo" w:date="2012-08-08T07:35:00Z">
                <w:rPr/>
              </w:rPrChange>
            </w:rPr>
            <w:instrText xml:space="preserve"> HYPERLINK \l "_Toc330479270" </w:instrText>
          </w:r>
          <w:r w:rsidRPr="00E40DDD">
            <w:rPr>
              <w:rFonts w:cstheme="minorHAnsi"/>
              <w:sz w:val="24"/>
              <w:szCs w:val="24"/>
              <w:rPrChange w:id="758" w:author="DuyNgo" w:date="2012-08-08T07:35:00Z">
                <w:rPr>
                  <w:rFonts w:cstheme="minorHAnsi"/>
                  <w:noProof/>
                  <w:sz w:val="24"/>
                  <w:szCs w:val="24"/>
                </w:rPr>
              </w:rPrChange>
            </w:rPr>
            <w:fldChar w:fldCharType="separate"/>
          </w:r>
          <w:r w:rsidR="001C2BA6" w:rsidRPr="00E40DDD">
            <w:rPr>
              <w:rStyle w:val="Hyperlink"/>
              <w:rFonts w:cstheme="minorHAnsi"/>
              <w:noProof/>
              <w:sz w:val="24"/>
              <w:szCs w:val="24"/>
              <w:rPrChange w:id="759" w:author="DuyNgo" w:date="2012-08-08T07:35:00Z">
                <w:rPr>
                  <w:rStyle w:val="Hyperlink"/>
                  <w:rFonts w:cstheme="minorHAnsi"/>
                  <w:noProof/>
                  <w:sz w:val="24"/>
                  <w:szCs w:val="24"/>
                </w:rPr>
              </w:rPrChange>
            </w:rPr>
            <w:t>1.1</w:t>
          </w:r>
          <w:r w:rsidR="001C2BA6" w:rsidRPr="00E40DDD">
            <w:rPr>
              <w:rFonts w:eastAsiaTheme="minorEastAsia" w:cstheme="minorHAnsi"/>
              <w:noProof/>
              <w:sz w:val="24"/>
              <w:szCs w:val="24"/>
              <w:lang w:eastAsia="ja-JP"/>
              <w:rPrChange w:id="760" w:author="DuyNgo" w:date="2012-08-08T07:35:00Z">
                <w:rPr>
                  <w:rFonts w:eastAsiaTheme="minorEastAsia" w:cstheme="minorHAnsi"/>
                  <w:noProof/>
                  <w:sz w:val="24"/>
                  <w:szCs w:val="24"/>
                  <w:lang w:eastAsia="ja-JP"/>
                </w:rPr>
              </w:rPrChange>
            </w:rPr>
            <w:tab/>
          </w:r>
          <w:r w:rsidR="001C2BA6" w:rsidRPr="00E40DDD">
            <w:rPr>
              <w:rStyle w:val="Hyperlink"/>
              <w:rFonts w:cstheme="minorHAnsi"/>
              <w:noProof/>
              <w:sz w:val="24"/>
              <w:szCs w:val="24"/>
              <w:rPrChange w:id="761" w:author="DuyNgo" w:date="2012-08-08T07:35:00Z">
                <w:rPr>
                  <w:rStyle w:val="Hyperlink"/>
                  <w:rFonts w:cstheme="minorHAnsi"/>
                  <w:noProof/>
                  <w:sz w:val="24"/>
                  <w:szCs w:val="24"/>
                </w:rPr>
              </w:rPrChange>
            </w:rPr>
            <w:t>Checklist of Validation</w:t>
          </w:r>
          <w:r w:rsidR="001C2BA6" w:rsidRPr="00E40DDD">
            <w:rPr>
              <w:rFonts w:cstheme="minorHAnsi"/>
              <w:noProof/>
              <w:webHidden/>
              <w:sz w:val="24"/>
              <w:szCs w:val="24"/>
              <w:rPrChange w:id="762" w:author="DuyNgo" w:date="2012-08-08T07:35:00Z">
                <w:rPr>
                  <w:rFonts w:cstheme="minorHAnsi"/>
                  <w:noProof/>
                  <w:webHidden/>
                  <w:sz w:val="24"/>
                  <w:szCs w:val="24"/>
                </w:rPr>
              </w:rPrChange>
            </w:rPr>
            <w:tab/>
          </w:r>
          <w:r w:rsidR="001C2BA6" w:rsidRPr="00E40DDD">
            <w:rPr>
              <w:rFonts w:cstheme="minorHAnsi"/>
              <w:noProof/>
              <w:webHidden/>
              <w:sz w:val="24"/>
              <w:szCs w:val="24"/>
              <w:rPrChange w:id="763" w:author="DuyNgo" w:date="2012-08-08T07:35:00Z">
                <w:rPr>
                  <w:rFonts w:cstheme="minorHAnsi"/>
                  <w:noProof/>
                  <w:webHidden/>
                  <w:sz w:val="24"/>
                  <w:szCs w:val="24"/>
                </w:rPr>
              </w:rPrChange>
            </w:rPr>
            <w:fldChar w:fldCharType="begin"/>
          </w:r>
          <w:r w:rsidR="001C2BA6" w:rsidRPr="00E40DDD">
            <w:rPr>
              <w:rFonts w:cstheme="minorHAnsi"/>
              <w:noProof/>
              <w:webHidden/>
              <w:sz w:val="24"/>
              <w:szCs w:val="24"/>
              <w:rPrChange w:id="764" w:author="DuyNgo" w:date="2012-08-08T07:35:00Z">
                <w:rPr>
                  <w:rFonts w:cstheme="minorHAnsi"/>
                  <w:noProof/>
                  <w:webHidden/>
                  <w:sz w:val="24"/>
                  <w:szCs w:val="24"/>
                </w:rPr>
              </w:rPrChange>
            </w:rPr>
            <w:instrText xml:space="preserve"> PAGEREF _Toc330479270 \h </w:instrText>
          </w:r>
          <w:r w:rsidR="001C2BA6" w:rsidRPr="00E40DDD">
            <w:rPr>
              <w:rFonts w:cstheme="minorHAnsi"/>
              <w:noProof/>
              <w:webHidden/>
              <w:sz w:val="24"/>
              <w:szCs w:val="24"/>
              <w:rPrChange w:id="765" w:author="DuyNgo" w:date="2012-08-08T07:35:00Z">
                <w:rPr>
                  <w:rFonts w:ascii="Calibri" w:hAnsi="Calibri" w:cs="Calibri"/>
                  <w:noProof/>
                  <w:webHidden/>
                  <w:sz w:val="24"/>
                  <w:szCs w:val="24"/>
                </w:rPr>
              </w:rPrChange>
            </w:rPr>
          </w:r>
          <w:r w:rsidR="001C2BA6" w:rsidRPr="00E40DDD">
            <w:rPr>
              <w:rFonts w:cstheme="minorHAnsi"/>
              <w:noProof/>
              <w:webHidden/>
              <w:sz w:val="24"/>
              <w:szCs w:val="24"/>
              <w:rPrChange w:id="766" w:author="DuyNgo" w:date="2012-08-08T07:35:00Z">
                <w:rPr>
                  <w:rFonts w:cstheme="minorHAnsi"/>
                  <w:noProof/>
                  <w:webHidden/>
                  <w:sz w:val="24"/>
                  <w:szCs w:val="24"/>
                </w:rPr>
              </w:rPrChange>
            </w:rPr>
            <w:fldChar w:fldCharType="separate"/>
          </w:r>
          <w:r w:rsidR="001C2BA6" w:rsidRPr="00E40DDD">
            <w:rPr>
              <w:rFonts w:cstheme="minorHAnsi"/>
              <w:noProof/>
              <w:webHidden/>
              <w:sz w:val="24"/>
              <w:szCs w:val="24"/>
              <w:rPrChange w:id="767" w:author="DuyNgo" w:date="2012-08-08T07:35:00Z">
                <w:rPr>
                  <w:rFonts w:cstheme="minorHAnsi"/>
                  <w:noProof/>
                  <w:webHidden/>
                  <w:sz w:val="24"/>
                  <w:szCs w:val="24"/>
                </w:rPr>
              </w:rPrChange>
            </w:rPr>
            <w:t>2</w:t>
          </w:r>
          <w:r w:rsidR="001C2BA6" w:rsidRPr="00E40DDD">
            <w:rPr>
              <w:rFonts w:cstheme="minorHAnsi"/>
              <w:noProof/>
              <w:webHidden/>
              <w:sz w:val="24"/>
              <w:szCs w:val="24"/>
              <w:rPrChange w:id="768" w:author="DuyNgo" w:date="2012-08-08T07:35:00Z">
                <w:rPr>
                  <w:rFonts w:cstheme="minorHAnsi"/>
                  <w:noProof/>
                  <w:webHidden/>
                  <w:sz w:val="24"/>
                  <w:szCs w:val="24"/>
                </w:rPr>
              </w:rPrChange>
            </w:rPr>
            <w:fldChar w:fldCharType="end"/>
          </w:r>
          <w:r w:rsidRPr="00E40DDD">
            <w:rPr>
              <w:rFonts w:cstheme="minorHAnsi"/>
              <w:noProof/>
              <w:sz w:val="24"/>
              <w:szCs w:val="24"/>
              <w:rPrChange w:id="769" w:author="DuyNgo" w:date="2012-08-08T07:35:00Z">
                <w:rPr>
                  <w:rFonts w:cstheme="minorHAnsi"/>
                  <w:noProof/>
                  <w:sz w:val="24"/>
                  <w:szCs w:val="24"/>
                </w:rPr>
              </w:rPrChange>
            </w:rPr>
            <w:fldChar w:fldCharType="end"/>
          </w:r>
        </w:p>
        <w:p w:rsidR="001C2BA6" w:rsidRPr="00E40DDD" w:rsidRDefault="0013310D" w:rsidP="00DC4B9B">
          <w:pPr>
            <w:pStyle w:val="TOC3"/>
            <w:tabs>
              <w:tab w:val="left" w:pos="1100"/>
              <w:tab w:val="right" w:leader="dot" w:pos="9912"/>
            </w:tabs>
            <w:spacing w:after="0"/>
            <w:rPr>
              <w:rFonts w:eastAsiaTheme="minorEastAsia" w:cstheme="minorHAnsi"/>
              <w:noProof/>
              <w:sz w:val="24"/>
              <w:szCs w:val="24"/>
              <w:lang w:eastAsia="ja-JP"/>
              <w:rPrChange w:id="770" w:author="DuyNgo" w:date="2012-08-08T07:35:00Z">
                <w:rPr>
                  <w:rFonts w:eastAsiaTheme="minorEastAsia" w:cstheme="minorHAnsi"/>
                  <w:noProof/>
                  <w:sz w:val="24"/>
                  <w:szCs w:val="24"/>
                  <w:lang w:eastAsia="ja-JP"/>
                </w:rPr>
              </w:rPrChange>
            </w:rPr>
          </w:pPr>
          <w:r w:rsidRPr="00E40DDD">
            <w:rPr>
              <w:rFonts w:cstheme="minorHAnsi"/>
              <w:sz w:val="24"/>
              <w:szCs w:val="24"/>
              <w:rPrChange w:id="771" w:author="DuyNgo" w:date="2012-08-08T07:35:00Z">
                <w:rPr>
                  <w:rFonts w:cstheme="minorHAnsi"/>
                  <w:noProof/>
                  <w:sz w:val="24"/>
                  <w:szCs w:val="24"/>
                </w:rPr>
              </w:rPrChange>
            </w:rPr>
            <w:fldChar w:fldCharType="begin"/>
          </w:r>
          <w:r w:rsidRPr="00E40DDD">
            <w:rPr>
              <w:rFonts w:cstheme="minorHAnsi"/>
              <w:sz w:val="24"/>
              <w:szCs w:val="24"/>
              <w:rPrChange w:id="772" w:author="DuyNgo" w:date="2012-08-08T07:35:00Z">
                <w:rPr/>
              </w:rPrChange>
            </w:rPr>
            <w:instrText xml:space="preserve"> HYPERLINK \l "_Toc330479271" </w:instrText>
          </w:r>
          <w:r w:rsidRPr="00E40DDD">
            <w:rPr>
              <w:rFonts w:cstheme="minorHAnsi"/>
              <w:sz w:val="24"/>
              <w:szCs w:val="24"/>
              <w:rPrChange w:id="773" w:author="DuyNgo" w:date="2012-08-08T07:35:00Z">
                <w:rPr>
                  <w:rFonts w:cstheme="minorHAnsi"/>
                  <w:noProof/>
                  <w:sz w:val="24"/>
                  <w:szCs w:val="24"/>
                </w:rPr>
              </w:rPrChange>
            </w:rPr>
            <w:fldChar w:fldCharType="separate"/>
          </w:r>
          <w:r w:rsidR="001C2BA6" w:rsidRPr="00E40DDD">
            <w:rPr>
              <w:rStyle w:val="Hyperlink"/>
              <w:rFonts w:cstheme="minorHAnsi"/>
              <w:noProof/>
              <w:sz w:val="24"/>
              <w:szCs w:val="24"/>
              <w:rPrChange w:id="774" w:author="DuyNgo" w:date="2012-08-08T07:35:00Z">
                <w:rPr>
                  <w:rStyle w:val="Hyperlink"/>
                  <w:rFonts w:cstheme="minorHAnsi"/>
                  <w:noProof/>
                  <w:sz w:val="24"/>
                  <w:szCs w:val="24"/>
                </w:rPr>
              </w:rPrChange>
            </w:rPr>
            <w:t>1.2</w:t>
          </w:r>
          <w:r w:rsidR="001C2BA6" w:rsidRPr="00E40DDD">
            <w:rPr>
              <w:rFonts w:eastAsiaTheme="minorEastAsia" w:cstheme="minorHAnsi"/>
              <w:noProof/>
              <w:sz w:val="24"/>
              <w:szCs w:val="24"/>
              <w:lang w:eastAsia="ja-JP"/>
              <w:rPrChange w:id="775" w:author="DuyNgo" w:date="2012-08-08T07:35:00Z">
                <w:rPr>
                  <w:rFonts w:eastAsiaTheme="minorEastAsia" w:cstheme="minorHAnsi"/>
                  <w:noProof/>
                  <w:sz w:val="24"/>
                  <w:szCs w:val="24"/>
                  <w:lang w:eastAsia="ja-JP"/>
                </w:rPr>
              </w:rPrChange>
            </w:rPr>
            <w:tab/>
          </w:r>
          <w:r w:rsidR="001C2BA6" w:rsidRPr="00E40DDD">
            <w:rPr>
              <w:rStyle w:val="Hyperlink"/>
              <w:rFonts w:cstheme="minorHAnsi"/>
              <w:noProof/>
              <w:sz w:val="24"/>
              <w:szCs w:val="24"/>
              <w:rPrChange w:id="776" w:author="DuyNgo" w:date="2012-08-08T07:35:00Z">
                <w:rPr>
                  <w:rStyle w:val="Hyperlink"/>
                  <w:rFonts w:cstheme="minorHAnsi"/>
                  <w:noProof/>
                  <w:sz w:val="24"/>
                  <w:szCs w:val="24"/>
                </w:rPr>
              </w:rPrChange>
            </w:rPr>
            <w:t>Submission Checklist</w:t>
          </w:r>
          <w:r w:rsidR="001C2BA6" w:rsidRPr="00E40DDD">
            <w:rPr>
              <w:rFonts w:cstheme="minorHAnsi"/>
              <w:noProof/>
              <w:webHidden/>
              <w:sz w:val="24"/>
              <w:szCs w:val="24"/>
              <w:rPrChange w:id="777" w:author="DuyNgo" w:date="2012-08-08T07:35:00Z">
                <w:rPr>
                  <w:rFonts w:cstheme="minorHAnsi"/>
                  <w:noProof/>
                  <w:webHidden/>
                  <w:sz w:val="24"/>
                  <w:szCs w:val="24"/>
                </w:rPr>
              </w:rPrChange>
            </w:rPr>
            <w:tab/>
          </w:r>
          <w:r w:rsidR="001C2BA6" w:rsidRPr="00E40DDD">
            <w:rPr>
              <w:rFonts w:cstheme="minorHAnsi"/>
              <w:noProof/>
              <w:webHidden/>
              <w:sz w:val="24"/>
              <w:szCs w:val="24"/>
              <w:rPrChange w:id="778" w:author="DuyNgo" w:date="2012-08-08T07:35:00Z">
                <w:rPr>
                  <w:rFonts w:cstheme="minorHAnsi"/>
                  <w:noProof/>
                  <w:webHidden/>
                  <w:sz w:val="24"/>
                  <w:szCs w:val="24"/>
                </w:rPr>
              </w:rPrChange>
            </w:rPr>
            <w:fldChar w:fldCharType="begin"/>
          </w:r>
          <w:r w:rsidR="001C2BA6" w:rsidRPr="00E40DDD">
            <w:rPr>
              <w:rFonts w:cstheme="minorHAnsi"/>
              <w:noProof/>
              <w:webHidden/>
              <w:sz w:val="24"/>
              <w:szCs w:val="24"/>
              <w:rPrChange w:id="779" w:author="DuyNgo" w:date="2012-08-08T07:35:00Z">
                <w:rPr>
                  <w:rFonts w:cstheme="minorHAnsi"/>
                  <w:noProof/>
                  <w:webHidden/>
                  <w:sz w:val="24"/>
                  <w:szCs w:val="24"/>
                </w:rPr>
              </w:rPrChange>
            </w:rPr>
            <w:instrText xml:space="preserve"> PAGEREF _Toc330479271 \h </w:instrText>
          </w:r>
          <w:r w:rsidR="001C2BA6" w:rsidRPr="00E40DDD">
            <w:rPr>
              <w:rFonts w:cstheme="minorHAnsi"/>
              <w:noProof/>
              <w:webHidden/>
              <w:sz w:val="24"/>
              <w:szCs w:val="24"/>
              <w:rPrChange w:id="780" w:author="DuyNgo" w:date="2012-08-08T07:35:00Z">
                <w:rPr>
                  <w:rFonts w:ascii="Calibri" w:hAnsi="Calibri" w:cs="Calibri"/>
                  <w:noProof/>
                  <w:webHidden/>
                  <w:sz w:val="24"/>
                  <w:szCs w:val="24"/>
                </w:rPr>
              </w:rPrChange>
            </w:rPr>
          </w:r>
          <w:r w:rsidR="001C2BA6" w:rsidRPr="00E40DDD">
            <w:rPr>
              <w:rFonts w:cstheme="minorHAnsi"/>
              <w:noProof/>
              <w:webHidden/>
              <w:sz w:val="24"/>
              <w:szCs w:val="24"/>
              <w:rPrChange w:id="781" w:author="DuyNgo" w:date="2012-08-08T07:35:00Z">
                <w:rPr>
                  <w:rFonts w:cstheme="minorHAnsi"/>
                  <w:noProof/>
                  <w:webHidden/>
                  <w:sz w:val="24"/>
                  <w:szCs w:val="24"/>
                </w:rPr>
              </w:rPrChange>
            </w:rPr>
            <w:fldChar w:fldCharType="separate"/>
          </w:r>
          <w:r w:rsidR="001C2BA6" w:rsidRPr="00E40DDD">
            <w:rPr>
              <w:rFonts w:cstheme="minorHAnsi"/>
              <w:noProof/>
              <w:webHidden/>
              <w:sz w:val="24"/>
              <w:szCs w:val="24"/>
              <w:rPrChange w:id="782" w:author="DuyNgo" w:date="2012-08-08T07:35:00Z">
                <w:rPr>
                  <w:rFonts w:cstheme="minorHAnsi"/>
                  <w:noProof/>
                  <w:webHidden/>
                  <w:sz w:val="24"/>
                  <w:szCs w:val="24"/>
                </w:rPr>
              </w:rPrChange>
            </w:rPr>
            <w:t>2</w:t>
          </w:r>
          <w:r w:rsidR="001C2BA6" w:rsidRPr="00E40DDD">
            <w:rPr>
              <w:rFonts w:cstheme="minorHAnsi"/>
              <w:noProof/>
              <w:webHidden/>
              <w:sz w:val="24"/>
              <w:szCs w:val="24"/>
              <w:rPrChange w:id="783" w:author="DuyNgo" w:date="2012-08-08T07:35:00Z">
                <w:rPr>
                  <w:rFonts w:cstheme="minorHAnsi"/>
                  <w:noProof/>
                  <w:webHidden/>
                  <w:sz w:val="24"/>
                  <w:szCs w:val="24"/>
                </w:rPr>
              </w:rPrChange>
            </w:rPr>
            <w:fldChar w:fldCharType="end"/>
          </w:r>
          <w:r w:rsidRPr="00E40DDD">
            <w:rPr>
              <w:rFonts w:cstheme="minorHAnsi"/>
              <w:noProof/>
              <w:sz w:val="24"/>
              <w:szCs w:val="24"/>
              <w:rPrChange w:id="784" w:author="DuyNgo" w:date="2012-08-08T07:35:00Z">
                <w:rPr>
                  <w:rFonts w:cstheme="minorHAnsi"/>
                  <w:noProof/>
                  <w:sz w:val="24"/>
                  <w:szCs w:val="24"/>
                </w:rPr>
              </w:rPrChange>
            </w:rPr>
            <w:fldChar w:fldCharType="end"/>
          </w:r>
        </w:p>
        <w:p w:rsidR="001C2BA6" w:rsidRPr="00E40DDD" w:rsidRDefault="0013310D" w:rsidP="00DC4B9B">
          <w:pPr>
            <w:pStyle w:val="TOC1"/>
            <w:tabs>
              <w:tab w:val="left" w:pos="660"/>
              <w:tab w:val="right" w:leader="dot" w:pos="9912"/>
            </w:tabs>
            <w:spacing w:after="0"/>
            <w:rPr>
              <w:rFonts w:eastAsiaTheme="minorEastAsia" w:cstheme="minorHAnsi"/>
              <w:noProof/>
              <w:sz w:val="24"/>
              <w:szCs w:val="24"/>
              <w:lang w:eastAsia="ja-JP"/>
              <w:rPrChange w:id="785" w:author="DuyNgo" w:date="2012-08-08T07:35:00Z">
                <w:rPr>
                  <w:rFonts w:eastAsiaTheme="minorEastAsia" w:cstheme="minorHAnsi"/>
                  <w:noProof/>
                  <w:sz w:val="24"/>
                  <w:szCs w:val="24"/>
                  <w:lang w:eastAsia="ja-JP"/>
                </w:rPr>
              </w:rPrChange>
            </w:rPr>
          </w:pPr>
          <w:r w:rsidRPr="00E40DDD">
            <w:rPr>
              <w:rFonts w:cstheme="minorHAnsi"/>
              <w:sz w:val="24"/>
              <w:szCs w:val="24"/>
              <w:rPrChange w:id="786" w:author="DuyNgo" w:date="2012-08-08T07:35:00Z">
                <w:rPr>
                  <w:rFonts w:cstheme="minorHAnsi"/>
                  <w:noProof/>
                  <w:sz w:val="24"/>
                  <w:szCs w:val="24"/>
                </w:rPr>
              </w:rPrChange>
            </w:rPr>
            <w:fldChar w:fldCharType="begin"/>
          </w:r>
          <w:r w:rsidRPr="00E40DDD">
            <w:rPr>
              <w:rFonts w:cstheme="minorHAnsi"/>
              <w:sz w:val="24"/>
              <w:szCs w:val="24"/>
              <w:rPrChange w:id="787" w:author="DuyNgo" w:date="2012-08-08T07:35:00Z">
                <w:rPr/>
              </w:rPrChange>
            </w:rPr>
            <w:instrText xml:space="preserve"> HYPERLINK \l "_Toc330479272" </w:instrText>
          </w:r>
          <w:r w:rsidRPr="00E40DDD">
            <w:rPr>
              <w:rFonts w:cstheme="minorHAnsi"/>
              <w:sz w:val="24"/>
              <w:szCs w:val="24"/>
              <w:rPrChange w:id="788" w:author="DuyNgo" w:date="2012-08-08T07:35:00Z">
                <w:rPr>
                  <w:rFonts w:cstheme="minorHAnsi"/>
                  <w:noProof/>
                  <w:sz w:val="24"/>
                  <w:szCs w:val="24"/>
                </w:rPr>
              </w:rPrChange>
            </w:rPr>
            <w:fldChar w:fldCharType="separate"/>
          </w:r>
          <w:r w:rsidR="001C2BA6" w:rsidRPr="00E40DDD">
            <w:rPr>
              <w:rStyle w:val="Hyperlink"/>
              <w:rFonts w:cstheme="minorHAnsi"/>
              <w:noProof/>
              <w:sz w:val="24"/>
              <w:szCs w:val="24"/>
              <w:rPrChange w:id="789" w:author="DuyNgo" w:date="2012-08-08T07:35:00Z">
                <w:rPr>
                  <w:rStyle w:val="Hyperlink"/>
                  <w:rFonts w:cstheme="minorHAnsi"/>
                  <w:noProof/>
                  <w:sz w:val="24"/>
                  <w:szCs w:val="24"/>
                </w:rPr>
              </w:rPrChange>
            </w:rPr>
            <w:t>III.</w:t>
          </w:r>
          <w:r w:rsidR="001C2BA6" w:rsidRPr="00E40DDD">
            <w:rPr>
              <w:rFonts w:eastAsiaTheme="minorEastAsia" w:cstheme="minorHAnsi"/>
              <w:noProof/>
              <w:sz w:val="24"/>
              <w:szCs w:val="24"/>
              <w:lang w:eastAsia="ja-JP"/>
              <w:rPrChange w:id="790" w:author="DuyNgo" w:date="2012-08-08T07:35:00Z">
                <w:rPr>
                  <w:rFonts w:eastAsiaTheme="minorEastAsia" w:cstheme="minorHAnsi"/>
                  <w:noProof/>
                  <w:sz w:val="24"/>
                  <w:szCs w:val="24"/>
                  <w:lang w:eastAsia="ja-JP"/>
                </w:rPr>
              </w:rPrChange>
            </w:rPr>
            <w:tab/>
          </w:r>
          <w:r w:rsidR="001C2BA6" w:rsidRPr="00E40DDD">
            <w:rPr>
              <w:rStyle w:val="Hyperlink"/>
              <w:rFonts w:cstheme="minorHAnsi"/>
              <w:noProof/>
              <w:sz w:val="24"/>
              <w:szCs w:val="24"/>
              <w:rPrChange w:id="791" w:author="DuyNgo" w:date="2012-08-08T07:35:00Z">
                <w:rPr>
                  <w:rStyle w:val="Hyperlink"/>
                  <w:rFonts w:cstheme="minorHAnsi"/>
                  <w:noProof/>
                  <w:sz w:val="24"/>
                  <w:szCs w:val="24"/>
                </w:rPr>
              </w:rPrChange>
            </w:rPr>
            <w:t>Appendix A: Test Logs</w:t>
          </w:r>
          <w:r w:rsidR="001C2BA6" w:rsidRPr="00E40DDD">
            <w:rPr>
              <w:rFonts w:cstheme="minorHAnsi"/>
              <w:noProof/>
              <w:webHidden/>
              <w:sz w:val="24"/>
              <w:szCs w:val="24"/>
              <w:rPrChange w:id="792" w:author="DuyNgo" w:date="2012-08-08T07:35:00Z">
                <w:rPr>
                  <w:rFonts w:cstheme="minorHAnsi"/>
                  <w:noProof/>
                  <w:webHidden/>
                  <w:sz w:val="24"/>
                  <w:szCs w:val="24"/>
                </w:rPr>
              </w:rPrChange>
            </w:rPr>
            <w:tab/>
          </w:r>
          <w:r w:rsidR="001C2BA6" w:rsidRPr="00E40DDD">
            <w:rPr>
              <w:rFonts w:cstheme="minorHAnsi"/>
              <w:noProof/>
              <w:webHidden/>
              <w:sz w:val="24"/>
              <w:szCs w:val="24"/>
              <w:rPrChange w:id="793" w:author="DuyNgo" w:date="2012-08-08T07:35:00Z">
                <w:rPr>
                  <w:rFonts w:cstheme="minorHAnsi"/>
                  <w:noProof/>
                  <w:webHidden/>
                  <w:sz w:val="24"/>
                  <w:szCs w:val="24"/>
                </w:rPr>
              </w:rPrChange>
            </w:rPr>
            <w:fldChar w:fldCharType="begin"/>
          </w:r>
          <w:r w:rsidR="001C2BA6" w:rsidRPr="00E40DDD">
            <w:rPr>
              <w:rFonts w:cstheme="minorHAnsi"/>
              <w:noProof/>
              <w:webHidden/>
              <w:sz w:val="24"/>
              <w:szCs w:val="24"/>
              <w:rPrChange w:id="794" w:author="DuyNgo" w:date="2012-08-08T07:35:00Z">
                <w:rPr>
                  <w:rFonts w:cstheme="minorHAnsi"/>
                  <w:noProof/>
                  <w:webHidden/>
                  <w:sz w:val="24"/>
                  <w:szCs w:val="24"/>
                </w:rPr>
              </w:rPrChange>
            </w:rPr>
            <w:instrText xml:space="preserve"> PAGEREF _Toc330479272 \h </w:instrText>
          </w:r>
          <w:r w:rsidR="001C2BA6" w:rsidRPr="00E40DDD">
            <w:rPr>
              <w:rFonts w:cstheme="minorHAnsi"/>
              <w:noProof/>
              <w:webHidden/>
              <w:sz w:val="24"/>
              <w:szCs w:val="24"/>
              <w:rPrChange w:id="795" w:author="DuyNgo" w:date="2012-08-08T07:35:00Z">
                <w:rPr>
                  <w:rFonts w:ascii="Calibri" w:hAnsi="Calibri" w:cs="Calibri"/>
                  <w:noProof/>
                  <w:webHidden/>
                  <w:sz w:val="24"/>
                  <w:szCs w:val="24"/>
                </w:rPr>
              </w:rPrChange>
            </w:rPr>
          </w:r>
          <w:r w:rsidR="001C2BA6" w:rsidRPr="00E40DDD">
            <w:rPr>
              <w:rFonts w:cstheme="minorHAnsi"/>
              <w:noProof/>
              <w:webHidden/>
              <w:sz w:val="24"/>
              <w:szCs w:val="24"/>
              <w:rPrChange w:id="796" w:author="DuyNgo" w:date="2012-08-08T07:35:00Z">
                <w:rPr>
                  <w:rFonts w:cstheme="minorHAnsi"/>
                  <w:noProof/>
                  <w:webHidden/>
                  <w:sz w:val="24"/>
                  <w:szCs w:val="24"/>
                </w:rPr>
              </w:rPrChange>
            </w:rPr>
            <w:fldChar w:fldCharType="separate"/>
          </w:r>
          <w:r w:rsidR="001C2BA6" w:rsidRPr="00E40DDD">
            <w:rPr>
              <w:rFonts w:cstheme="minorHAnsi"/>
              <w:noProof/>
              <w:webHidden/>
              <w:sz w:val="24"/>
              <w:szCs w:val="24"/>
              <w:rPrChange w:id="797" w:author="DuyNgo" w:date="2012-08-08T07:35:00Z">
                <w:rPr>
                  <w:rFonts w:cstheme="minorHAnsi"/>
                  <w:noProof/>
                  <w:webHidden/>
                  <w:sz w:val="24"/>
                  <w:szCs w:val="24"/>
                </w:rPr>
              </w:rPrChange>
            </w:rPr>
            <w:t>4</w:t>
          </w:r>
          <w:r w:rsidR="001C2BA6" w:rsidRPr="00E40DDD">
            <w:rPr>
              <w:rFonts w:cstheme="minorHAnsi"/>
              <w:noProof/>
              <w:webHidden/>
              <w:sz w:val="24"/>
              <w:szCs w:val="24"/>
              <w:rPrChange w:id="798" w:author="DuyNgo" w:date="2012-08-08T07:35:00Z">
                <w:rPr>
                  <w:rFonts w:cstheme="minorHAnsi"/>
                  <w:noProof/>
                  <w:webHidden/>
                  <w:sz w:val="24"/>
                  <w:szCs w:val="24"/>
                </w:rPr>
              </w:rPrChange>
            </w:rPr>
            <w:fldChar w:fldCharType="end"/>
          </w:r>
          <w:r w:rsidRPr="00E40DDD">
            <w:rPr>
              <w:rFonts w:cstheme="minorHAnsi"/>
              <w:noProof/>
              <w:sz w:val="24"/>
              <w:szCs w:val="24"/>
              <w:rPrChange w:id="799" w:author="DuyNgo" w:date="2012-08-08T07:35:00Z">
                <w:rPr>
                  <w:rFonts w:cstheme="minorHAnsi"/>
                  <w:noProof/>
                  <w:sz w:val="24"/>
                  <w:szCs w:val="24"/>
                </w:rPr>
              </w:rPrChange>
            </w:rPr>
            <w:fldChar w:fldCharType="end"/>
          </w:r>
        </w:p>
        <w:p w:rsidR="001C2BA6" w:rsidRPr="00E40DDD" w:rsidRDefault="0013310D" w:rsidP="00DC4B9B">
          <w:pPr>
            <w:pStyle w:val="TOC2"/>
            <w:tabs>
              <w:tab w:val="left" w:pos="660"/>
              <w:tab w:val="right" w:leader="dot" w:pos="9912"/>
            </w:tabs>
            <w:spacing w:after="0"/>
            <w:rPr>
              <w:rFonts w:eastAsiaTheme="minorEastAsia" w:cstheme="minorHAnsi"/>
              <w:noProof/>
              <w:sz w:val="24"/>
              <w:szCs w:val="24"/>
              <w:lang w:eastAsia="ja-JP"/>
              <w:rPrChange w:id="800" w:author="DuyNgo" w:date="2012-08-08T07:35:00Z">
                <w:rPr>
                  <w:rFonts w:eastAsiaTheme="minorEastAsia" w:cstheme="minorHAnsi"/>
                  <w:noProof/>
                  <w:sz w:val="24"/>
                  <w:szCs w:val="24"/>
                  <w:lang w:eastAsia="ja-JP"/>
                </w:rPr>
              </w:rPrChange>
            </w:rPr>
          </w:pPr>
          <w:r w:rsidRPr="00E40DDD">
            <w:rPr>
              <w:rFonts w:cstheme="minorHAnsi"/>
              <w:sz w:val="24"/>
              <w:szCs w:val="24"/>
              <w:rPrChange w:id="801" w:author="DuyNgo" w:date="2012-08-08T07:35:00Z">
                <w:rPr>
                  <w:rFonts w:cstheme="minorHAnsi"/>
                  <w:noProof/>
                  <w:sz w:val="24"/>
                  <w:szCs w:val="24"/>
                </w:rPr>
              </w:rPrChange>
            </w:rPr>
            <w:fldChar w:fldCharType="begin"/>
          </w:r>
          <w:r w:rsidRPr="00E40DDD">
            <w:rPr>
              <w:rFonts w:cstheme="minorHAnsi"/>
              <w:sz w:val="24"/>
              <w:szCs w:val="24"/>
              <w:rPrChange w:id="802" w:author="DuyNgo" w:date="2012-08-08T07:35:00Z">
                <w:rPr/>
              </w:rPrChange>
            </w:rPr>
            <w:instrText xml:space="preserve"> HYPERLINK \l "_Toc330479273" </w:instrText>
          </w:r>
          <w:r w:rsidRPr="00E40DDD">
            <w:rPr>
              <w:rFonts w:cstheme="minorHAnsi"/>
              <w:sz w:val="24"/>
              <w:szCs w:val="24"/>
              <w:rPrChange w:id="803" w:author="DuyNgo" w:date="2012-08-08T07:35:00Z">
                <w:rPr>
                  <w:rFonts w:cstheme="minorHAnsi"/>
                  <w:noProof/>
                  <w:sz w:val="24"/>
                  <w:szCs w:val="24"/>
                </w:rPr>
              </w:rPrChange>
            </w:rPr>
            <w:fldChar w:fldCharType="separate"/>
          </w:r>
          <w:r w:rsidR="001C2BA6" w:rsidRPr="00E40DDD">
            <w:rPr>
              <w:rStyle w:val="Hyperlink"/>
              <w:rFonts w:cstheme="minorHAnsi"/>
              <w:noProof/>
              <w:sz w:val="24"/>
              <w:szCs w:val="24"/>
              <w:rPrChange w:id="804" w:author="DuyNgo" w:date="2012-08-08T07:35:00Z">
                <w:rPr>
                  <w:rStyle w:val="Hyperlink"/>
                  <w:rFonts w:cstheme="minorHAnsi"/>
                  <w:noProof/>
                  <w:sz w:val="24"/>
                  <w:szCs w:val="24"/>
                </w:rPr>
              </w:rPrChange>
            </w:rPr>
            <w:t>1.</w:t>
          </w:r>
          <w:r w:rsidR="001C2BA6" w:rsidRPr="00E40DDD">
            <w:rPr>
              <w:rFonts w:eastAsiaTheme="minorEastAsia" w:cstheme="minorHAnsi"/>
              <w:noProof/>
              <w:sz w:val="24"/>
              <w:szCs w:val="24"/>
              <w:lang w:eastAsia="ja-JP"/>
              <w:rPrChange w:id="805" w:author="DuyNgo" w:date="2012-08-08T07:35:00Z">
                <w:rPr>
                  <w:rFonts w:eastAsiaTheme="minorEastAsia" w:cstheme="minorHAnsi"/>
                  <w:noProof/>
                  <w:sz w:val="24"/>
                  <w:szCs w:val="24"/>
                  <w:lang w:eastAsia="ja-JP"/>
                </w:rPr>
              </w:rPrChange>
            </w:rPr>
            <w:tab/>
          </w:r>
          <w:r w:rsidR="001C2BA6" w:rsidRPr="00E40DDD">
            <w:rPr>
              <w:rStyle w:val="Hyperlink"/>
              <w:rFonts w:cstheme="minorHAnsi"/>
              <w:noProof/>
              <w:sz w:val="24"/>
              <w:szCs w:val="24"/>
              <w:rPrChange w:id="806" w:author="DuyNgo" w:date="2012-08-08T07:35:00Z">
                <w:rPr>
                  <w:rStyle w:val="Hyperlink"/>
                  <w:rFonts w:cstheme="minorHAnsi"/>
                  <w:noProof/>
                  <w:sz w:val="24"/>
                  <w:szCs w:val="24"/>
                </w:rPr>
              </w:rPrChange>
            </w:rPr>
            <w:t>Test Results</w:t>
          </w:r>
          <w:r w:rsidR="001C2BA6" w:rsidRPr="00E40DDD">
            <w:rPr>
              <w:rFonts w:cstheme="minorHAnsi"/>
              <w:noProof/>
              <w:webHidden/>
              <w:sz w:val="24"/>
              <w:szCs w:val="24"/>
              <w:rPrChange w:id="807" w:author="DuyNgo" w:date="2012-08-08T07:35:00Z">
                <w:rPr>
                  <w:rFonts w:cstheme="minorHAnsi"/>
                  <w:noProof/>
                  <w:webHidden/>
                  <w:sz w:val="24"/>
                  <w:szCs w:val="24"/>
                </w:rPr>
              </w:rPrChange>
            </w:rPr>
            <w:tab/>
          </w:r>
          <w:r w:rsidR="001C2BA6" w:rsidRPr="00E40DDD">
            <w:rPr>
              <w:rFonts w:cstheme="minorHAnsi"/>
              <w:noProof/>
              <w:webHidden/>
              <w:sz w:val="24"/>
              <w:szCs w:val="24"/>
              <w:rPrChange w:id="808" w:author="DuyNgo" w:date="2012-08-08T07:35:00Z">
                <w:rPr>
                  <w:rFonts w:cstheme="minorHAnsi"/>
                  <w:noProof/>
                  <w:webHidden/>
                  <w:sz w:val="24"/>
                  <w:szCs w:val="24"/>
                </w:rPr>
              </w:rPrChange>
            </w:rPr>
            <w:fldChar w:fldCharType="begin"/>
          </w:r>
          <w:r w:rsidR="001C2BA6" w:rsidRPr="00E40DDD">
            <w:rPr>
              <w:rFonts w:cstheme="minorHAnsi"/>
              <w:noProof/>
              <w:webHidden/>
              <w:sz w:val="24"/>
              <w:szCs w:val="24"/>
              <w:rPrChange w:id="809" w:author="DuyNgo" w:date="2012-08-08T07:35:00Z">
                <w:rPr>
                  <w:rFonts w:cstheme="minorHAnsi"/>
                  <w:noProof/>
                  <w:webHidden/>
                  <w:sz w:val="24"/>
                  <w:szCs w:val="24"/>
                </w:rPr>
              </w:rPrChange>
            </w:rPr>
            <w:instrText xml:space="preserve"> PAGEREF _Toc330479273 \h </w:instrText>
          </w:r>
          <w:r w:rsidR="001C2BA6" w:rsidRPr="00E40DDD">
            <w:rPr>
              <w:rFonts w:cstheme="minorHAnsi"/>
              <w:noProof/>
              <w:webHidden/>
              <w:sz w:val="24"/>
              <w:szCs w:val="24"/>
              <w:rPrChange w:id="810" w:author="DuyNgo" w:date="2012-08-08T07:35:00Z">
                <w:rPr>
                  <w:rFonts w:ascii="Calibri" w:hAnsi="Calibri" w:cs="Calibri"/>
                  <w:noProof/>
                  <w:webHidden/>
                  <w:sz w:val="24"/>
                  <w:szCs w:val="24"/>
                </w:rPr>
              </w:rPrChange>
            </w:rPr>
          </w:r>
          <w:r w:rsidR="001C2BA6" w:rsidRPr="00E40DDD">
            <w:rPr>
              <w:rFonts w:cstheme="minorHAnsi"/>
              <w:noProof/>
              <w:webHidden/>
              <w:sz w:val="24"/>
              <w:szCs w:val="24"/>
              <w:rPrChange w:id="811" w:author="DuyNgo" w:date="2012-08-08T07:35:00Z">
                <w:rPr>
                  <w:rFonts w:cstheme="minorHAnsi"/>
                  <w:noProof/>
                  <w:webHidden/>
                  <w:sz w:val="24"/>
                  <w:szCs w:val="24"/>
                </w:rPr>
              </w:rPrChange>
            </w:rPr>
            <w:fldChar w:fldCharType="separate"/>
          </w:r>
          <w:r w:rsidR="001C2BA6" w:rsidRPr="00E40DDD">
            <w:rPr>
              <w:rFonts w:cstheme="minorHAnsi"/>
              <w:noProof/>
              <w:webHidden/>
              <w:sz w:val="24"/>
              <w:szCs w:val="24"/>
              <w:rPrChange w:id="812" w:author="DuyNgo" w:date="2012-08-08T07:35:00Z">
                <w:rPr>
                  <w:rFonts w:cstheme="minorHAnsi"/>
                  <w:noProof/>
                  <w:webHidden/>
                  <w:sz w:val="24"/>
                  <w:szCs w:val="24"/>
                </w:rPr>
              </w:rPrChange>
            </w:rPr>
            <w:t>4</w:t>
          </w:r>
          <w:r w:rsidR="001C2BA6" w:rsidRPr="00E40DDD">
            <w:rPr>
              <w:rFonts w:cstheme="minorHAnsi"/>
              <w:noProof/>
              <w:webHidden/>
              <w:sz w:val="24"/>
              <w:szCs w:val="24"/>
              <w:rPrChange w:id="813" w:author="DuyNgo" w:date="2012-08-08T07:35:00Z">
                <w:rPr>
                  <w:rFonts w:cstheme="minorHAnsi"/>
                  <w:noProof/>
                  <w:webHidden/>
                  <w:sz w:val="24"/>
                  <w:szCs w:val="24"/>
                </w:rPr>
              </w:rPrChange>
            </w:rPr>
            <w:fldChar w:fldCharType="end"/>
          </w:r>
          <w:r w:rsidRPr="00E40DDD">
            <w:rPr>
              <w:rFonts w:cstheme="minorHAnsi"/>
              <w:noProof/>
              <w:sz w:val="24"/>
              <w:szCs w:val="24"/>
              <w:rPrChange w:id="814" w:author="DuyNgo" w:date="2012-08-08T07:35:00Z">
                <w:rPr>
                  <w:rFonts w:cstheme="minorHAnsi"/>
                  <w:noProof/>
                  <w:sz w:val="24"/>
                  <w:szCs w:val="24"/>
                </w:rPr>
              </w:rPrChange>
            </w:rPr>
            <w:fldChar w:fldCharType="end"/>
          </w:r>
        </w:p>
        <w:p w:rsidR="001C2BA6" w:rsidRPr="00E40DDD" w:rsidRDefault="0013310D" w:rsidP="00DC4B9B">
          <w:pPr>
            <w:pStyle w:val="TOC2"/>
            <w:tabs>
              <w:tab w:val="left" w:pos="660"/>
              <w:tab w:val="right" w:leader="dot" w:pos="9912"/>
            </w:tabs>
            <w:spacing w:after="0"/>
            <w:rPr>
              <w:rFonts w:eastAsiaTheme="minorEastAsia" w:cstheme="minorHAnsi"/>
              <w:noProof/>
              <w:sz w:val="24"/>
              <w:szCs w:val="24"/>
              <w:lang w:eastAsia="ja-JP"/>
              <w:rPrChange w:id="815" w:author="DuyNgo" w:date="2012-08-08T07:35:00Z">
                <w:rPr>
                  <w:rFonts w:eastAsiaTheme="minorEastAsia" w:cstheme="minorHAnsi"/>
                  <w:noProof/>
                  <w:sz w:val="24"/>
                  <w:szCs w:val="24"/>
                  <w:lang w:eastAsia="ja-JP"/>
                </w:rPr>
              </w:rPrChange>
            </w:rPr>
          </w:pPr>
          <w:r w:rsidRPr="00E40DDD">
            <w:rPr>
              <w:rFonts w:cstheme="minorHAnsi"/>
              <w:sz w:val="24"/>
              <w:szCs w:val="24"/>
              <w:rPrChange w:id="816" w:author="DuyNgo" w:date="2012-08-08T07:35:00Z">
                <w:rPr>
                  <w:rFonts w:cstheme="minorHAnsi"/>
                  <w:noProof/>
                  <w:sz w:val="24"/>
                  <w:szCs w:val="24"/>
                </w:rPr>
              </w:rPrChange>
            </w:rPr>
            <w:fldChar w:fldCharType="begin"/>
          </w:r>
          <w:r w:rsidRPr="00E40DDD">
            <w:rPr>
              <w:rFonts w:cstheme="minorHAnsi"/>
              <w:sz w:val="24"/>
              <w:szCs w:val="24"/>
              <w:rPrChange w:id="817" w:author="DuyNgo" w:date="2012-08-08T07:35:00Z">
                <w:rPr/>
              </w:rPrChange>
            </w:rPr>
            <w:instrText xml:space="preserve"> HYPERLINK \l "_Toc330479274" </w:instrText>
          </w:r>
          <w:r w:rsidRPr="00E40DDD">
            <w:rPr>
              <w:rFonts w:cstheme="minorHAnsi"/>
              <w:sz w:val="24"/>
              <w:szCs w:val="24"/>
              <w:rPrChange w:id="818" w:author="DuyNgo" w:date="2012-08-08T07:35:00Z">
                <w:rPr>
                  <w:rFonts w:cstheme="minorHAnsi"/>
                  <w:noProof/>
                  <w:sz w:val="24"/>
                  <w:szCs w:val="24"/>
                </w:rPr>
              </w:rPrChange>
            </w:rPr>
            <w:fldChar w:fldCharType="separate"/>
          </w:r>
          <w:r w:rsidR="001C2BA6" w:rsidRPr="00E40DDD">
            <w:rPr>
              <w:rStyle w:val="Hyperlink"/>
              <w:rFonts w:cstheme="minorHAnsi"/>
              <w:noProof/>
              <w:sz w:val="24"/>
              <w:szCs w:val="24"/>
              <w:rPrChange w:id="819" w:author="DuyNgo" w:date="2012-08-08T07:35:00Z">
                <w:rPr>
                  <w:rStyle w:val="Hyperlink"/>
                  <w:rFonts w:cstheme="minorHAnsi"/>
                  <w:noProof/>
                  <w:sz w:val="24"/>
                  <w:szCs w:val="24"/>
                </w:rPr>
              </w:rPrChange>
            </w:rPr>
            <w:t>2.</w:t>
          </w:r>
          <w:r w:rsidR="001C2BA6" w:rsidRPr="00E40DDD">
            <w:rPr>
              <w:rFonts w:eastAsiaTheme="minorEastAsia" w:cstheme="minorHAnsi"/>
              <w:noProof/>
              <w:sz w:val="24"/>
              <w:szCs w:val="24"/>
              <w:lang w:eastAsia="ja-JP"/>
              <w:rPrChange w:id="820" w:author="DuyNgo" w:date="2012-08-08T07:35:00Z">
                <w:rPr>
                  <w:rFonts w:eastAsiaTheme="minorEastAsia" w:cstheme="minorHAnsi"/>
                  <w:noProof/>
                  <w:sz w:val="24"/>
                  <w:szCs w:val="24"/>
                  <w:lang w:eastAsia="ja-JP"/>
                </w:rPr>
              </w:rPrChange>
            </w:rPr>
            <w:tab/>
          </w:r>
          <w:r w:rsidR="001C2BA6" w:rsidRPr="00E40DDD">
            <w:rPr>
              <w:rStyle w:val="Hyperlink"/>
              <w:rFonts w:cstheme="minorHAnsi"/>
              <w:noProof/>
              <w:sz w:val="24"/>
              <w:szCs w:val="24"/>
              <w:rPrChange w:id="821" w:author="DuyNgo" w:date="2012-08-08T07:35:00Z">
                <w:rPr>
                  <w:rStyle w:val="Hyperlink"/>
                  <w:rFonts w:cstheme="minorHAnsi"/>
                  <w:noProof/>
                  <w:sz w:val="24"/>
                  <w:szCs w:val="24"/>
                </w:rPr>
              </w:rPrChange>
            </w:rPr>
            <w:t>Incident Report</w:t>
          </w:r>
          <w:r w:rsidR="001C2BA6" w:rsidRPr="00E40DDD">
            <w:rPr>
              <w:rFonts w:cstheme="minorHAnsi"/>
              <w:noProof/>
              <w:webHidden/>
              <w:sz w:val="24"/>
              <w:szCs w:val="24"/>
              <w:rPrChange w:id="822" w:author="DuyNgo" w:date="2012-08-08T07:35:00Z">
                <w:rPr>
                  <w:rFonts w:cstheme="minorHAnsi"/>
                  <w:noProof/>
                  <w:webHidden/>
                  <w:sz w:val="24"/>
                  <w:szCs w:val="24"/>
                </w:rPr>
              </w:rPrChange>
            </w:rPr>
            <w:tab/>
          </w:r>
          <w:r w:rsidR="001C2BA6" w:rsidRPr="00E40DDD">
            <w:rPr>
              <w:rFonts w:cstheme="minorHAnsi"/>
              <w:noProof/>
              <w:webHidden/>
              <w:sz w:val="24"/>
              <w:szCs w:val="24"/>
              <w:rPrChange w:id="823" w:author="DuyNgo" w:date="2012-08-08T07:35:00Z">
                <w:rPr>
                  <w:rFonts w:cstheme="minorHAnsi"/>
                  <w:noProof/>
                  <w:webHidden/>
                  <w:sz w:val="24"/>
                  <w:szCs w:val="24"/>
                </w:rPr>
              </w:rPrChange>
            </w:rPr>
            <w:fldChar w:fldCharType="begin"/>
          </w:r>
          <w:r w:rsidR="001C2BA6" w:rsidRPr="00E40DDD">
            <w:rPr>
              <w:rFonts w:cstheme="minorHAnsi"/>
              <w:noProof/>
              <w:webHidden/>
              <w:sz w:val="24"/>
              <w:szCs w:val="24"/>
              <w:rPrChange w:id="824" w:author="DuyNgo" w:date="2012-08-08T07:35:00Z">
                <w:rPr>
                  <w:rFonts w:cstheme="minorHAnsi"/>
                  <w:noProof/>
                  <w:webHidden/>
                  <w:sz w:val="24"/>
                  <w:szCs w:val="24"/>
                </w:rPr>
              </w:rPrChange>
            </w:rPr>
            <w:instrText xml:space="preserve"> PAGEREF _Toc330479274 \h </w:instrText>
          </w:r>
          <w:r w:rsidR="001C2BA6" w:rsidRPr="00E40DDD">
            <w:rPr>
              <w:rFonts w:cstheme="minorHAnsi"/>
              <w:noProof/>
              <w:webHidden/>
              <w:sz w:val="24"/>
              <w:szCs w:val="24"/>
              <w:rPrChange w:id="825" w:author="DuyNgo" w:date="2012-08-08T07:35:00Z">
                <w:rPr>
                  <w:rFonts w:ascii="Calibri" w:hAnsi="Calibri" w:cs="Calibri"/>
                  <w:noProof/>
                  <w:webHidden/>
                  <w:sz w:val="24"/>
                  <w:szCs w:val="24"/>
                </w:rPr>
              </w:rPrChange>
            </w:rPr>
          </w:r>
          <w:r w:rsidR="001C2BA6" w:rsidRPr="00E40DDD">
            <w:rPr>
              <w:rFonts w:cstheme="minorHAnsi"/>
              <w:noProof/>
              <w:webHidden/>
              <w:sz w:val="24"/>
              <w:szCs w:val="24"/>
              <w:rPrChange w:id="826" w:author="DuyNgo" w:date="2012-08-08T07:35:00Z">
                <w:rPr>
                  <w:rFonts w:cstheme="minorHAnsi"/>
                  <w:noProof/>
                  <w:webHidden/>
                  <w:sz w:val="24"/>
                  <w:szCs w:val="24"/>
                </w:rPr>
              </w:rPrChange>
            </w:rPr>
            <w:fldChar w:fldCharType="separate"/>
          </w:r>
          <w:r w:rsidR="001C2BA6" w:rsidRPr="00E40DDD">
            <w:rPr>
              <w:rFonts w:cstheme="minorHAnsi"/>
              <w:noProof/>
              <w:webHidden/>
              <w:sz w:val="24"/>
              <w:szCs w:val="24"/>
              <w:rPrChange w:id="827" w:author="DuyNgo" w:date="2012-08-08T07:35:00Z">
                <w:rPr>
                  <w:rFonts w:cstheme="minorHAnsi"/>
                  <w:noProof/>
                  <w:webHidden/>
                  <w:sz w:val="24"/>
                  <w:szCs w:val="24"/>
                </w:rPr>
              </w:rPrChange>
            </w:rPr>
            <w:t>4</w:t>
          </w:r>
          <w:r w:rsidR="001C2BA6" w:rsidRPr="00E40DDD">
            <w:rPr>
              <w:rFonts w:cstheme="minorHAnsi"/>
              <w:noProof/>
              <w:webHidden/>
              <w:sz w:val="24"/>
              <w:szCs w:val="24"/>
              <w:rPrChange w:id="828" w:author="DuyNgo" w:date="2012-08-08T07:35:00Z">
                <w:rPr>
                  <w:rFonts w:cstheme="minorHAnsi"/>
                  <w:noProof/>
                  <w:webHidden/>
                  <w:sz w:val="24"/>
                  <w:szCs w:val="24"/>
                </w:rPr>
              </w:rPrChange>
            </w:rPr>
            <w:fldChar w:fldCharType="end"/>
          </w:r>
          <w:r w:rsidRPr="00E40DDD">
            <w:rPr>
              <w:rFonts w:cstheme="minorHAnsi"/>
              <w:noProof/>
              <w:sz w:val="24"/>
              <w:szCs w:val="24"/>
              <w:rPrChange w:id="829" w:author="DuyNgo" w:date="2012-08-08T07:35:00Z">
                <w:rPr>
                  <w:rFonts w:cstheme="minorHAnsi"/>
                  <w:noProof/>
                  <w:sz w:val="24"/>
                  <w:szCs w:val="24"/>
                </w:rPr>
              </w:rPrChange>
            </w:rPr>
            <w:fldChar w:fldCharType="end"/>
          </w:r>
        </w:p>
        <w:p w:rsidR="001C2BA6" w:rsidRPr="00E40DDD" w:rsidRDefault="0013310D" w:rsidP="00DC4B9B">
          <w:pPr>
            <w:pStyle w:val="TOC3"/>
            <w:tabs>
              <w:tab w:val="left" w:pos="1100"/>
              <w:tab w:val="right" w:leader="dot" w:pos="9912"/>
            </w:tabs>
            <w:spacing w:after="0"/>
            <w:rPr>
              <w:rFonts w:eastAsiaTheme="minorEastAsia" w:cstheme="minorHAnsi"/>
              <w:noProof/>
              <w:sz w:val="24"/>
              <w:szCs w:val="24"/>
              <w:lang w:eastAsia="ja-JP"/>
              <w:rPrChange w:id="830" w:author="DuyNgo" w:date="2012-08-08T07:35:00Z">
                <w:rPr>
                  <w:rFonts w:eastAsiaTheme="minorEastAsia" w:cstheme="minorHAnsi"/>
                  <w:noProof/>
                  <w:sz w:val="24"/>
                  <w:szCs w:val="24"/>
                  <w:lang w:eastAsia="ja-JP"/>
                </w:rPr>
              </w:rPrChange>
            </w:rPr>
          </w:pPr>
          <w:r w:rsidRPr="00E40DDD">
            <w:rPr>
              <w:rFonts w:cstheme="minorHAnsi"/>
              <w:sz w:val="24"/>
              <w:szCs w:val="24"/>
              <w:rPrChange w:id="831" w:author="DuyNgo" w:date="2012-08-08T07:35:00Z">
                <w:rPr>
                  <w:rFonts w:cstheme="minorHAnsi"/>
                  <w:noProof/>
                  <w:sz w:val="24"/>
                  <w:szCs w:val="24"/>
                </w:rPr>
              </w:rPrChange>
            </w:rPr>
            <w:fldChar w:fldCharType="begin"/>
          </w:r>
          <w:r w:rsidRPr="00E40DDD">
            <w:rPr>
              <w:rFonts w:cstheme="minorHAnsi"/>
              <w:sz w:val="24"/>
              <w:szCs w:val="24"/>
              <w:rPrChange w:id="832" w:author="DuyNgo" w:date="2012-08-08T07:35:00Z">
                <w:rPr/>
              </w:rPrChange>
            </w:rPr>
            <w:instrText xml:space="preserve"> HYPERLINK \l "_Toc330479276" </w:instrText>
          </w:r>
          <w:r w:rsidRPr="00E40DDD">
            <w:rPr>
              <w:rFonts w:cstheme="minorHAnsi"/>
              <w:sz w:val="24"/>
              <w:szCs w:val="24"/>
              <w:rPrChange w:id="833" w:author="DuyNgo" w:date="2012-08-08T07:35:00Z">
                <w:rPr>
                  <w:rFonts w:cstheme="minorHAnsi"/>
                  <w:noProof/>
                  <w:sz w:val="24"/>
                  <w:szCs w:val="24"/>
                </w:rPr>
              </w:rPrChange>
            </w:rPr>
            <w:fldChar w:fldCharType="separate"/>
          </w:r>
          <w:r w:rsidR="001C2BA6" w:rsidRPr="00E40DDD">
            <w:rPr>
              <w:rStyle w:val="Hyperlink"/>
              <w:rFonts w:cstheme="minorHAnsi"/>
              <w:noProof/>
              <w:sz w:val="24"/>
              <w:szCs w:val="24"/>
              <w:rPrChange w:id="834" w:author="DuyNgo" w:date="2012-08-08T07:35:00Z">
                <w:rPr>
                  <w:rStyle w:val="Hyperlink"/>
                  <w:rFonts w:cstheme="minorHAnsi"/>
                  <w:noProof/>
                  <w:sz w:val="24"/>
                  <w:szCs w:val="24"/>
                </w:rPr>
              </w:rPrChange>
            </w:rPr>
            <w:t>2.1</w:t>
          </w:r>
          <w:r w:rsidR="001C2BA6" w:rsidRPr="00E40DDD">
            <w:rPr>
              <w:rFonts w:eastAsiaTheme="minorEastAsia" w:cstheme="minorHAnsi"/>
              <w:noProof/>
              <w:sz w:val="24"/>
              <w:szCs w:val="24"/>
              <w:lang w:eastAsia="ja-JP"/>
              <w:rPrChange w:id="835" w:author="DuyNgo" w:date="2012-08-08T07:35:00Z">
                <w:rPr>
                  <w:rFonts w:eastAsiaTheme="minorEastAsia" w:cstheme="minorHAnsi"/>
                  <w:noProof/>
                  <w:sz w:val="24"/>
                  <w:szCs w:val="24"/>
                  <w:lang w:eastAsia="ja-JP"/>
                </w:rPr>
              </w:rPrChange>
            </w:rPr>
            <w:tab/>
          </w:r>
          <w:r w:rsidR="001C2BA6" w:rsidRPr="00E40DDD">
            <w:rPr>
              <w:rStyle w:val="Hyperlink"/>
              <w:rFonts w:cstheme="minorHAnsi"/>
              <w:noProof/>
              <w:sz w:val="24"/>
              <w:szCs w:val="24"/>
              <w:rPrChange w:id="836" w:author="DuyNgo" w:date="2012-08-08T07:35:00Z">
                <w:rPr>
                  <w:rStyle w:val="Hyperlink"/>
                  <w:rFonts w:cstheme="minorHAnsi"/>
                  <w:noProof/>
                  <w:sz w:val="24"/>
                  <w:szCs w:val="24"/>
                </w:rPr>
              </w:rPrChange>
            </w:rPr>
            <w:t>[Incident Brief Description]</w:t>
          </w:r>
          <w:r w:rsidR="001C2BA6" w:rsidRPr="00E40DDD">
            <w:rPr>
              <w:rFonts w:cstheme="minorHAnsi"/>
              <w:noProof/>
              <w:webHidden/>
              <w:sz w:val="24"/>
              <w:szCs w:val="24"/>
              <w:rPrChange w:id="837" w:author="DuyNgo" w:date="2012-08-08T07:35:00Z">
                <w:rPr>
                  <w:rFonts w:cstheme="minorHAnsi"/>
                  <w:noProof/>
                  <w:webHidden/>
                  <w:sz w:val="24"/>
                  <w:szCs w:val="24"/>
                </w:rPr>
              </w:rPrChange>
            </w:rPr>
            <w:tab/>
          </w:r>
          <w:r w:rsidR="001C2BA6" w:rsidRPr="00E40DDD">
            <w:rPr>
              <w:rFonts w:cstheme="minorHAnsi"/>
              <w:noProof/>
              <w:webHidden/>
              <w:sz w:val="24"/>
              <w:szCs w:val="24"/>
              <w:rPrChange w:id="838" w:author="DuyNgo" w:date="2012-08-08T07:35:00Z">
                <w:rPr>
                  <w:rFonts w:cstheme="minorHAnsi"/>
                  <w:noProof/>
                  <w:webHidden/>
                  <w:sz w:val="24"/>
                  <w:szCs w:val="24"/>
                </w:rPr>
              </w:rPrChange>
            </w:rPr>
            <w:fldChar w:fldCharType="begin"/>
          </w:r>
          <w:r w:rsidR="001C2BA6" w:rsidRPr="00E40DDD">
            <w:rPr>
              <w:rFonts w:cstheme="minorHAnsi"/>
              <w:noProof/>
              <w:webHidden/>
              <w:sz w:val="24"/>
              <w:szCs w:val="24"/>
              <w:rPrChange w:id="839" w:author="DuyNgo" w:date="2012-08-08T07:35:00Z">
                <w:rPr>
                  <w:rFonts w:cstheme="minorHAnsi"/>
                  <w:noProof/>
                  <w:webHidden/>
                  <w:sz w:val="24"/>
                  <w:szCs w:val="24"/>
                </w:rPr>
              </w:rPrChange>
            </w:rPr>
            <w:instrText xml:space="preserve"> PAGEREF _Toc330479276 \h </w:instrText>
          </w:r>
          <w:r w:rsidR="001C2BA6" w:rsidRPr="00E40DDD">
            <w:rPr>
              <w:rFonts w:cstheme="minorHAnsi"/>
              <w:noProof/>
              <w:webHidden/>
              <w:sz w:val="24"/>
              <w:szCs w:val="24"/>
              <w:rPrChange w:id="840" w:author="DuyNgo" w:date="2012-08-08T07:35:00Z">
                <w:rPr>
                  <w:rFonts w:ascii="Calibri" w:hAnsi="Calibri" w:cs="Calibri"/>
                  <w:noProof/>
                  <w:webHidden/>
                  <w:sz w:val="24"/>
                  <w:szCs w:val="24"/>
                </w:rPr>
              </w:rPrChange>
            </w:rPr>
          </w:r>
          <w:r w:rsidR="001C2BA6" w:rsidRPr="00E40DDD">
            <w:rPr>
              <w:rFonts w:cstheme="minorHAnsi"/>
              <w:noProof/>
              <w:webHidden/>
              <w:sz w:val="24"/>
              <w:szCs w:val="24"/>
              <w:rPrChange w:id="841" w:author="DuyNgo" w:date="2012-08-08T07:35:00Z">
                <w:rPr>
                  <w:rFonts w:cstheme="minorHAnsi"/>
                  <w:noProof/>
                  <w:webHidden/>
                  <w:sz w:val="24"/>
                  <w:szCs w:val="24"/>
                </w:rPr>
              </w:rPrChange>
            </w:rPr>
            <w:fldChar w:fldCharType="separate"/>
          </w:r>
          <w:r w:rsidR="001C2BA6" w:rsidRPr="00E40DDD">
            <w:rPr>
              <w:rFonts w:cstheme="minorHAnsi"/>
              <w:noProof/>
              <w:webHidden/>
              <w:sz w:val="24"/>
              <w:szCs w:val="24"/>
              <w:rPrChange w:id="842" w:author="DuyNgo" w:date="2012-08-08T07:35:00Z">
                <w:rPr>
                  <w:rFonts w:cstheme="minorHAnsi"/>
                  <w:noProof/>
                  <w:webHidden/>
                  <w:sz w:val="24"/>
                  <w:szCs w:val="24"/>
                </w:rPr>
              </w:rPrChange>
            </w:rPr>
            <w:t>4</w:t>
          </w:r>
          <w:r w:rsidR="001C2BA6" w:rsidRPr="00E40DDD">
            <w:rPr>
              <w:rFonts w:cstheme="minorHAnsi"/>
              <w:noProof/>
              <w:webHidden/>
              <w:sz w:val="24"/>
              <w:szCs w:val="24"/>
              <w:rPrChange w:id="843" w:author="DuyNgo" w:date="2012-08-08T07:35:00Z">
                <w:rPr>
                  <w:rFonts w:cstheme="minorHAnsi"/>
                  <w:noProof/>
                  <w:webHidden/>
                  <w:sz w:val="24"/>
                  <w:szCs w:val="24"/>
                </w:rPr>
              </w:rPrChange>
            </w:rPr>
            <w:fldChar w:fldCharType="end"/>
          </w:r>
          <w:r w:rsidRPr="00E40DDD">
            <w:rPr>
              <w:rFonts w:cstheme="minorHAnsi"/>
              <w:noProof/>
              <w:sz w:val="24"/>
              <w:szCs w:val="24"/>
              <w:rPrChange w:id="844" w:author="DuyNgo" w:date="2012-08-08T07:35:00Z">
                <w:rPr>
                  <w:rFonts w:cstheme="minorHAnsi"/>
                  <w:noProof/>
                  <w:sz w:val="24"/>
                  <w:szCs w:val="24"/>
                </w:rPr>
              </w:rPrChange>
            </w:rPr>
            <w:fldChar w:fldCharType="end"/>
          </w:r>
        </w:p>
        <w:p w:rsidR="00130471" w:rsidRPr="00E40DDD" w:rsidRDefault="00130471" w:rsidP="00DC4B9B">
          <w:pPr>
            <w:spacing w:after="0"/>
            <w:rPr>
              <w:rFonts w:cstheme="minorHAnsi"/>
              <w:b/>
              <w:bCs/>
              <w:noProof/>
              <w:sz w:val="24"/>
              <w:szCs w:val="24"/>
              <w:rPrChange w:id="845" w:author="DuyNgo" w:date="2012-08-08T07:35:00Z">
                <w:rPr>
                  <w:rFonts w:cstheme="minorHAnsi"/>
                  <w:b/>
                  <w:bCs/>
                  <w:noProof/>
                  <w:sz w:val="24"/>
                  <w:szCs w:val="24"/>
                </w:rPr>
              </w:rPrChange>
            </w:rPr>
          </w:pPr>
          <w:r w:rsidRPr="00E40DDD">
            <w:rPr>
              <w:rFonts w:cstheme="minorHAnsi"/>
              <w:b/>
              <w:bCs/>
              <w:noProof/>
              <w:sz w:val="24"/>
              <w:szCs w:val="24"/>
              <w:rPrChange w:id="846" w:author="DuyNgo" w:date="2012-08-08T07:35:00Z">
                <w:rPr>
                  <w:rFonts w:cstheme="minorHAnsi"/>
                  <w:b/>
                  <w:bCs/>
                  <w:noProof/>
                  <w:sz w:val="24"/>
                  <w:szCs w:val="24"/>
                </w:rPr>
              </w:rPrChange>
            </w:rPr>
            <w:fldChar w:fldCharType="end"/>
          </w:r>
        </w:p>
        <w:p w:rsidR="00130471" w:rsidRPr="00E40DDD" w:rsidRDefault="00130471" w:rsidP="00DC4B9B">
          <w:pPr>
            <w:spacing w:after="0"/>
            <w:rPr>
              <w:rFonts w:cstheme="minorHAnsi"/>
              <w:b/>
              <w:bCs/>
              <w:noProof/>
              <w:sz w:val="24"/>
              <w:szCs w:val="24"/>
              <w:rPrChange w:id="847" w:author="DuyNgo" w:date="2012-08-08T07:35:00Z">
                <w:rPr>
                  <w:rFonts w:cstheme="minorHAnsi"/>
                  <w:b/>
                  <w:bCs/>
                  <w:noProof/>
                  <w:sz w:val="24"/>
                  <w:szCs w:val="24"/>
                </w:rPr>
              </w:rPrChange>
            </w:rPr>
          </w:pPr>
        </w:p>
        <w:p w:rsidR="00130471" w:rsidRPr="00E40DDD" w:rsidRDefault="000A716B" w:rsidP="00DC4B9B">
          <w:pPr>
            <w:spacing w:after="0"/>
            <w:rPr>
              <w:rFonts w:cstheme="minorHAnsi"/>
              <w:sz w:val="24"/>
              <w:szCs w:val="24"/>
              <w:rPrChange w:id="848" w:author="DuyNgo" w:date="2012-08-08T07:35:00Z">
                <w:rPr>
                  <w:rFonts w:cstheme="minorHAnsi"/>
                  <w:sz w:val="24"/>
                  <w:szCs w:val="24"/>
                </w:rPr>
              </w:rPrChange>
            </w:rPr>
          </w:pPr>
        </w:p>
      </w:sdtContent>
    </w:sdt>
    <w:p w:rsidR="00130471" w:rsidRPr="00E40DDD" w:rsidRDefault="00130471" w:rsidP="00DC4B9B">
      <w:pPr>
        <w:pStyle w:val="Heading1"/>
        <w:numPr>
          <w:ilvl w:val="0"/>
          <w:numId w:val="2"/>
        </w:numPr>
        <w:spacing w:before="0"/>
        <w:rPr>
          <w:rFonts w:asciiTheme="minorHAnsi" w:hAnsiTheme="minorHAnsi" w:cstheme="minorHAnsi"/>
          <w:sz w:val="24"/>
          <w:szCs w:val="24"/>
          <w:rPrChange w:id="849" w:author="DuyNgo" w:date="2012-08-08T07:35:00Z">
            <w:rPr>
              <w:rFonts w:asciiTheme="minorHAnsi" w:hAnsiTheme="minorHAnsi" w:cstheme="minorHAnsi"/>
              <w:sz w:val="24"/>
              <w:szCs w:val="24"/>
            </w:rPr>
          </w:rPrChange>
        </w:rPr>
      </w:pPr>
      <w:bookmarkStart w:id="850" w:name="_Toc330479237"/>
      <w:r w:rsidRPr="00E40DDD">
        <w:rPr>
          <w:rFonts w:asciiTheme="minorHAnsi" w:hAnsiTheme="minorHAnsi" w:cstheme="minorHAnsi"/>
          <w:sz w:val="24"/>
          <w:szCs w:val="24"/>
          <w:rPrChange w:id="851" w:author="DuyNgo" w:date="2012-08-08T07:35:00Z">
            <w:rPr>
              <w:rFonts w:asciiTheme="minorHAnsi" w:eastAsiaTheme="minorHAnsi" w:hAnsiTheme="minorHAnsi" w:cstheme="minorHAnsi"/>
              <w:b w:val="0"/>
              <w:bCs w:val="0"/>
              <w:color w:val="auto"/>
              <w:sz w:val="24"/>
              <w:szCs w:val="24"/>
            </w:rPr>
          </w:rPrChange>
        </w:rPr>
        <w:t>Introduction</w:t>
      </w:r>
      <w:bookmarkEnd w:id="850"/>
      <w:r w:rsidR="00DC4B9B" w:rsidRPr="00E40DDD">
        <w:rPr>
          <w:rFonts w:asciiTheme="minorHAnsi" w:hAnsiTheme="minorHAnsi" w:cstheme="minorHAnsi"/>
          <w:sz w:val="24"/>
          <w:szCs w:val="24"/>
          <w:rPrChange w:id="852" w:author="DuyNgo" w:date="2012-08-08T07:35:00Z">
            <w:rPr>
              <w:rFonts w:asciiTheme="minorHAnsi" w:eastAsiaTheme="minorHAnsi" w:hAnsiTheme="minorHAnsi" w:cstheme="minorHAnsi"/>
              <w:b w:val="0"/>
              <w:bCs w:val="0"/>
              <w:color w:val="auto"/>
              <w:sz w:val="24"/>
              <w:szCs w:val="24"/>
            </w:rPr>
          </w:rPrChange>
        </w:rPr>
        <w:br/>
      </w:r>
    </w:p>
    <w:p w:rsidR="00130471" w:rsidRPr="00E40DDD" w:rsidRDefault="00130471" w:rsidP="00DC4B9B">
      <w:pPr>
        <w:pStyle w:val="Heading2"/>
        <w:numPr>
          <w:ilvl w:val="0"/>
          <w:numId w:val="8"/>
        </w:numPr>
        <w:spacing w:before="0"/>
        <w:rPr>
          <w:rFonts w:asciiTheme="minorHAnsi" w:hAnsiTheme="minorHAnsi" w:cstheme="minorHAnsi"/>
          <w:sz w:val="24"/>
          <w:szCs w:val="24"/>
          <w:rPrChange w:id="853" w:author="DuyNgo" w:date="2012-08-08T07:35:00Z">
            <w:rPr>
              <w:rFonts w:asciiTheme="minorHAnsi" w:hAnsiTheme="minorHAnsi" w:cstheme="minorHAnsi"/>
              <w:sz w:val="24"/>
              <w:szCs w:val="24"/>
            </w:rPr>
          </w:rPrChange>
        </w:rPr>
      </w:pPr>
      <w:bookmarkStart w:id="854" w:name="_Toc330479238"/>
      <w:r w:rsidRPr="00E40DDD">
        <w:rPr>
          <w:rFonts w:asciiTheme="minorHAnsi" w:hAnsiTheme="minorHAnsi" w:cstheme="minorHAnsi"/>
          <w:sz w:val="24"/>
          <w:szCs w:val="24"/>
          <w:rPrChange w:id="855" w:author="DuyNgo" w:date="2012-08-08T07:35:00Z">
            <w:rPr>
              <w:rFonts w:asciiTheme="minorHAnsi" w:eastAsiaTheme="minorHAnsi" w:hAnsiTheme="minorHAnsi" w:cstheme="minorHAnsi"/>
              <w:b w:val="0"/>
              <w:bCs w:val="0"/>
              <w:color w:val="auto"/>
              <w:sz w:val="24"/>
              <w:szCs w:val="24"/>
            </w:rPr>
          </w:rPrChange>
        </w:rPr>
        <w:t>System Overview</w:t>
      </w:r>
      <w:bookmarkEnd w:id="854"/>
    </w:p>
    <w:p w:rsidR="004B5678" w:rsidRPr="00E40DDD" w:rsidRDefault="004B5678" w:rsidP="00DC4B9B">
      <w:pPr>
        <w:pStyle w:val="BodyText"/>
        <w:ind w:left="720"/>
        <w:jc w:val="left"/>
        <w:rPr>
          <w:rFonts w:asciiTheme="minorHAnsi" w:hAnsiTheme="minorHAnsi" w:cstheme="minorHAnsi"/>
          <w:rPrChange w:id="856" w:author="DuyNgo" w:date="2012-08-08T07:35:00Z">
            <w:rPr>
              <w:rFonts w:asciiTheme="minorHAnsi" w:hAnsiTheme="minorHAnsi" w:cstheme="minorHAnsi"/>
            </w:rPr>
          </w:rPrChange>
        </w:rPr>
      </w:pPr>
    </w:p>
    <w:p w:rsidR="004B5678" w:rsidRPr="00E40DDD" w:rsidRDefault="004B5678" w:rsidP="00DC4B9B">
      <w:pPr>
        <w:pStyle w:val="BodyText"/>
        <w:ind w:left="720"/>
        <w:jc w:val="left"/>
        <w:rPr>
          <w:rFonts w:asciiTheme="minorHAnsi" w:hAnsiTheme="minorHAnsi" w:cstheme="minorHAnsi"/>
          <w:rPrChange w:id="857" w:author="DuyNgo" w:date="2012-08-08T07:35:00Z">
            <w:rPr>
              <w:rFonts w:asciiTheme="minorHAnsi" w:hAnsiTheme="minorHAnsi" w:cstheme="minorHAnsi"/>
            </w:rPr>
          </w:rPrChange>
        </w:rPr>
      </w:pPr>
      <w:r w:rsidRPr="00E40DDD">
        <w:rPr>
          <w:rFonts w:asciiTheme="minorHAnsi" w:hAnsiTheme="minorHAnsi" w:cstheme="minorHAnsi"/>
          <w:rPrChange w:id="858" w:author="DuyNgo" w:date="2012-08-08T07:35:00Z">
            <w:rPr>
              <w:rFonts w:asciiTheme="minorHAnsi" w:eastAsiaTheme="minorHAnsi" w:hAnsiTheme="minorHAnsi" w:cstheme="minorHAnsi"/>
              <w:sz w:val="22"/>
              <w:szCs w:val="22"/>
              <w:lang w:val="en-US"/>
            </w:rPr>
          </w:rPrChange>
        </w:rPr>
        <w:t xml:space="preserve">In this accelerating of technologies and economics, Project Management is growing extremely importance to organizations because it deals effectively with the management of change. Modern economics and business environment are complicated than ever, organizations are beginning to realize that the traditional forms of management cannot adapt efficiently to the dynamics and its resulting chaos. </w:t>
      </w:r>
    </w:p>
    <w:p w:rsidR="004B5678" w:rsidRPr="00E40DDD" w:rsidRDefault="004B5678" w:rsidP="00DC4B9B">
      <w:pPr>
        <w:pStyle w:val="ListParagraph"/>
        <w:spacing w:after="0"/>
        <w:rPr>
          <w:rFonts w:cstheme="minorHAnsi"/>
          <w:sz w:val="24"/>
          <w:szCs w:val="24"/>
          <w:rPrChange w:id="859" w:author="DuyNgo" w:date="2012-08-08T07:35:00Z">
            <w:rPr>
              <w:rFonts w:cstheme="minorHAnsi"/>
              <w:sz w:val="24"/>
              <w:szCs w:val="24"/>
            </w:rPr>
          </w:rPrChange>
        </w:rPr>
      </w:pPr>
    </w:p>
    <w:p w:rsidR="004B5678" w:rsidRPr="00E40DDD" w:rsidRDefault="004B5678" w:rsidP="00DC4B9B">
      <w:pPr>
        <w:pStyle w:val="ListParagraph"/>
        <w:spacing w:after="0"/>
        <w:rPr>
          <w:rFonts w:cstheme="minorHAnsi"/>
          <w:sz w:val="24"/>
          <w:szCs w:val="24"/>
          <w:rPrChange w:id="860" w:author="DuyNgo" w:date="2012-08-08T07:35:00Z">
            <w:rPr>
              <w:rFonts w:cstheme="minorHAnsi"/>
              <w:sz w:val="24"/>
              <w:szCs w:val="24"/>
            </w:rPr>
          </w:rPrChange>
        </w:rPr>
      </w:pPr>
      <w:r w:rsidRPr="00E40DDD">
        <w:rPr>
          <w:rFonts w:cstheme="minorHAnsi"/>
          <w:sz w:val="24"/>
          <w:szCs w:val="24"/>
          <w:rPrChange w:id="861" w:author="DuyNgo" w:date="2012-08-08T07:35:00Z">
            <w:rPr>
              <w:rFonts w:cstheme="minorHAnsi"/>
              <w:sz w:val="24"/>
              <w:szCs w:val="24"/>
            </w:rPr>
          </w:rPrChange>
        </w:rPr>
        <w:t xml:space="preserve">In the future, software industries could very well depend on how quickly the procedures and systems of project management </w:t>
      </w:r>
      <w:proofErr w:type="gramStart"/>
      <w:r w:rsidRPr="00E40DDD">
        <w:rPr>
          <w:rFonts w:cstheme="minorHAnsi"/>
          <w:sz w:val="24"/>
          <w:szCs w:val="24"/>
          <w:rPrChange w:id="862" w:author="DuyNgo" w:date="2012-08-08T07:35:00Z">
            <w:rPr>
              <w:rFonts w:cstheme="minorHAnsi"/>
              <w:sz w:val="24"/>
              <w:szCs w:val="24"/>
            </w:rPr>
          </w:rPrChange>
        </w:rPr>
        <w:t>are adopted</w:t>
      </w:r>
      <w:proofErr w:type="gramEnd"/>
      <w:r w:rsidRPr="00E40DDD">
        <w:rPr>
          <w:rFonts w:cstheme="minorHAnsi"/>
          <w:sz w:val="24"/>
          <w:szCs w:val="24"/>
          <w:rPrChange w:id="863" w:author="DuyNgo" w:date="2012-08-08T07:35:00Z">
            <w:rPr>
              <w:rFonts w:cstheme="minorHAnsi"/>
              <w:sz w:val="24"/>
              <w:szCs w:val="24"/>
            </w:rPr>
          </w:rPrChange>
        </w:rPr>
        <w:t xml:space="preserve">. Therefore, Project Manager will play a very important role within organizations. Our mission is to provide an online </w:t>
      </w:r>
      <w:proofErr w:type="gramStart"/>
      <w:r w:rsidRPr="00E40DDD">
        <w:rPr>
          <w:rFonts w:cstheme="minorHAnsi"/>
          <w:sz w:val="24"/>
          <w:szCs w:val="24"/>
          <w:rPrChange w:id="864" w:author="DuyNgo" w:date="2012-08-08T07:35:00Z">
            <w:rPr>
              <w:rFonts w:cstheme="minorHAnsi"/>
              <w:sz w:val="24"/>
              <w:szCs w:val="24"/>
            </w:rPr>
          </w:rPrChange>
        </w:rPr>
        <w:t>system which</w:t>
      </w:r>
      <w:proofErr w:type="gramEnd"/>
      <w:r w:rsidRPr="00E40DDD">
        <w:rPr>
          <w:rFonts w:cstheme="minorHAnsi"/>
          <w:sz w:val="24"/>
          <w:szCs w:val="24"/>
          <w:rPrChange w:id="865" w:author="DuyNgo" w:date="2012-08-08T07:35:00Z">
            <w:rPr>
              <w:rFonts w:cstheme="minorHAnsi"/>
              <w:sz w:val="24"/>
              <w:szCs w:val="24"/>
            </w:rPr>
          </w:rPrChange>
        </w:rPr>
        <w:t xml:space="preserve"> actively assists those managers in managing their project. The approaches and techniques that are used in the project management process are of interest to all those who wish to be more certain about achieving predetermined targets.</w:t>
      </w:r>
      <w:r w:rsidR="00DC4B9B" w:rsidRPr="00E40DDD">
        <w:rPr>
          <w:rFonts w:cstheme="minorHAnsi"/>
          <w:sz w:val="24"/>
          <w:szCs w:val="24"/>
          <w:rPrChange w:id="866" w:author="DuyNgo" w:date="2012-08-08T07:35:00Z">
            <w:rPr>
              <w:rFonts w:cstheme="minorHAnsi"/>
              <w:sz w:val="24"/>
              <w:szCs w:val="24"/>
            </w:rPr>
          </w:rPrChange>
        </w:rPr>
        <w:br/>
      </w:r>
    </w:p>
    <w:p w:rsidR="00130471" w:rsidRPr="00E40DDD" w:rsidRDefault="00130471" w:rsidP="00DC4B9B">
      <w:pPr>
        <w:pStyle w:val="Heading2"/>
        <w:numPr>
          <w:ilvl w:val="0"/>
          <w:numId w:val="8"/>
        </w:numPr>
        <w:spacing w:before="0"/>
        <w:rPr>
          <w:rFonts w:asciiTheme="minorHAnsi" w:hAnsiTheme="minorHAnsi" w:cstheme="minorHAnsi"/>
          <w:sz w:val="24"/>
          <w:szCs w:val="24"/>
          <w:rPrChange w:id="867" w:author="DuyNgo" w:date="2012-08-08T07:35:00Z">
            <w:rPr>
              <w:rFonts w:asciiTheme="minorHAnsi" w:hAnsiTheme="minorHAnsi" w:cstheme="minorHAnsi"/>
              <w:sz w:val="24"/>
              <w:szCs w:val="24"/>
            </w:rPr>
          </w:rPrChange>
        </w:rPr>
      </w:pPr>
      <w:bookmarkStart w:id="868" w:name="_Toc330479239"/>
      <w:r w:rsidRPr="00E40DDD">
        <w:rPr>
          <w:rFonts w:asciiTheme="minorHAnsi" w:hAnsiTheme="minorHAnsi" w:cstheme="minorHAnsi"/>
          <w:sz w:val="24"/>
          <w:szCs w:val="24"/>
          <w:rPrChange w:id="869" w:author="DuyNgo" w:date="2012-08-08T07:35:00Z">
            <w:rPr>
              <w:rFonts w:asciiTheme="minorHAnsi" w:eastAsiaTheme="minorHAnsi" w:hAnsiTheme="minorHAnsi" w:cstheme="minorHAnsi"/>
              <w:b w:val="0"/>
              <w:bCs w:val="0"/>
              <w:color w:val="auto"/>
              <w:sz w:val="24"/>
              <w:szCs w:val="24"/>
            </w:rPr>
          </w:rPrChange>
        </w:rPr>
        <w:t>Test Approach</w:t>
      </w:r>
      <w:bookmarkEnd w:id="868"/>
      <w:r w:rsidR="00DC4B9B" w:rsidRPr="00E40DDD">
        <w:rPr>
          <w:rFonts w:asciiTheme="minorHAnsi" w:hAnsiTheme="minorHAnsi" w:cstheme="minorHAnsi"/>
          <w:sz w:val="24"/>
          <w:szCs w:val="24"/>
          <w:rPrChange w:id="870" w:author="DuyNgo" w:date="2012-08-08T07:35:00Z">
            <w:rPr>
              <w:rFonts w:asciiTheme="minorHAnsi" w:eastAsiaTheme="minorHAnsi" w:hAnsiTheme="minorHAnsi" w:cstheme="minorHAnsi"/>
              <w:b w:val="0"/>
              <w:bCs w:val="0"/>
              <w:color w:val="auto"/>
              <w:sz w:val="24"/>
              <w:szCs w:val="24"/>
            </w:rPr>
          </w:rPrChange>
        </w:rPr>
        <w:br/>
      </w:r>
    </w:p>
    <w:p w:rsidR="004B5678" w:rsidRPr="00E40DDD" w:rsidRDefault="004B5678" w:rsidP="00DC4B9B">
      <w:pPr>
        <w:pStyle w:val="ListParagraph"/>
        <w:spacing w:after="0" w:line="360" w:lineRule="auto"/>
        <w:rPr>
          <w:rFonts w:cstheme="minorHAnsi"/>
          <w:sz w:val="24"/>
          <w:szCs w:val="24"/>
          <w:rPrChange w:id="871" w:author="DuyNgo" w:date="2012-08-08T07:35:00Z">
            <w:rPr>
              <w:rFonts w:cstheme="minorHAnsi"/>
              <w:sz w:val="24"/>
              <w:szCs w:val="24"/>
            </w:rPr>
          </w:rPrChange>
        </w:rPr>
      </w:pPr>
      <w:r w:rsidRPr="00E40DDD">
        <w:rPr>
          <w:rFonts w:cstheme="minorHAnsi"/>
          <w:sz w:val="24"/>
          <w:szCs w:val="24"/>
          <w:rPrChange w:id="872" w:author="DuyNgo" w:date="2012-08-08T07:35:00Z">
            <w:rPr>
              <w:rFonts w:cstheme="minorHAnsi"/>
              <w:sz w:val="24"/>
              <w:szCs w:val="24"/>
            </w:rPr>
          </w:rPrChange>
        </w:rPr>
        <w:t>The testing for this project will consist of Unit, Sy</w:t>
      </w:r>
      <w:r w:rsidR="00DC4B9B" w:rsidRPr="00E40DDD">
        <w:rPr>
          <w:rFonts w:cstheme="minorHAnsi"/>
          <w:sz w:val="24"/>
          <w:szCs w:val="24"/>
          <w:rPrChange w:id="873" w:author="DuyNgo" w:date="2012-08-08T07:35:00Z">
            <w:rPr>
              <w:rFonts w:cstheme="minorHAnsi"/>
              <w:sz w:val="24"/>
              <w:szCs w:val="24"/>
            </w:rPr>
          </w:rPrChange>
        </w:rPr>
        <w:t xml:space="preserve">stem/Integration (combined) and </w:t>
      </w:r>
      <w:r w:rsidRPr="00E40DDD">
        <w:rPr>
          <w:rFonts w:cstheme="minorHAnsi"/>
          <w:sz w:val="24"/>
          <w:szCs w:val="24"/>
          <w:rPrChange w:id="874" w:author="DuyNgo" w:date="2012-08-08T07:35:00Z">
            <w:rPr>
              <w:rFonts w:cstheme="minorHAnsi"/>
              <w:sz w:val="24"/>
              <w:szCs w:val="24"/>
            </w:rPr>
          </w:rPrChange>
        </w:rPr>
        <w:t>Acc</w:t>
      </w:r>
      <w:r w:rsidR="000A61FC" w:rsidRPr="00E40DDD">
        <w:rPr>
          <w:rFonts w:cstheme="minorHAnsi"/>
          <w:sz w:val="24"/>
          <w:szCs w:val="24"/>
          <w:rPrChange w:id="875" w:author="DuyNgo" w:date="2012-08-08T07:35:00Z">
            <w:rPr>
              <w:rFonts w:cstheme="minorHAnsi"/>
              <w:sz w:val="24"/>
              <w:szCs w:val="24"/>
            </w:rPr>
          </w:rPrChange>
        </w:rPr>
        <w:t>eptance test levels. It is hope</w:t>
      </w:r>
      <w:r w:rsidRPr="00E40DDD">
        <w:rPr>
          <w:rFonts w:cstheme="minorHAnsi"/>
          <w:sz w:val="24"/>
          <w:szCs w:val="24"/>
          <w:rPrChange w:id="876" w:author="DuyNgo" w:date="2012-08-08T07:35:00Z">
            <w:rPr>
              <w:rFonts w:cstheme="minorHAnsi"/>
              <w:sz w:val="24"/>
              <w:szCs w:val="24"/>
            </w:rPr>
          </w:rPrChange>
        </w:rPr>
        <w:t xml:space="preserve"> that there will be at least one full time independent test person for system/integration testing. </w:t>
      </w:r>
      <w:r w:rsidR="000A61FC" w:rsidRPr="00E40DDD">
        <w:rPr>
          <w:rFonts w:cstheme="minorHAnsi"/>
          <w:sz w:val="24"/>
          <w:szCs w:val="24"/>
          <w:rPrChange w:id="877" w:author="DuyNgo" w:date="2012-08-08T07:35:00Z">
            <w:rPr>
              <w:rFonts w:cstheme="minorHAnsi"/>
              <w:sz w:val="24"/>
              <w:szCs w:val="24"/>
            </w:rPr>
          </w:rPrChange>
        </w:rPr>
        <w:t>The test manager with the development team’s participation will do most testing activity</w:t>
      </w:r>
      <w:r w:rsidRPr="00E40DDD">
        <w:rPr>
          <w:rFonts w:cstheme="minorHAnsi"/>
          <w:sz w:val="24"/>
          <w:szCs w:val="24"/>
          <w:rPrChange w:id="878" w:author="DuyNgo" w:date="2012-08-08T07:35:00Z">
            <w:rPr>
              <w:rFonts w:cstheme="minorHAnsi"/>
              <w:sz w:val="24"/>
              <w:szCs w:val="24"/>
            </w:rPr>
          </w:rPrChange>
        </w:rPr>
        <w:t>.</w:t>
      </w:r>
      <w:r w:rsidR="00DC4B9B" w:rsidRPr="00E40DDD">
        <w:rPr>
          <w:rFonts w:cstheme="minorHAnsi"/>
          <w:sz w:val="24"/>
          <w:szCs w:val="24"/>
          <w:rPrChange w:id="879" w:author="DuyNgo" w:date="2012-08-08T07:35:00Z">
            <w:rPr>
              <w:rFonts w:cstheme="minorHAnsi"/>
              <w:sz w:val="24"/>
              <w:szCs w:val="24"/>
            </w:rPr>
          </w:rPrChange>
        </w:rPr>
        <w:br/>
      </w:r>
    </w:p>
    <w:p w:rsidR="004B5678" w:rsidRPr="00E40DDD" w:rsidRDefault="004B5678" w:rsidP="00DC4B9B">
      <w:pPr>
        <w:pStyle w:val="ListParagraph"/>
        <w:spacing w:after="0" w:line="360" w:lineRule="auto"/>
        <w:rPr>
          <w:rFonts w:cstheme="minorHAnsi"/>
          <w:sz w:val="24"/>
          <w:szCs w:val="24"/>
          <w:rPrChange w:id="880" w:author="DuyNgo" w:date="2012-08-08T07:35:00Z">
            <w:rPr>
              <w:rFonts w:cstheme="minorHAnsi"/>
              <w:sz w:val="24"/>
              <w:szCs w:val="24"/>
            </w:rPr>
          </w:rPrChange>
        </w:rPr>
      </w:pPr>
      <w:r w:rsidRPr="00E40DDD">
        <w:rPr>
          <w:rFonts w:cstheme="minorHAnsi"/>
          <w:sz w:val="24"/>
          <w:szCs w:val="24"/>
          <w:rPrChange w:id="881" w:author="DuyNgo" w:date="2012-08-08T07:35:00Z">
            <w:rPr>
              <w:rFonts w:cstheme="minorHAnsi"/>
              <w:sz w:val="24"/>
              <w:szCs w:val="24"/>
            </w:rPr>
          </w:rPrChange>
        </w:rPr>
        <w:t xml:space="preserve">Unit Testing will </w:t>
      </w:r>
      <w:proofErr w:type="gramStart"/>
      <w:r w:rsidRPr="00E40DDD">
        <w:rPr>
          <w:rFonts w:cstheme="minorHAnsi"/>
          <w:sz w:val="24"/>
          <w:szCs w:val="24"/>
          <w:rPrChange w:id="882" w:author="DuyNgo" w:date="2012-08-08T07:35:00Z">
            <w:rPr>
              <w:rFonts w:cstheme="minorHAnsi"/>
              <w:sz w:val="24"/>
              <w:szCs w:val="24"/>
            </w:rPr>
          </w:rPrChange>
        </w:rPr>
        <w:t>be done</w:t>
      </w:r>
      <w:proofErr w:type="gramEnd"/>
      <w:r w:rsidRPr="00E40DDD">
        <w:rPr>
          <w:rFonts w:cstheme="minorHAnsi"/>
          <w:sz w:val="24"/>
          <w:szCs w:val="24"/>
          <w:rPrChange w:id="883" w:author="DuyNgo" w:date="2012-08-08T07:35:00Z">
            <w:rPr>
              <w:rFonts w:cstheme="minorHAnsi"/>
              <w:sz w:val="24"/>
              <w:szCs w:val="24"/>
            </w:rPr>
          </w:rPrChange>
        </w:rPr>
        <w:t xml:space="preserve"> by the developers and will be approved by the implementing team leader. </w:t>
      </w:r>
      <w:r w:rsidR="000A61FC" w:rsidRPr="00E40DDD">
        <w:rPr>
          <w:rFonts w:cstheme="minorHAnsi"/>
          <w:sz w:val="24"/>
          <w:szCs w:val="24"/>
          <w:rPrChange w:id="884" w:author="DuyNgo" w:date="2012-08-08T07:35:00Z">
            <w:rPr>
              <w:rFonts w:cstheme="minorHAnsi"/>
              <w:sz w:val="24"/>
              <w:szCs w:val="24"/>
            </w:rPr>
          </w:rPrChange>
        </w:rPr>
        <w:t>Developers will manage all unit test information (sample, output, data printouts, and defect information…)</w:t>
      </w:r>
      <w:r w:rsidRPr="00E40DDD">
        <w:rPr>
          <w:rFonts w:cstheme="minorHAnsi"/>
          <w:sz w:val="24"/>
          <w:szCs w:val="24"/>
          <w:rPrChange w:id="885" w:author="DuyNgo" w:date="2012-08-08T07:35:00Z">
            <w:rPr>
              <w:rFonts w:cstheme="minorHAnsi"/>
              <w:sz w:val="24"/>
              <w:szCs w:val="24"/>
            </w:rPr>
          </w:rPrChange>
        </w:rPr>
        <w:t xml:space="preserve"> and it</w:t>
      </w:r>
      <w:r w:rsidR="000A61FC" w:rsidRPr="00E40DDD">
        <w:rPr>
          <w:rFonts w:cstheme="minorHAnsi"/>
          <w:sz w:val="24"/>
          <w:szCs w:val="24"/>
          <w:rPrChange w:id="886" w:author="DuyNgo" w:date="2012-08-08T07:35:00Z">
            <w:rPr>
              <w:rFonts w:cstheme="minorHAnsi"/>
              <w:sz w:val="24"/>
              <w:szCs w:val="24"/>
            </w:rPr>
          </w:rPrChange>
        </w:rPr>
        <w:t xml:space="preserve"> </w:t>
      </w:r>
      <w:proofErr w:type="gramStart"/>
      <w:r w:rsidR="000A61FC" w:rsidRPr="00E40DDD">
        <w:rPr>
          <w:rFonts w:cstheme="minorHAnsi"/>
          <w:sz w:val="24"/>
          <w:szCs w:val="24"/>
          <w:rPrChange w:id="887" w:author="DuyNgo" w:date="2012-08-08T07:35:00Z">
            <w:rPr>
              <w:rFonts w:cstheme="minorHAnsi"/>
              <w:sz w:val="24"/>
              <w:szCs w:val="24"/>
            </w:rPr>
          </w:rPrChange>
        </w:rPr>
        <w:t xml:space="preserve">can </w:t>
      </w:r>
      <w:r w:rsidRPr="00E40DDD">
        <w:rPr>
          <w:rFonts w:cstheme="minorHAnsi"/>
          <w:sz w:val="24"/>
          <w:szCs w:val="24"/>
          <w:rPrChange w:id="888" w:author="DuyNgo" w:date="2012-08-08T07:35:00Z">
            <w:rPr>
              <w:rFonts w:cstheme="minorHAnsi"/>
              <w:sz w:val="24"/>
              <w:szCs w:val="24"/>
            </w:rPr>
          </w:rPrChange>
        </w:rPr>
        <w:t>be showed</w:t>
      </w:r>
      <w:proofErr w:type="gramEnd"/>
      <w:r w:rsidRPr="00E40DDD">
        <w:rPr>
          <w:rFonts w:cstheme="minorHAnsi"/>
          <w:sz w:val="24"/>
          <w:szCs w:val="24"/>
          <w:rPrChange w:id="889" w:author="DuyNgo" w:date="2012-08-08T07:35:00Z">
            <w:rPr>
              <w:rFonts w:cstheme="minorHAnsi"/>
              <w:sz w:val="24"/>
              <w:szCs w:val="24"/>
            </w:rPr>
          </w:rPrChange>
        </w:rPr>
        <w:t xml:space="preserve"> when team required.</w:t>
      </w:r>
      <w:r w:rsidR="00DC4B9B" w:rsidRPr="00E40DDD">
        <w:rPr>
          <w:rFonts w:cstheme="minorHAnsi"/>
          <w:sz w:val="24"/>
          <w:szCs w:val="24"/>
          <w:rPrChange w:id="890" w:author="DuyNgo" w:date="2012-08-08T07:35:00Z">
            <w:rPr>
              <w:rFonts w:cstheme="minorHAnsi"/>
              <w:sz w:val="24"/>
              <w:szCs w:val="24"/>
            </w:rPr>
          </w:rPrChange>
        </w:rPr>
        <w:br/>
      </w:r>
    </w:p>
    <w:p w:rsidR="004B5678" w:rsidRPr="00E40DDD" w:rsidRDefault="00522178" w:rsidP="00DC4B9B">
      <w:pPr>
        <w:pStyle w:val="ListParagraph"/>
        <w:spacing w:after="0" w:line="360" w:lineRule="auto"/>
        <w:rPr>
          <w:rFonts w:cstheme="minorHAnsi"/>
          <w:sz w:val="24"/>
          <w:szCs w:val="24"/>
          <w:rPrChange w:id="891" w:author="DuyNgo" w:date="2012-08-08T07:35:00Z">
            <w:rPr>
              <w:rFonts w:cstheme="minorHAnsi"/>
              <w:sz w:val="24"/>
              <w:szCs w:val="24"/>
            </w:rPr>
          </w:rPrChange>
        </w:rPr>
      </w:pPr>
      <w:r w:rsidRPr="00E40DDD">
        <w:rPr>
          <w:rFonts w:cstheme="minorHAnsi"/>
          <w:sz w:val="24"/>
          <w:szCs w:val="24"/>
          <w:rPrChange w:id="892" w:author="DuyNgo" w:date="2012-08-08T07:35:00Z">
            <w:rPr>
              <w:rFonts w:cstheme="minorHAnsi"/>
              <w:sz w:val="24"/>
              <w:szCs w:val="24"/>
            </w:rPr>
          </w:rPrChange>
        </w:rPr>
        <w:t>The test manager will perform System/Integration Testing</w:t>
      </w:r>
      <w:r w:rsidR="004B5678" w:rsidRPr="00E40DDD">
        <w:rPr>
          <w:rFonts w:cstheme="minorHAnsi"/>
          <w:sz w:val="24"/>
          <w:szCs w:val="24"/>
          <w:rPrChange w:id="893" w:author="DuyNgo" w:date="2012-08-08T07:35:00Z">
            <w:rPr>
              <w:rFonts w:cstheme="minorHAnsi"/>
              <w:sz w:val="24"/>
              <w:szCs w:val="24"/>
            </w:rPr>
          </w:rPrChange>
        </w:rPr>
        <w:t xml:space="preserve"> and implementing team leader with assistance from the individual developers as required. </w:t>
      </w:r>
      <w:r w:rsidR="00DC4B9B" w:rsidRPr="00E40DDD">
        <w:rPr>
          <w:rFonts w:cstheme="minorHAnsi"/>
          <w:sz w:val="24"/>
          <w:szCs w:val="24"/>
          <w:rPrChange w:id="894" w:author="DuyNgo" w:date="2012-08-08T07:35:00Z">
            <w:rPr>
              <w:rFonts w:cstheme="minorHAnsi"/>
              <w:sz w:val="24"/>
              <w:szCs w:val="24"/>
            </w:rPr>
          </w:rPrChange>
        </w:rPr>
        <w:br/>
      </w:r>
    </w:p>
    <w:p w:rsidR="004B5678" w:rsidRPr="00E40DDD" w:rsidRDefault="00522178" w:rsidP="00DC4B9B">
      <w:pPr>
        <w:pStyle w:val="ListParagraph"/>
        <w:spacing w:after="0"/>
        <w:rPr>
          <w:rFonts w:cstheme="minorHAnsi"/>
          <w:sz w:val="24"/>
          <w:szCs w:val="24"/>
          <w:rPrChange w:id="895" w:author="DuyNgo" w:date="2012-08-08T07:35:00Z">
            <w:rPr>
              <w:rFonts w:cstheme="minorHAnsi"/>
              <w:sz w:val="24"/>
              <w:szCs w:val="24"/>
            </w:rPr>
          </w:rPrChange>
        </w:rPr>
      </w:pPr>
      <w:r w:rsidRPr="00E40DDD">
        <w:rPr>
          <w:rFonts w:cstheme="minorHAnsi"/>
          <w:sz w:val="24"/>
          <w:szCs w:val="24"/>
          <w:rPrChange w:id="896" w:author="DuyNgo" w:date="2012-08-08T07:35:00Z">
            <w:rPr>
              <w:rFonts w:cstheme="minorHAnsi"/>
              <w:sz w:val="24"/>
              <w:szCs w:val="24"/>
            </w:rPr>
          </w:rPrChange>
        </w:rPr>
        <w:t>The test manager and development team leader will perform acceptance Testing</w:t>
      </w:r>
      <w:r w:rsidR="004B5678" w:rsidRPr="00E40DDD">
        <w:rPr>
          <w:rFonts w:cstheme="minorHAnsi"/>
          <w:sz w:val="24"/>
          <w:szCs w:val="24"/>
          <w:rPrChange w:id="897" w:author="DuyNgo" w:date="2012-08-08T07:35:00Z">
            <w:rPr>
              <w:rFonts w:cstheme="minorHAnsi"/>
              <w:sz w:val="24"/>
              <w:szCs w:val="24"/>
            </w:rPr>
          </w:rPrChange>
        </w:rPr>
        <w:t xml:space="preserve">. The acceptance test </w:t>
      </w:r>
      <w:proofErr w:type="gramStart"/>
      <w:r w:rsidR="004B5678" w:rsidRPr="00E40DDD">
        <w:rPr>
          <w:rFonts w:cstheme="minorHAnsi"/>
          <w:sz w:val="24"/>
          <w:szCs w:val="24"/>
          <w:rPrChange w:id="898" w:author="DuyNgo" w:date="2012-08-08T07:35:00Z">
            <w:rPr>
              <w:rFonts w:cstheme="minorHAnsi"/>
              <w:sz w:val="24"/>
              <w:szCs w:val="24"/>
            </w:rPr>
          </w:rPrChange>
        </w:rPr>
        <w:t>will be done</w:t>
      </w:r>
      <w:proofErr w:type="gramEnd"/>
      <w:r w:rsidR="004B5678" w:rsidRPr="00E40DDD">
        <w:rPr>
          <w:rFonts w:cstheme="minorHAnsi"/>
          <w:sz w:val="24"/>
          <w:szCs w:val="24"/>
          <w:rPrChange w:id="899" w:author="DuyNgo" w:date="2012-08-08T07:35:00Z">
            <w:rPr>
              <w:rFonts w:cstheme="minorHAnsi"/>
              <w:sz w:val="24"/>
              <w:szCs w:val="24"/>
            </w:rPr>
          </w:rPrChange>
        </w:rPr>
        <w:t xml:space="preserve"> for a period of 2 weeks after completion of the System/Integration test process. Programs will enter into Acceptance test after all critical and major defects </w:t>
      </w:r>
      <w:proofErr w:type="gramStart"/>
      <w:r w:rsidR="004B5678" w:rsidRPr="00E40DDD">
        <w:rPr>
          <w:rFonts w:cstheme="minorHAnsi"/>
          <w:sz w:val="24"/>
          <w:szCs w:val="24"/>
          <w:rPrChange w:id="900" w:author="DuyNgo" w:date="2012-08-08T07:35:00Z">
            <w:rPr>
              <w:rFonts w:cstheme="minorHAnsi"/>
              <w:sz w:val="24"/>
              <w:szCs w:val="24"/>
            </w:rPr>
          </w:rPrChange>
        </w:rPr>
        <w:t>have been corrected</w:t>
      </w:r>
      <w:proofErr w:type="gramEnd"/>
      <w:r w:rsidR="004B5678" w:rsidRPr="00E40DDD">
        <w:rPr>
          <w:rFonts w:cstheme="minorHAnsi"/>
          <w:sz w:val="24"/>
          <w:szCs w:val="24"/>
          <w:rPrChange w:id="901" w:author="DuyNgo" w:date="2012-08-08T07:35:00Z">
            <w:rPr>
              <w:rFonts w:cstheme="minorHAnsi"/>
              <w:sz w:val="24"/>
              <w:szCs w:val="24"/>
            </w:rPr>
          </w:rPrChange>
        </w:rPr>
        <w:t xml:space="preserve">. A program may have one major defect as long as it does not obstruct testing of the program (There is a work around for the error). Prior to </w:t>
      </w:r>
      <w:r w:rsidR="005014FA" w:rsidRPr="00E40DDD">
        <w:rPr>
          <w:rFonts w:cstheme="minorHAnsi"/>
          <w:sz w:val="24"/>
          <w:szCs w:val="24"/>
          <w:rPrChange w:id="902" w:author="DuyNgo" w:date="2012-08-08T07:35:00Z">
            <w:rPr>
              <w:rFonts w:cstheme="minorHAnsi"/>
              <w:sz w:val="24"/>
              <w:szCs w:val="24"/>
            </w:rPr>
          </w:rPrChange>
        </w:rPr>
        <w:t>completion</w:t>
      </w:r>
      <w:r w:rsidR="004B5678" w:rsidRPr="00E40DDD">
        <w:rPr>
          <w:rFonts w:cstheme="minorHAnsi"/>
          <w:sz w:val="24"/>
          <w:szCs w:val="24"/>
          <w:rPrChange w:id="903" w:author="DuyNgo" w:date="2012-08-08T07:35:00Z">
            <w:rPr>
              <w:rFonts w:cstheme="minorHAnsi"/>
              <w:sz w:val="24"/>
              <w:szCs w:val="24"/>
            </w:rPr>
          </w:rPrChange>
        </w:rPr>
        <w:t xml:space="preserve"> </w:t>
      </w:r>
      <w:r w:rsidR="004B5678" w:rsidRPr="00E40DDD">
        <w:rPr>
          <w:rFonts w:cstheme="minorHAnsi"/>
          <w:sz w:val="24"/>
          <w:szCs w:val="24"/>
          <w:rPrChange w:id="904" w:author="DuyNgo" w:date="2012-08-08T07:35:00Z">
            <w:rPr>
              <w:rFonts w:cstheme="minorHAnsi"/>
              <w:sz w:val="24"/>
              <w:szCs w:val="24"/>
            </w:rPr>
          </w:rPrChange>
        </w:rPr>
        <w:lastRenderedPageBreak/>
        <w:t xml:space="preserve">of acceptance testing all open critical and major defects </w:t>
      </w:r>
      <w:proofErr w:type="gramStart"/>
      <w:r w:rsidR="004B5678" w:rsidRPr="00E40DDD">
        <w:rPr>
          <w:rFonts w:cstheme="minorHAnsi"/>
          <w:sz w:val="24"/>
          <w:szCs w:val="24"/>
          <w:rPrChange w:id="905" w:author="DuyNgo" w:date="2012-08-08T07:35:00Z">
            <w:rPr>
              <w:rFonts w:cstheme="minorHAnsi"/>
              <w:sz w:val="24"/>
              <w:szCs w:val="24"/>
            </w:rPr>
          </w:rPrChange>
        </w:rPr>
        <w:t>must be corrected</w:t>
      </w:r>
      <w:proofErr w:type="gramEnd"/>
      <w:r w:rsidR="004B5678" w:rsidRPr="00E40DDD">
        <w:rPr>
          <w:rFonts w:cstheme="minorHAnsi"/>
          <w:sz w:val="24"/>
          <w:szCs w:val="24"/>
          <w:rPrChange w:id="906" w:author="DuyNgo" w:date="2012-08-08T07:35:00Z">
            <w:rPr>
              <w:rFonts w:cstheme="minorHAnsi"/>
              <w:sz w:val="24"/>
              <w:szCs w:val="24"/>
            </w:rPr>
          </w:rPrChange>
        </w:rPr>
        <w:t>.</w:t>
      </w:r>
      <w:r w:rsidR="00DC4B9B" w:rsidRPr="00E40DDD">
        <w:rPr>
          <w:rFonts w:cstheme="minorHAnsi"/>
          <w:sz w:val="24"/>
          <w:szCs w:val="24"/>
          <w:rPrChange w:id="907" w:author="DuyNgo" w:date="2012-08-08T07:35:00Z">
            <w:rPr>
              <w:rFonts w:cstheme="minorHAnsi"/>
              <w:sz w:val="24"/>
              <w:szCs w:val="24"/>
            </w:rPr>
          </w:rPrChange>
        </w:rPr>
        <w:br/>
      </w:r>
    </w:p>
    <w:p w:rsidR="00130471" w:rsidRPr="00E40DDD" w:rsidRDefault="00130471" w:rsidP="00DC4B9B">
      <w:pPr>
        <w:pStyle w:val="Heading1"/>
        <w:numPr>
          <w:ilvl w:val="0"/>
          <w:numId w:val="2"/>
        </w:numPr>
        <w:spacing w:before="0"/>
        <w:rPr>
          <w:rFonts w:asciiTheme="minorHAnsi" w:hAnsiTheme="minorHAnsi" w:cstheme="minorHAnsi"/>
          <w:sz w:val="24"/>
          <w:szCs w:val="24"/>
          <w:rPrChange w:id="908" w:author="DuyNgo" w:date="2012-08-08T07:35:00Z">
            <w:rPr>
              <w:rFonts w:asciiTheme="minorHAnsi" w:hAnsiTheme="minorHAnsi" w:cstheme="minorHAnsi"/>
              <w:sz w:val="24"/>
              <w:szCs w:val="24"/>
            </w:rPr>
          </w:rPrChange>
        </w:rPr>
      </w:pPr>
      <w:bookmarkStart w:id="909" w:name="_Toc330479240"/>
      <w:r w:rsidRPr="00E40DDD">
        <w:rPr>
          <w:rFonts w:asciiTheme="minorHAnsi" w:hAnsiTheme="minorHAnsi" w:cstheme="minorHAnsi"/>
          <w:sz w:val="24"/>
          <w:szCs w:val="24"/>
          <w:rPrChange w:id="910" w:author="DuyNgo" w:date="2012-08-08T07:35:00Z">
            <w:rPr>
              <w:rFonts w:asciiTheme="minorHAnsi" w:eastAsiaTheme="minorHAnsi" w:hAnsiTheme="minorHAnsi" w:cstheme="minorHAnsi"/>
              <w:b w:val="0"/>
              <w:bCs w:val="0"/>
              <w:color w:val="auto"/>
              <w:sz w:val="24"/>
              <w:szCs w:val="24"/>
            </w:rPr>
          </w:rPrChange>
        </w:rPr>
        <w:t>Test Plan</w:t>
      </w:r>
      <w:bookmarkEnd w:id="909"/>
      <w:r w:rsidR="00DC4B9B" w:rsidRPr="00E40DDD">
        <w:rPr>
          <w:rFonts w:asciiTheme="minorHAnsi" w:hAnsiTheme="minorHAnsi" w:cstheme="minorHAnsi"/>
          <w:sz w:val="24"/>
          <w:szCs w:val="24"/>
          <w:rPrChange w:id="911" w:author="DuyNgo" w:date="2012-08-08T07:35:00Z">
            <w:rPr>
              <w:rFonts w:asciiTheme="minorHAnsi" w:eastAsiaTheme="minorHAnsi" w:hAnsiTheme="minorHAnsi" w:cstheme="minorHAnsi"/>
              <w:b w:val="0"/>
              <w:bCs w:val="0"/>
              <w:color w:val="auto"/>
              <w:sz w:val="24"/>
              <w:szCs w:val="24"/>
            </w:rPr>
          </w:rPrChange>
        </w:rPr>
        <w:br/>
      </w:r>
    </w:p>
    <w:p w:rsidR="00130471" w:rsidRPr="00E40DDD" w:rsidRDefault="00130471" w:rsidP="00DC4B9B">
      <w:pPr>
        <w:pStyle w:val="Heading2"/>
        <w:numPr>
          <w:ilvl w:val="0"/>
          <w:numId w:val="12"/>
        </w:numPr>
        <w:spacing w:before="0"/>
        <w:rPr>
          <w:rFonts w:asciiTheme="minorHAnsi" w:hAnsiTheme="minorHAnsi" w:cstheme="minorHAnsi"/>
          <w:sz w:val="24"/>
          <w:szCs w:val="24"/>
          <w:rPrChange w:id="912" w:author="DuyNgo" w:date="2012-08-08T07:35:00Z">
            <w:rPr>
              <w:rFonts w:asciiTheme="minorHAnsi" w:hAnsiTheme="minorHAnsi" w:cstheme="minorHAnsi"/>
              <w:sz w:val="24"/>
              <w:szCs w:val="24"/>
            </w:rPr>
          </w:rPrChange>
        </w:rPr>
      </w:pPr>
      <w:bookmarkStart w:id="913" w:name="_Toc330479241"/>
      <w:r w:rsidRPr="00E40DDD">
        <w:rPr>
          <w:rFonts w:asciiTheme="minorHAnsi" w:hAnsiTheme="minorHAnsi" w:cstheme="minorHAnsi"/>
          <w:sz w:val="24"/>
          <w:szCs w:val="24"/>
          <w:rPrChange w:id="914" w:author="DuyNgo" w:date="2012-08-08T07:35:00Z">
            <w:rPr>
              <w:rFonts w:asciiTheme="minorHAnsi" w:eastAsiaTheme="minorHAnsi" w:hAnsiTheme="minorHAnsi" w:cstheme="minorHAnsi"/>
              <w:b w:val="0"/>
              <w:bCs w:val="0"/>
              <w:color w:val="auto"/>
              <w:sz w:val="24"/>
              <w:szCs w:val="24"/>
            </w:rPr>
          </w:rPrChange>
        </w:rPr>
        <w:t>Features to be tested</w:t>
      </w:r>
      <w:bookmarkEnd w:id="913"/>
      <w:r w:rsidR="00DC4B9B" w:rsidRPr="00E40DDD">
        <w:rPr>
          <w:rFonts w:asciiTheme="minorHAnsi" w:hAnsiTheme="minorHAnsi" w:cstheme="minorHAnsi"/>
          <w:sz w:val="24"/>
          <w:szCs w:val="24"/>
          <w:rPrChange w:id="915" w:author="DuyNgo" w:date="2012-08-08T07:35:00Z">
            <w:rPr>
              <w:rFonts w:asciiTheme="minorHAnsi" w:eastAsiaTheme="minorHAnsi" w:hAnsiTheme="minorHAnsi" w:cstheme="minorHAnsi"/>
              <w:b w:val="0"/>
              <w:bCs w:val="0"/>
              <w:color w:val="auto"/>
              <w:sz w:val="24"/>
              <w:szCs w:val="24"/>
            </w:rPr>
          </w:rPrChange>
        </w:rPr>
        <w:br/>
      </w:r>
    </w:p>
    <w:p w:rsidR="005014FA" w:rsidRPr="00E40DDD" w:rsidRDefault="005014FA" w:rsidP="00DC4B9B">
      <w:pPr>
        <w:pStyle w:val="Heading3"/>
        <w:numPr>
          <w:ilvl w:val="1"/>
          <w:numId w:val="12"/>
        </w:numPr>
        <w:spacing w:before="0"/>
        <w:rPr>
          <w:rFonts w:asciiTheme="minorHAnsi" w:hAnsiTheme="minorHAnsi" w:cstheme="minorHAnsi"/>
          <w:sz w:val="24"/>
          <w:szCs w:val="24"/>
          <w:rPrChange w:id="916" w:author="DuyNgo" w:date="2012-08-08T07:35:00Z">
            <w:rPr>
              <w:rFonts w:asciiTheme="minorHAnsi" w:hAnsiTheme="minorHAnsi" w:cstheme="minorHAnsi"/>
              <w:sz w:val="24"/>
              <w:szCs w:val="24"/>
            </w:rPr>
          </w:rPrChange>
        </w:rPr>
      </w:pPr>
      <w:bookmarkStart w:id="917" w:name="_Toc326240997"/>
      <w:bookmarkStart w:id="918" w:name="_Toc330479242"/>
      <w:r w:rsidRPr="00E40DDD">
        <w:rPr>
          <w:rFonts w:asciiTheme="minorHAnsi" w:hAnsiTheme="minorHAnsi" w:cstheme="minorHAnsi"/>
          <w:sz w:val="24"/>
          <w:szCs w:val="24"/>
          <w:rPrChange w:id="919" w:author="DuyNgo" w:date="2012-08-08T07:35:00Z">
            <w:rPr>
              <w:rFonts w:asciiTheme="minorHAnsi" w:eastAsiaTheme="minorHAnsi" w:hAnsiTheme="minorHAnsi" w:cstheme="minorHAnsi"/>
              <w:b w:val="0"/>
              <w:bCs w:val="0"/>
              <w:color w:val="auto"/>
              <w:sz w:val="24"/>
              <w:szCs w:val="24"/>
            </w:rPr>
          </w:rPrChange>
        </w:rPr>
        <w:t>Dashboard</w:t>
      </w:r>
      <w:bookmarkEnd w:id="917"/>
      <w:bookmarkEnd w:id="918"/>
      <w:r w:rsidR="00DC4B9B" w:rsidRPr="00E40DDD">
        <w:rPr>
          <w:rFonts w:asciiTheme="minorHAnsi" w:hAnsiTheme="minorHAnsi" w:cstheme="minorHAnsi"/>
          <w:sz w:val="24"/>
          <w:szCs w:val="24"/>
          <w:rPrChange w:id="920" w:author="DuyNgo" w:date="2012-08-08T07:35:00Z">
            <w:rPr>
              <w:rFonts w:asciiTheme="minorHAnsi" w:eastAsiaTheme="minorHAnsi" w:hAnsiTheme="minorHAnsi" w:cstheme="minorHAnsi"/>
              <w:b w:val="0"/>
              <w:bCs w:val="0"/>
              <w:color w:val="auto"/>
              <w:sz w:val="24"/>
              <w:szCs w:val="24"/>
            </w:rPr>
          </w:rPrChange>
        </w:rPr>
        <w:br/>
      </w:r>
    </w:p>
    <w:p w:rsidR="005014FA" w:rsidRPr="00E40DDD" w:rsidRDefault="005014FA" w:rsidP="00DC4B9B">
      <w:pPr>
        <w:spacing w:after="0"/>
        <w:ind w:left="720" w:firstLine="270"/>
        <w:rPr>
          <w:rFonts w:cstheme="minorHAnsi"/>
          <w:sz w:val="24"/>
          <w:szCs w:val="24"/>
          <w:rPrChange w:id="921" w:author="DuyNgo" w:date="2012-08-08T07:35:00Z">
            <w:rPr>
              <w:rFonts w:cstheme="minorHAnsi"/>
              <w:sz w:val="24"/>
              <w:szCs w:val="24"/>
            </w:rPr>
          </w:rPrChange>
        </w:rPr>
      </w:pPr>
      <w:r w:rsidRPr="00E40DDD">
        <w:rPr>
          <w:rFonts w:cstheme="minorHAnsi"/>
          <w:sz w:val="24"/>
          <w:szCs w:val="24"/>
          <w:rPrChange w:id="922" w:author="DuyNgo" w:date="2012-08-08T07:35:00Z">
            <w:rPr>
              <w:rFonts w:cstheme="minorHAnsi"/>
              <w:sz w:val="24"/>
              <w:szCs w:val="24"/>
            </w:rPr>
          </w:rPrChange>
        </w:rPr>
        <w:t xml:space="preserve">Test all functions in </w:t>
      </w:r>
      <w:r w:rsidR="00621CA8" w:rsidRPr="00E40DDD">
        <w:rPr>
          <w:rFonts w:cstheme="minorHAnsi"/>
          <w:sz w:val="24"/>
          <w:szCs w:val="24"/>
          <w:rPrChange w:id="923" w:author="DuyNgo" w:date="2012-08-08T07:35:00Z">
            <w:rPr>
              <w:rFonts w:cstheme="minorHAnsi"/>
              <w:sz w:val="24"/>
              <w:szCs w:val="24"/>
            </w:rPr>
          </w:rPrChange>
        </w:rPr>
        <w:t>Dashboard</w:t>
      </w:r>
      <w:r w:rsidRPr="00E40DDD">
        <w:rPr>
          <w:rFonts w:cstheme="minorHAnsi"/>
          <w:sz w:val="24"/>
          <w:szCs w:val="24"/>
          <w:rPrChange w:id="924" w:author="DuyNgo" w:date="2012-08-08T07:35:00Z">
            <w:rPr>
              <w:rFonts w:cstheme="minorHAnsi"/>
              <w:sz w:val="24"/>
              <w:szCs w:val="24"/>
            </w:rPr>
          </w:rPrChange>
        </w:rPr>
        <w:t xml:space="preserve"> page includes</w:t>
      </w:r>
    </w:p>
    <w:p w:rsidR="005014FA" w:rsidRPr="00E40DDD" w:rsidRDefault="005014FA" w:rsidP="00DC4B9B">
      <w:pPr>
        <w:pStyle w:val="ListParagraph"/>
        <w:numPr>
          <w:ilvl w:val="0"/>
          <w:numId w:val="46"/>
        </w:numPr>
        <w:spacing w:after="0"/>
        <w:rPr>
          <w:rFonts w:cstheme="minorHAnsi"/>
          <w:sz w:val="24"/>
          <w:szCs w:val="24"/>
          <w:rPrChange w:id="925" w:author="DuyNgo" w:date="2012-08-08T07:35:00Z">
            <w:rPr>
              <w:rFonts w:cstheme="minorHAnsi"/>
              <w:sz w:val="24"/>
              <w:szCs w:val="24"/>
            </w:rPr>
          </w:rPrChange>
        </w:rPr>
      </w:pPr>
      <w:proofErr w:type="gramStart"/>
      <w:r w:rsidRPr="00E40DDD">
        <w:rPr>
          <w:rFonts w:cstheme="minorHAnsi"/>
          <w:sz w:val="24"/>
          <w:szCs w:val="24"/>
          <w:rPrChange w:id="926" w:author="DuyNgo" w:date="2012-08-08T07:35:00Z">
            <w:rPr>
              <w:rFonts w:cstheme="minorHAnsi"/>
              <w:sz w:val="24"/>
              <w:szCs w:val="24"/>
            </w:rPr>
          </w:rPrChange>
        </w:rPr>
        <w:t>List</w:t>
      </w:r>
      <w:r w:rsidR="00621CA8" w:rsidRPr="00E40DDD">
        <w:rPr>
          <w:rFonts w:cstheme="minorHAnsi"/>
          <w:sz w:val="24"/>
          <w:szCs w:val="24"/>
          <w:rPrChange w:id="927" w:author="DuyNgo" w:date="2012-08-08T07:35:00Z">
            <w:rPr>
              <w:rFonts w:cstheme="minorHAnsi"/>
              <w:sz w:val="24"/>
              <w:szCs w:val="24"/>
            </w:rPr>
          </w:rPrChange>
        </w:rPr>
        <w:t xml:space="preserve"> of</w:t>
      </w:r>
      <w:r w:rsidRPr="00E40DDD">
        <w:rPr>
          <w:rFonts w:cstheme="minorHAnsi"/>
          <w:sz w:val="24"/>
          <w:szCs w:val="24"/>
          <w:rPrChange w:id="928" w:author="DuyNgo" w:date="2012-08-08T07:35:00Z">
            <w:rPr>
              <w:rFonts w:cstheme="minorHAnsi"/>
              <w:sz w:val="24"/>
              <w:szCs w:val="24"/>
            </w:rPr>
          </w:rPrChange>
        </w:rPr>
        <w:t xml:space="preserve"> </w:t>
      </w:r>
      <w:r w:rsidR="00621CA8" w:rsidRPr="00E40DDD">
        <w:rPr>
          <w:rFonts w:cstheme="minorHAnsi"/>
          <w:sz w:val="24"/>
          <w:szCs w:val="24"/>
          <w:rPrChange w:id="929" w:author="DuyNgo" w:date="2012-08-08T07:35:00Z">
            <w:rPr>
              <w:rFonts w:cstheme="minorHAnsi"/>
              <w:sz w:val="24"/>
              <w:szCs w:val="24"/>
            </w:rPr>
          </w:rPrChange>
        </w:rPr>
        <w:t>projects</w:t>
      </w:r>
      <w:r w:rsidRPr="00E40DDD">
        <w:rPr>
          <w:rFonts w:cstheme="minorHAnsi"/>
          <w:sz w:val="24"/>
          <w:szCs w:val="24"/>
          <w:rPrChange w:id="930" w:author="DuyNgo" w:date="2012-08-08T07:35:00Z">
            <w:rPr>
              <w:rFonts w:cstheme="minorHAnsi"/>
              <w:sz w:val="24"/>
              <w:szCs w:val="24"/>
            </w:rPr>
          </w:rPrChange>
        </w:rPr>
        <w:t>.</w:t>
      </w:r>
      <w:proofErr w:type="gramEnd"/>
    </w:p>
    <w:p w:rsidR="005014FA" w:rsidRPr="00E40DDD" w:rsidRDefault="00621CA8" w:rsidP="00DC4B9B">
      <w:pPr>
        <w:pStyle w:val="ListParagraph"/>
        <w:numPr>
          <w:ilvl w:val="0"/>
          <w:numId w:val="46"/>
        </w:numPr>
        <w:spacing w:after="0"/>
        <w:rPr>
          <w:rFonts w:cstheme="minorHAnsi"/>
          <w:sz w:val="24"/>
          <w:szCs w:val="24"/>
          <w:rPrChange w:id="931" w:author="DuyNgo" w:date="2012-08-08T07:35:00Z">
            <w:rPr>
              <w:rFonts w:cstheme="minorHAnsi"/>
              <w:sz w:val="24"/>
              <w:szCs w:val="24"/>
            </w:rPr>
          </w:rPrChange>
        </w:rPr>
      </w:pPr>
      <w:r w:rsidRPr="00E40DDD">
        <w:rPr>
          <w:rFonts w:cstheme="minorHAnsi"/>
          <w:sz w:val="24"/>
          <w:szCs w:val="24"/>
          <w:rPrChange w:id="932" w:author="DuyNgo" w:date="2012-08-08T07:35:00Z">
            <w:rPr>
              <w:rFonts w:cstheme="minorHAnsi"/>
              <w:sz w:val="24"/>
              <w:szCs w:val="24"/>
            </w:rPr>
          </w:rPrChange>
        </w:rPr>
        <w:t>Display projects’ health</w:t>
      </w:r>
      <w:r w:rsidR="005014FA" w:rsidRPr="00E40DDD">
        <w:rPr>
          <w:rFonts w:cstheme="minorHAnsi"/>
          <w:sz w:val="24"/>
          <w:szCs w:val="24"/>
          <w:rPrChange w:id="933" w:author="DuyNgo" w:date="2012-08-08T07:35:00Z">
            <w:rPr>
              <w:rFonts w:cstheme="minorHAnsi"/>
              <w:sz w:val="24"/>
              <w:szCs w:val="24"/>
            </w:rPr>
          </w:rPrChange>
        </w:rPr>
        <w:t>.</w:t>
      </w:r>
    </w:p>
    <w:p w:rsidR="005014FA" w:rsidRPr="00E40DDD" w:rsidRDefault="00621CA8" w:rsidP="00DC4B9B">
      <w:pPr>
        <w:pStyle w:val="ListParagraph"/>
        <w:numPr>
          <w:ilvl w:val="0"/>
          <w:numId w:val="46"/>
        </w:numPr>
        <w:spacing w:after="0"/>
        <w:rPr>
          <w:rFonts w:cstheme="minorHAnsi"/>
          <w:sz w:val="24"/>
          <w:szCs w:val="24"/>
          <w:rPrChange w:id="934" w:author="DuyNgo" w:date="2012-08-08T07:35:00Z">
            <w:rPr>
              <w:rFonts w:cstheme="minorHAnsi"/>
              <w:sz w:val="24"/>
              <w:szCs w:val="24"/>
            </w:rPr>
          </w:rPrChange>
        </w:rPr>
      </w:pPr>
      <w:r w:rsidRPr="00E40DDD">
        <w:rPr>
          <w:rFonts w:cstheme="minorHAnsi"/>
          <w:sz w:val="24"/>
          <w:szCs w:val="24"/>
          <w:rPrChange w:id="935" w:author="DuyNgo" w:date="2012-08-08T07:35:00Z">
            <w:rPr>
              <w:rFonts w:cstheme="minorHAnsi"/>
              <w:sz w:val="24"/>
              <w:szCs w:val="24"/>
            </w:rPr>
          </w:rPrChange>
        </w:rPr>
        <w:t>Display projects’ basic information</w:t>
      </w:r>
      <w:r w:rsidR="005014FA" w:rsidRPr="00E40DDD">
        <w:rPr>
          <w:rFonts w:cstheme="minorHAnsi"/>
          <w:sz w:val="24"/>
          <w:szCs w:val="24"/>
          <w:rPrChange w:id="936" w:author="DuyNgo" w:date="2012-08-08T07:35:00Z">
            <w:rPr>
              <w:rFonts w:cstheme="minorHAnsi"/>
              <w:sz w:val="24"/>
              <w:szCs w:val="24"/>
            </w:rPr>
          </w:rPrChange>
        </w:rPr>
        <w:t>.</w:t>
      </w:r>
    </w:p>
    <w:p w:rsidR="00613DF6" w:rsidRPr="00E40DDD" w:rsidRDefault="00613DF6" w:rsidP="00DC4B9B">
      <w:pPr>
        <w:pStyle w:val="ListParagraph"/>
        <w:numPr>
          <w:ilvl w:val="0"/>
          <w:numId w:val="46"/>
        </w:numPr>
        <w:spacing w:after="0"/>
        <w:rPr>
          <w:rFonts w:cstheme="minorHAnsi"/>
          <w:sz w:val="24"/>
          <w:szCs w:val="24"/>
          <w:rPrChange w:id="937" w:author="DuyNgo" w:date="2012-08-08T07:35:00Z">
            <w:rPr>
              <w:rFonts w:cstheme="minorHAnsi"/>
              <w:sz w:val="24"/>
              <w:szCs w:val="24"/>
            </w:rPr>
          </w:rPrChange>
        </w:rPr>
      </w:pPr>
      <w:r w:rsidRPr="00E40DDD">
        <w:rPr>
          <w:rFonts w:cstheme="minorHAnsi"/>
          <w:sz w:val="24"/>
          <w:szCs w:val="24"/>
          <w:rPrChange w:id="938" w:author="DuyNgo" w:date="2012-08-08T07:35:00Z">
            <w:rPr>
              <w:rFonts w:cstheme="minorHAnsi"/>
              <w:sz w:val="24"/>
              <w:szCs w:val="24"/>
            </w:rPr>
          </w:rPrChange>
        </w:rPr>
        <w:t>Export report</w:t>
      </w:r>
      <w:r w:rsidR="00DC4B9B" w:rsidRPr="00E40DDD">
        <w:rPr>
          <w:rFonts w:cstheme="minorHAnsi"/>
          <w:sz w:val="24"/>
          <w:szCs w:val="24"/>
          <w:rPrChange w:id="939" w:author="DuyNgo" w:date="2012-08-08T07:35:00Z">
            <w:rPr>
              <w:rFonts w:cstheme="minorHAnsi"/>
              <w:sz w:val="24"/>
              <w:szCs w:val="24"/>
            </w:rPr>
          </w:rPrChange>
        </w:rPr>
        <w:br/>
      </w:r>
    </w:p>
    <w:p w:rsidR="005014FA" w:rsidRPr="00E40DDD" w:rsidRDefault="005014FA" w:rsidP="00DC4B9B">
      <w:pPr>
        <w:pStyle w:val="Heading3"/>
        <w:numPr>
          <w:ilvl w:val="1"/>
          <w:numId w:val="12"/>
        </w:numPr>
        <w:spacing w:before="0"/>
        <w:rPr>
          <w:rFonts w:asciiTheme="minorHAnsi" w:hAnsiTheme="minorHAnsi" w:cstheme="minorHAnsi"/>
          <w:sz w:val="24"/>
          <w:szCs w:val="24"/>
          <w:rPrChange w:id="940" w:author="DuyNgo" w:date="2012-08-08T07:35:00Z">
            <w:rPr>
              <w:rFonts w:asciiTheme="minorHAnsi" w:hAnsiTheme="minorHAnsi" w:cstheme="minorHAnsi"/>
              <w:sz w:val="24"/>
              <w:szCs w:val="24"/>
            </w:rPr>
          </w:rPrChange>
        </w:rPr>
      </w:pPr>
      <w:bookmarkStart w:id="941" w:name="_Toc326240998"/>
      <w:bookmarkStart w:id="942" w:name="_Toc330479243"/>
      <w:r w:rsidRPr="00E40DDD">
        <w:rPr>
          <w:rFonts w:asciiTheme="minorHAnsi" w:hAnsiTheme="minorHAnsi" w:cstheme="minorHAnsi"/>
          <w:sz w:val="24"/>
          <w:szCs w:val="24"/>
          <w:rPrChange w:id="943" w:author="DuyNgo" w:date="2012-08-08T07:35:00Z">
            <w:rPr>
              <w:rFonts w:asciiTheme="minorHAnsi" w:eastAsiaTheme="minorHAnsi" w:hAnsiTheme="minorHAnsi" w:cstheme="minorHAnsi"/>
              <w:b w:val="0"/>
              <w:bCs w:val="0"/>
              <w:color w:val="auto"/>
              <w:sz w:val="24"/>
              <w:szCs w:val="24"/>
            </w:rPr>
          </w:rPrChange>
        </w:rPr>
        <w:t>Planner</w:t>
      </w:r>
      <w:bookmarkEnd w:id="941"/>
      <w:bookmarkEnd w:id="942"/>
      <w:r w:rsidR="00DC4B9B" w:rsidRPr="00E40DDD">
        <w:rPr>
          <w:rFonts w:asciiTheme="minorHAnsi" w:hAnsiTheme="minorHAnsi" w:cstheme="minorHAnsi"/>
          <w:sz w:val="24"/>
          <w:szCs w:val="24"/>
          <w:rPrChange w:id="944" w:author="DuyNgo" w:date="2012-08-08T07:35:00Z">
            <w:rPr>
              <w:rFonts w:asciiTheme="minorHAnsi" w:eastAsiaTheme="minorHAnsi" w:hAnsiTheme="minorHAnsi" w:cstheme="minorHAnsi"/>
              <w:b w:val="0"/>
              <w:bCs w:val="0"/>
              <w:color w:val="auto"/>
              <w:sz w:val="24"/>
              <w:szCs w:val="24"/>
            </w:rPr>
          </w:rPrChange>
        </w:rPr>
        <w:br/>
      </w:r>
    </w:p>
    <w:p w:rsidR="00621CA8" w:rsidRPr="00E40DDD" w:rsidRDefault="00621CA8" w:rsidP="00DC4B9B">
      <w:pPr>
        <w:spacing w:after="0"/>
        <w:ind w:left="720" w:firstLine="270"/>
        <w:rPr>
          <w:rFonts w:cstheme="minorHAnsi"/>
          <w:sz w:val="24"/>
          <w:szCs w:val="24"/>
          <w:rPrChange w:id="945" w:author="DuyNgo" w:date="2012-08-08T07:35:00Z">
            <w:rPr>
              <w:rFonts w:cstheme="minorHAnsi"/>
              <w:sz w:val="24"/>
              <w:szCs w:val="24"/>
            </w:rPr>
          </w:rPrChange>
        </w:rPr>
      </w:pPr>
      <w:r w:rsidRPr="00E40DDD">
        <w:rPr>
          <w:rFonts w:cstheme="minorHAnsi"/>
          <w:sz w:val="24"/>
          <w:szCs w:val="24"/>
          <w:rPrChange w:id="946" w:author="DuyNgo" w:date="2012-08-08T07:35:00Z">
            <w:rPr>
              <w:rFonts w:cstheme="minorHAnsi"/>
              <w:sz w:val="24"/>
              <w:szCs w:val="24"/>
            </w:rPr>
          </w:rPrChange>
        </w:rPr>
        <w:t>Test all functions in Planner page includes</w:t>
      </w:r>
    </w:p>
    <w:p w:rsidR="00621CA8" w:rsidRPr="00E40DDD" w:rsidRDefault="00621CA8" w:rsidP="00DC4B9B">
      <w:pPr>
        <w:pStyle w:val="ListParagraph"/>
        <w:numPr>
          <w:ilvl w:val="0"/>
          <w:numId w:val="46"/>
        </w:numPr>
        <w:spacing w:after="0"/>
        <w:rPr>
          <w:rFonts w:cstheme="minorHAnsi"/>
          <w:sz w:val="24"/>
          <w:szCs w:val="24"/>
          <w:rPrChange w:id="947" w:author="DuyNgo" w:date="2012-08-08T07:35:00Z">
            <w:rPr>
              <w:rFonts w:cstheme="minorHAnsi"/>
              <w:sz w:val="24"/>
              <w:szCs w:val="24"/>
            </w:rPr>
          </w:rPrChange>
        </w:rPr>
      </w:pPr>
      <w:proofErr w:type="gramStart"/>
      <w:r w:rsidRPr="00E40DDD">
        <w:rPr>
          <w:rFonts w:cstheme="minorHAnsi"/>
          <w:sz w:val="24"/>
          <w:szCs w:val="24"/>
          <w:rPrChange w:id="948" w:author="DuyNgo" w:date="2012-08-08T07:35:00Z">
            <w:rPr>
              <w:rFonts w:cstheme="minorHAnsi"/>
              <w:sz w:val="24"/>
              <w:szCs w:val="24"/>
            </w:rPr>
          </w:rPrChange>
        </w:rPr>
        <w:t>List of tasks.</w:t>
      </w:r>
      <w:proofErr w:type="gramEnd"/>
    </w:p>
    <w:p w:rsidR="00621CA8" w:rsidRPr="00E40DDD" w:rsidRDefault="00621CA8" w:rsidP="00DC4B9B">
      <w:pPr>
        <w:pStyle w:val="ListParagraph"/>
        <w:numPr>
          <w:ilvl w:val="0"/>
          <w:numId w:val="46"/>
        </w:numPr>
        <w:spacing w:after="0"/>
        <w:rPr>
          <w:rFonts w:cstheme="minorHAnsi"/>
          <w:sz w:val="24"/>
          <w:szCs w:val="24"/>
          <w:rPrChange w:id="949" w:author="DuyNgo" w:date="2012-08-08T07:35:00Z">
            <w:rPr>
              <w:rFonts w:cstheme="minorHAnsi"/>
              <w:sz w:val="24"/>
              <w:szCs w:val="24"/>
            </w:rPr>
          </w:rPrChange>
        </w:rPr>
      </w:pPr>
      <w:r w:rsidRPr="00E40DDD">
        <w:rPr>
          <w:rFonts w:cstheme="minorHAnsi"/>
          <w:sz w:val="24"/>
          <w:szCs w:val="24"/>
          <w:rPrChange w:id="950" w:author="DuyNgo" w:date="2012-08-08T07:35:00Z">
            <w:rPr>
              <w:rFonts w:cstheme="minorHAnsi"/>
              <w:sz w:val="24"/>
              <w:szCs w:val="24"/>
            </w:rPr>
          </w:rPrChange>
        </w:rPr>
        <w:t>Display assignment.</w:t>
      </w:r>
    </w:p>
    <w:p w:rsidR="00621CA8" w:rsidRPr="00E40DDD" w:rsidRDefault="00621CA8" w:rsidP="00DC4B9B">
      <w:pPr>
        <w:pStyle w:val="ListParagraph"/>
        <w:numPr>
          <w:ilvl w:val="0"/>
          <w:numId w:val="46"/>
        </w:numPr>
        <w:spacing w:after="0"/>
        <w:rPr>
          <w:rFonts w:cstheme="minorHAnsi"/>
          <w:sz w:val="24"/>
          <w:szCs w:val="24"/>
          <w:rPrChange w:id="951" w:author="DuyNgo" w:date="2012-08-08T07:35:00Z">
            <w:rPr>
              <w:rFonts w:cstheme="minorHAnsi"/>
              <w:sz w:val="24"/>
              <w:szCs w:val="24"/>
            </w:rPr>
          </w:rPrChange>
        </w:rPr>
      </w:pPr>
      <w:r w:rsidRPr="00E40DDD">
        <w:rPr>
          <w:rFonts w:cstheme="minorHAnsi"/>
          <w:sz w:val="24"/>
          <w:szCs w:val="24"/>
          <w:rPrChange w:id="952" w:author="DuyNgo" w:date="2012-08-08T07:35:00Z">
            <w:rPr>
              <w:rFonts w:cstheme="minorHAnsi"/>
              <w:sz w:val="24"/>
              <w:szCs w:val="24"/>
            </w:rPr>
          </w:rPrChange>
        </w:rPr>
        <w:t>Add and assign task.</w:t>
      </w:r>
    </w:p>
    <w:p w:rsidR="005014FA" w:rsidRPr="00E40DDD" w:rsidRDefault="00621CA8" w:rsidP="00DC4B9B">
      <w:pPr>
        <w:pStyle w:val="ListParagraph"/>
        <w:numPr>
          <w:ilvl w:val="0"/>
          <w:numId w:val="46"/>
        </w:numPr>
        <w:spacing w:after="0"/>
        <w:rPr>
          <w:rFonts w:cstheme="minorHAnsi"/>
          <w:sz w:val="24"/>
          <w:szCs w:val="24"/>
          <w:rPrChange w:id="953" w:author="DuyNgo" w:date="2012-08-08T07:35:00Z">
            <w:rPr>
              <w:rFonts w:cstheme="minorHAnsi"/>
              <w:sz w:val="24"/>
              <w:szCs w:val="24"/>
            </w:rPr>
          </w:rPrChange>
        </w:rPr>
      </w:pPr>
      <w:r w:rsidRPr="00E40DDD">
        <w:rPr>
          <w:rFonts w:cstheme="minorHAnsi"/>
          <w:sz w:val="24"/>
          <w:szCs w:val="24"/>
          <w:rPrChange w:id="954" w:author="DuyNgo" w:date="2012-08-08T07:35:00Z">
            <w:rPr>
              <w:rFonts w:cstheme="minorHAnsi"/>
              <w:sz w:val="24"/>
              <w:szCs w:val="24"/>
            </w:rPr>
          </w:rPrChange>
        </w:rPr>
        <w:t>Change task information.</w:t>
      </w:r>
    </w:p>
    <w:p w:rsidR="00613DF6" w:rsidRPr="00E40DDD" w:rsidRDefault="00613DF6" w:rsidP="00DC4B9B">
      <w:pPr>
        <w:pStyle w:val="ListParagraph"/>
        <w:numPr>
          <w:ilvl w:val="0"/>
          <w:numId w:val="46"/>
        </w:numPr>
        <w:spacing w:after="0"/>
        <w:rPr>
          <w:rFonts w:cstheme="minorHAnsi"/>
          <w:sz w:val="24"/>
          <w:szCs w:val="24"/>
          <w:rPrChange w:id="955" w:author="DuyNgo" w:date="2012-08-08T07:35:00Z">
            <w:rPr>
              <w:rFonts w:cstheme="minorHAnsi"/>
              <w:sz w:val="24"/>
              <w:szCs w:val="24"/>
            </w:rPr>
          </w:rPrChange>
        </w:rPr>
      </w:pPr>
      <w:r w:rsidRPr="00E40DDD">
        <w:rPr>
          <w:rFonts w:cstheme="minorHAnsi"/>
          <w:sz w:val="24"/>
          <w:szCs w:val="24"/>
          <w:rPrChange w:id="956" w:author="DuyNgo" w:date="2012-08-08T07:35:00Z">
            <w:rPr>
              <w:rFonts w:cstheme="minorHAnsi"/>
              <w:sz w:val="24"/>
              <w:szCs w:val="24"/>
            </w:rPr>
          </w:rPrChange>
        </w:rPr>
        <w:t>Feature sort, update, delete</w:t>
      </w:r>
    </w:p>
    <w:p w:rsidR="00613DF6" w:rsidRPr="00E40DDD" w:rsidRDefault="00613DF6" w:rsidP="00DC4B9B">
      <w:pPr>
        <w:pStyle w:val="ListParagraph"/>
        <w:numPr>
          <w:ilvl w:val="0"/>
          <w:numId w:val="46"/>
        </w:numPr>
        <w:spacing w:after="0"/>
        <w:rPr>
          <w:rFonts w:cstheme="minorHAnsi"/>
          <w:sz w:val="24"/>
          <w:szCs w:val="24"/>
          <w:rPrChange w:id="957" w:author="DuyNgo" w:date="2012-08-08T07:35:00Z">
            <w:rPr>
              <w:rFonts w:cstheme="minorHAnsi"/>
              <w:sz w:val="24"/>
              <w:szCs w:val="24"/>
            </w:rPr>
          </w:rPrChange>
        </w:rPr>
      </w:pPr>
      <w:r w:rsidRPr="00E40DDD">
        <w:rPr>
          <w:rFonts w:cstheme="minorHAnsi"/>
          <w:sz w:val="24"/>
          <w:szCs w:val="24"/>
          <w:rPrChange w:id="958" w:author="DuyNgo" w:date="2012-08-08T07:35:00Z">
            <w:rPr>
              <w:rFonts w:cstheme="minorHAnsi"/>
              <w:sz w:val="24"/>
              <w:szCs w:val="24"/>
            </w:rPr>
          </w:rPrChange>
        </w:rPr>
        <w:t>Export report</w:t>
      </w:r>
      <w:r w:rsidR="00391B3C" w:rsidRPr="00E40DDD">
        <w:rPr>
          <w:rFonts w:cstheme="minorHAnsi"/>
          <w:sz w:val="24"/>
          <w:szCs w:val="24"/>
          <w:rPrChange w:id="959" w:author="DuyNgo" w:date="2012-08-08T07:35:00Z">
            <w:rPr>
              <w:rFonts w:cstheme="minorHAnsi"/>
              <w:sz w:val="24"/>
              <w:szCs w:val="24"/>
            </w:rPr>
          </w:rPrChange>
        </w:rPr>
        <w:br/>
      </w:r>
    </w:p>
    <w:p w:rsidR="005014FA" w:rsidRPr="00E40DDD" w:rsidRDefault="005014FA" w:rsidP="00DC4B9B">
      <w:pPr>
        <w:pStyle w:val="Heading3"/>
        <w:numPr>
          <w:ilvl w:val="1"/>
          <w:numId w:val="12"/>
        </w:numPr>
        <w:spacing w:before="0"/>
        <w:rPr>
          <w:rFonts w:asciiTheme="minorHAnsi" w:hAnsiTheme="minorHAnsi" w:cstheme="minorHAnsi"/>
          <w:sz w:val="24"/>
          <w:szCs w:val="24"/>
          <w:rPrChange w:id="960" w:author="DuyNgo" w:date="2012-08-08T07:35:00Z">
            <w:rPr>
              <w:rFonts w:asciiTheme="minorHAnsi" w:hAnsiTheme="minorHAnsi" w:cstheme="minorHAnsi"/>
              <w:sz w:val="24"/>
              <w:szCs w:val="24"/>
            </w:rPr>
          </w:rPrChange>
        </w:rPr>
      </w:pPr>
      <w:bookmarkStart w:id="961" w:name="_Toc326240999"/>
      <w:bookmarkStart w:id="962" w:name="_Toc330479244"/>
      <w:r w:rsidRPr="00E40DDD">
        <w:rPr>
          <w:rFonts w:asciiTheme="minorHAnsi" w:hAnsiTheme="minorHAnsi" w:cstheme="minorHAnsi"/>
          <w:sz w:val="24"/>
          <w:szCs w:val="24"/>
          <w:rPrChange w:id="963" w:author="DuyNgo" w:date="2012-08-08T07:35:00Z">
            <w:rPr>
              <w:rFonts w:asciiTheme="minorHAnsi" w:eastAsiaTheme="minorHAnsi" w:hAnsiTheme="minorHAnsi" w:cstheme="minorHAnsi"/>
              <w:b w:val="0"/>
              <w:bCs w:val="0"/>
              <w:color w:val="auto"/>
              <w:sz w:val="24"/>
              <w:szCs w:val="24"/>
            </w:rPr>
          </w:rPrChange>
        </w:rPr>
        <w:t>Report</w:t>
      </w:r>
      <w:bookmarkEnd w:id="961"/>
      <w:bookmarkEnd w:id="962"/>
      <w:r w:rsidR="00391B3C" w:rsidRPr="00E40DDD">
        <w:rPr>
          <w:rFonts w:asciiTheme="minorHAnsi" w:hAnsiTheme="minorHAnsi" w:cstheme="minorHAnsi"/>
          <w:sz w:val="24"/>
          <w:szCs w:val="24"/>
          <w:rPrChange w:id="964" w:author="DuyNgo" w:date="2012-08-08T07:35:00Z">
            <w:rPr>
              <w:rFonts w:asciiTheme="minorHAnsi" w:eastAsiaTheme="minorHAnsi" w:hAnsiTheme="minorHAnsi" w:cstheme="minorHAnsi"/>
              <w:b w:val="0"/>
              <w:bCs w:val="0"/>
              <w:color w:val="auto"/>
              <w:sz w:val="24"/>
              <w:szCs w:val="24"/>
            </w:rPr>
          </w:rPrChange>
        </w:rPr>
        <w:br/>
      </w:r>
    </w:p>
    <w:p w:rsidR="002E7C44" w:rsidRPr="00E40DDD" w:rsidRDefault="002E7C44" w:rsidP="00DC4B9B">
      <w:pPr>
        <w:spacing w:after="0"/>
        <w:ind w:left="720" w:firstLine="270"/>
        <w:rPr>
          <w:rFonts w:cstheme="minorHAnsi"/>
          <w:sz w:val="24"/>
          <w:szCs w:val="24"/>
          <w:rPrChange w:id="965" w:author="DuyNgo" w:date="2012-08-08T07:35:00Z">
            <w:rPr>
              <w:rFonts w:cstheme="minorHAnsi"/>
              <w:sz w:val="24"/>
              <w:szCs w:val="24"/>
            </w:rPr>
          </w:rPrChange>
        </w:rPr>
      </w:pPr>
      <w:r w:rsidRPr="00E40DDD">
        <w:rPr>
          <w:rFonts w:cstheme="minorHAnsi"/>
          <w:sz w:val="24"/>
          <w:szCs w:val="24"/>
          <w:rPrChange w:id="966" w:author="DuyNgo" w:date="2012-08-08T07:35:00Z">
            <w:rPr>
              <w:rFonts w:cstheme="minorHAnsi"/>
              <w:sz w:val="24"/>
              <w:szCs w:val="24"/>
            </w:rPr>
          </w:rPrChange>
        </w:rPr>
        <w:t>Test all functions in Report page includes</w:t>
      </w:r>
    </w:p>
    <w:p w:rsidR="002E7C44" w:rsidRPr="00E40DDD" w:rsidRDefault="002E7C44" w:rsidP="00DC4B9B">
      <w:pPr>
        <w:pStyle w:val="ListParagraph"/>
        <w:numPr>
          <w:ilvl w:val="0"/>
          <w:numId w:val="46"/>
        </w:numPr>
        <w:spacing w:after="0"/>
        <w:rPr>
          <w:rFonts w:cstheme="minorHAnsi"/>
          <w:sz w:val="24"/>
          <w:szCs w:val="24"/>
          <w:rPrChange w:id="967" w:author="DuyNgo" w:date="2012-08-08T07:35:00Z">
            <w:rPr>
              <w:rFonts w:cstheme="minorHAnsi"/>
              <w:sz w:val="24"/>
              <w:szCs w:val="24"/>
            </w:rPr>
          </w:rPrChange>
        </w:rPr>
      </w:pPr>
      <w:proofErr w:type="gramStart"/>
      <w:r w:rsidRPr="00E40DDD">
        <w:rPr>
          <w:rFonts w:cstheme="minorHAnsi"/>
          <w:sz w:val="24"/>
          <w:szCs w:val="24"/>
          <w:rPrChange w:id="968" w:author="DuyNgo" w:date="2012-08-08T07:35:00Z">
            <w:rPr>
              <w:rFonts w:cstheme="minorHAnsi"/>
              <w:sz w:val="24"/>
              <w:szCs w:val="24"/>
            </w:rPr>
          </w:rPrChange>
        </w:rPr>
        <w:t>List type of report to choose.</w:t>
      </w:r>
      <w:proofErr w:type="gramEnd"/>
    </w:p>
    <w:p w:rsidR="002E7C44" w:rsidRPr="00E40DDD" w:rsidRDefault="002E7C44" w:rsidP="00DC4B9B">
      <w:pPr>
        <w:pStyle w:val="ListParagraph"/>
        <w:numPr>
          <w:ilvl w:val="0"/>
          <w:numId w:val="46"/>
        </w:numPr>
        <w:spacing w:after="0"/>
        <w:rPr>
          <w:rFonts w:cstheme="minorHAnsi"/>
          <w:sz w:val="24"/>
          <w:szCs w:val="24"/>
          <w:rPrChange w:id="969" w:author="DuyNgo" w:date="2012-08-08T07:35:00Z">
            <w:rPr>
              <w:rFonts w:cstheme="minorHAnsi"/>
              <w:sz w:val="24"/>
              <w:szCs w:val="24"/>
            </w:rPr>
          </w:rPrChange>
        </w:rPr>
      </w:pPr>
      <w:r w:rsidRPr="00E40DDD">
        <w:rPr>
          <w:rFonts w:cstheme="minorHAnsi"/>
          <w:sz w:val="24"/>
          <w:szCs w:val="24"/>
          <w:rPrChange w:id="970" w:author="DuyNgo" w:date="2012-08-08T07:35:00Z">
            <w:rPr>
              <w:rFonts w:cstheme="minorHAnsi"/>
              <w:sz w:val="24"/>
              <w:szCs w:val="24"/>
            </w:rPr>
          </w:rPrChange>
        </w:rPr>
        <w:t>Link to export chose kind of report.</w:t>
      </w:r>
      <w:r w:rsidR="00391B3C" w:rsidRPr="00E40DDD">
        <w:rPr>
          <w:rFonts w:cstheme="minorHAnsi"/>
          <w:sz w:val="24"/>
          <w:szCs w:val="24"/>
          <w:rPrChange w:id="971" w:author="DuyNgo" w:date="2012-08-08T07:35:00Z">
            <w:rPr>
              <w:rFonts w:cstheme="minorHAnsi"/>
              <w:sz w:val="24"/>
              <w:szCs w:val="24"/>
            </w:rPr>
          </w:rPrChange>
        </w:rPr>
        <w:br/>
      </w:r>
    </w:p>
    <w:p w:rsidR="005014FA" w:rsidRPr="00E40DDD" w:rsidRDefault="005014FA" w:rsidP="00DC4B9B">
      <w:pPr>
        <w:pStyle w:val="Heading3"/>
        <w:numPr>
          <w:ilvl w:val="1"/>
          <w:numId w:val="12"/>
        </w:numPr>
        <w:spacing w:before="0"/>
        <w:rPr>
          <w:rFonts w:asciiTheme="minorHAnsi" w:hAnsiTheme="minorHAnsi" w:cstheme="minorHAnsi"/>
          <w:sz w:val="24"/>
          <w:szCs w:val="24"/>
          <w:rPrChange w:id="972" w:author="DuyNgo" w:date="2012-08-08T07:35:00Z">
            <w:rPr>
              <w:rFonts w:asciiTheme="minorHAnsi" w:hAnsiTheme="minorHAnsi" w:cstheme="minorHAnsi"/>
              <w:sz w:val="24"/>
              <w:szCs w:val="24"/>
            </w:rPr>
          </w:rPrChange>
        </w:rPr>
      </w:pPr>
      <w:bookmarkStart w:id="973" w:name="_Toc326241000"/>
      <w:bookmarkStart w:id="974" w:name="_Toc330479245"/>
      <w:r w:rsidRPr="00E40DDD">
        <w:rPr>
          <w:rFonts w:asciiTheme="minorHAnsi" w:hAnsiTheme="minorHAnsi" w:cstheme="minorHAnsi"/>
          <w:sz w:val="24"/>
          <w:szCs w:val="24"/>
          <w:rPrChange w:id="975" w:author="DuyNgo" w:date="2012-08-08T07:35:00Z">
            <w:rPr>
              <w:rFonts w:asciiTheme="minorHAnsi" w:eastAsiaTheme="minorHAnsi" w:hAnsiTheme="minorHAnsi" w:cstheme="minorHAnsi"/>
              <w:b w:val="0"/>
              <w:bCs w:val="0"/>
              <w:color w:val="auto"/>
              <w:sz w:val="24"/>
              <w:szCs w:val="24"/>
            </w:rPr>
          </w:rPrChange>
        </w:rPr>
        <w:t>Project Eye</w:t>
      </w:r>
      <w:bookmarkEnd w:id="973"/>
      <w:bookmarkEnd w:id="974"/>
      <w:r w:rsidR="00391B3C" w:rsidRPr="00E40DDD">
        <w:rPr>
          <w:rFonts w:asciiTheme="minorHAnsi" w:hAnsiTheme="minorHAnsi" w:cstheme="minorHAnsi"/>
          <w:sz w:val="24"/>
          <w:szCs w:val="24"/>
          <w:rPrChange w:id="976" w:author="DuyNgo" w:date="2012-08-08T07:35:00Z">
            <w:rPr>
              <w:rFonts w:asciiTheme="minorHAnsi" w:eastAsiaTheme="minorHAnsi" w:hAnsiTheme="minorHAnsi" w:cstheme="minorHAnsi"/>
              <w:b w:val="0"/>
              <w:bCs w:val="0"/>
              <w:color w:val="auto"/>
              <w:sz w:val="24"/>
              <w:szCs w:val="24"/>
            </w:rPr>
          </w:rPrChange>
        </w:rPr>
        <w:br/>
      </w:r>
    </w:p>
    <w:p w:rsidR="002E7C44" w:rsidRPr="00E40DDD" w:rsidRDefault="002E7C44" w:rsidP="00DC4B9B">
      <w:pPr>
        <w:spacing w:after="0"/>
        <w:ind w:left="720" w:firstLine="270"/>
        <w:rPr>
          <w:rFonts w:cstheme="minorHAnsi"/>
          <w:sz w:val="24"/>
          <w:szCs w:val="24"/>
          <w:rPrChange w:id="977" w:author="DuyNgo" w:date="2012-08-08T07:35:00Z">
            <w:rPr>
              <w:rFonts w:cstheme="minorHAnsi"/>
              <w:sz w:val="24"/>
              <w:szCs w:val="24"/>
            </w:rPr>
          </w:rPrChange>
        </w:rPr>
      </w:pPr>
      <w:r w:rsidRPr="00E40DDD">
        <w:rPr>
          <w:rFonts w:cstheme="minorHAnsi"/>
          <w:sz w:val="24"/>
          <w:szCs w:val="24"/>
          <w:rPrChange w:id="978" w:author="DuyNgo" w:date="2012-08-08T07:35:00Z">
            <w:rPr>
              <w:rFonts w:cstheme="minorHAnsi"/>
              <w:sz w:val="24"/>
              <w:szCs w:val="24"/>
            </w:rPr>
          </w:rPrChange>
        </w:rPr>
        <w:t>Test all functions in Project Eye page includes</w:t>
      </w:r>
    </w:p>
    <w:p w:rsidR="002E7C44" w:rsidRPr="00E40DDD" w:rsidRDefault="002E7C44" w:rsidP="00DC4B9B">
      <w:pPr>
        <w:pStyle w:val="ListParagraph"/>
        <w:numPr>
          <w:ilvl w:val="0"/>
          <w:numId w:val="46"/>
        </w:numPr>
        <w:spacing w:after="0"/>
        <w:rPr>
          <w:rFonts w:cstheme="minorHAnsi"/>
          <w:sz w:val="24"/>
          <w:szCs w:val="24"/>
          <w:rPrChange w:id="979" w:author="DuyNgo" w:date="2012-08-08T07:35:00Z">
            <w:rPr>
              <w:rFonts w:cstheme="minorHAnsi"/>
              <w:sz w:val="24"/>
              <w:szCs w:val="24"/>
            </w:rPr>
          </w:rPrChange>
        </w:rPr>
      </w:pPr>
      <w:proofErr w:type="gramStart"/>
      <w:r w:rsidRPr="00E40DDD">
        <w:rPr>
          <w:rFonts w:cstheme="minorHAnsi"/>
          <w:sz w:val="24"/>
          <w:szCs w:val="24"/>
          <w:rPrChange w:id="980" w:author="DuyNgo" w:date="2012-08-08T07:35:00Z">
            <w:rPr>
              <w:rFonts w:cstheme="minorHAnsi"/>
              <w:sz w:val="24"/>
              <w:szCs w:val="24"/>
            </w:rPr>
          </w:rPrChange>
        </w:rPr>
        <w:t>List of projects.</w:t>
      </w:r>
      <w:proofErr w:type="gramEnd"/>
    </w:p>
    <w:p w:rsidR="002E7C44" w:rsidRPr="00E40DDD" w:rsidRDefault="002E7C44" w:rsidP="00DC4B9B">
      <w:pPr>
        <w:pStyle w:val="ListParagraph"/>
        <w:numPr>
          <w:ilvl w:val="0"/>
          <w:numId w:val="46"/>
        </w:numPr>
        <w:spacing w:after="0"/>
        <w:rPr>
          <w:rFonts w:cstheme="minorHAnsi"/>
          <w:sz w:val="24"/>
          <w:szCs w:val="24"/>
          <w:rPrChange w:id="981" w:author="DuyNgo" w:date="2012-08-08T07:35:00Z">
            <w:rPr>
              <w:rFonts w:cstheme="minorHAnsi"/>
              <w:sz w:val="24"/>
              <w:szCs w:val="24"/>
            </w:rPr>
          </w:rPrChange>
        </w:rPr>
      </w:pPr>
      <w:r w:rsidRPr="00E40DDD">
        <w:rPr>
          <w:rFonts w:cstheme="minorHAnsi"/>
          <w:sz w:val="24"/>
          <w:szCs w:val="24"/>
          <w:rPrChange w:id="982" w:author="DuyNgo" w:date="2012-08-08T07:35:00Z">
            <w:rPr>
              <w:rFonts w:cstheme="minorHAnsi"/>
              <w:sz w:val="24"/>
              <w:szCs w:val="24"/>
            </w:rPr>
          </w:rPrChange>
        </w:rPr>
        <w:t>Display projects’ information.</w:t>
      </w:r>
    </w:p>
    <w:p w:rsidR="002E7C44" w:rsidRPr="00E40DDD" w:rsidRDefault="002E7C44" w:rsidP="00DC4B9B">
      <w:pPr>
        <w:pStyle w:val="ListParagraph"/>
        <w:numPr>
          <w:ilvl w:val="0"/>
          <w:numId w:val="46"/>
        </w:numPr>
        <w:spacing w:after="0"/>
        <w:rPr>
          <w:rFonts w:cstheme="minorHAnsi"/>
          <w:sz w:val="24"/>
          <w:szCs w:val="24"/>
          <w:rPrChange w:id="983" w:author="DuyNgo" w:date="2012-08-08T07:35:00Z">
            <w:rPr>
              <w:rFonts w:cstheme="minorHAnsi"/>
              <w:sz w:val="24"/>
              <w:szCs w:val="24"/>
            </w:rPr>
          </w:rPrChange>
        </w:rPr>
      </w:pPr>
      <w:r w:rsidRPr="00E40DDD">
        <w:rPr>
          <w:rFonts w:cstheme="minorHAnsi"/>
          <w:sz w:val="24"/>
          <w:szCs w:val="24"/>
          <w:rPrChange w:id="984" w:author="DuyNgo" w:date="2012-08-08T07:35:00Z">
            <w:rPr>
              <w:rFonts w:cstheme="minorHAnsi"/>
              <w:sz w:val="24"/>
              <w:szCs w:val="24"/>
            </w:rPr>
          </w:rPrChange>
        </w:rPr>
        <w:t>Add new project.</w:t>
      </w:r>
    </w:p>
    <w:p w:rsidR="002E7C44" w:rsidRPr="00E40DDD" w:rsidRDefault="002E7C44" w:rsidP="00DC4B9B">
      <w:pPr>
        <w:pStyle w:val="ListParagraph"/>
        <w:numPr>
          <w:ilvl w:val="0"/>
          <w:numId w:val="46"/>
        </w:numPr>
        <w:spacing w:after="0"/>
        <w:rPr>
          <w:rFonts w:cstheme="minorHAnsi"/>
          <w:sz w:val="24"/>
          <w:szCs w:val="24"/>
          <w:rPrChange w:id="985" w:author="DuyNgo" w:date="2012-08-08T07:35:00Z">
            <w:rPr>
              <w:rFonts w:cstheme="minorHAnsi"/>
              <w:sz w:val="24"/>
              <w:szCs w:val="24"/>
            </w:rPr>
          </w:rPrChange>
        </w:rPr>
      </w:pPr>
      <w:r w:rsidRPr="00E40DDD">
        <w:rPr>
          <w:rFonts w:cstheme="minorHAnsi"/>
          <w:sz w:val="24"/>
          <w:szCs w:val="24"/>
          <w:rPrChange w:id="986" w:author="DuyNgo" w:date="2012-08-08T07:35:00Z">
            <w:rPr>
              <w:rFonts w:cstheme="minorHAnsi"/>
              <w:sz w:val="24"/>
              <w:szCs w:val="24"/>
            </w:rPr>
          </w:rPrChange>
        </w:rPr>
        <w:t>Edit projects’ information.</w:t>
      </w:r>
    </w:p>
    <w:p w:rsidR="00613DF6" w:rsidRPr="00E40DDD" w:rsidDel="00340A56" w:rsidRDefault="00613DF6" w:rsidP="00DC4B9B">
      <w:pPr>
        <w:pStyle w:val="ListParagraph"/>
        <w:numPr>
          <w:ilvl w:val="0"/>
          <w:numId w:val="46"/>
        </w:numPr>
        <w:spacing w:after="0"/>
        <w:rPr>
          <w:del w:id="987" w:author="DuyNgo" w:date="2012-07-19T21:22:00Z"/>
          <w:rFonts w:cstheme="minorHAnsi"/>
          <w:sz w:val="24"/>
          <w:szCs w:val="24"/>
          <w:rPrChange w:id="988" w:author="DuyNgo" w:date="2012-08-08T07:35:00Z">
            <w:rPr>
              <w:del w:id="989" w:author="DuyNgo" w:date="2012-07-19T21:22:00Z"/>
              <w:rFonts w:cstheme="minorHAnsi"/>
              <w:sz w:val="24"/>
              <w:szCs w:val="24"/>
            </w:rPr>
          </w:rPrChange>
        </w:rPr>
      </w:pPr>
      <w:r w:rsidRPr="00E40DDD">
        <w:rPr>
          <w:rFonts w:cstheme="minorHAnsi"/>
          <w:sz w:val="24"/>
          <w:szCs w:val="24"/>
          <w:rPrChange w:id="990" w:author="DuyNgo" w:date="2012-08-08T07:35:00Z">
            <w:rPr>
              <w:rFonts w:cstheme="minorHAnsi"/>
              <w:sz w:val="24"/>
              <w:szCs w:val="24"/>
            </w:rPr>
          </w:rPrChange>
        </w:rPr>
        <w:t>Feature sort, update, delete</w:t>
      </w:r>
    </w:p>
    <w:p w:rsidR="00F43289" w:rsidRPr="00E40DDD" w:rsidRDefault="00613DF6" w:rsidP="003E5B30">
      <w:pPr>
        <w:pStyle w:val="ListParagraph"/>
        <w:numPr>
          <w:ilvl w:val="0"/>
          <w:numId w:val="46"/>
        </w:numPr>
        <w:spacing w:after="0"/>
        <w:rPr>
          <w:ins w:id="991" w:author="DuyNgo" w:date="2012-07-19T21:18:00Z"/>
          <w:rFonts w:cstheme="minorHAnsi"/>
          <w:sz w:val="24"/>
          <w:szCs w:val="24"/>
          <w:rPrChange w:id="992" w:author="DuyNgo" w:date="2012-08-08T07:35:00Z">
            <w:rPr>
              <w:ins w:id="993" w:author="DuyNgo" w:date="2012-07-19T21:18:00Z"/>
              <w:rFonts w:cstheme="minorHAnsi"/>
              <w:sz w:val="24"/>
              <w:szCs w:val="24"/>
            </w:rPr>
          </w:rPrChange>
        </w:rPr>
      </w:pPr>
      <w:commentRangeStart w:id="994"/>
      <w:commentRangeStart w:id="995"/>
      <w:del w:id="996" w:author="DuyNgo" w:date="2012-07-19T21:18:00Z">
        <w:r w:rsidRPr="00E40DDD" w:rsidDel="00F43289">
          <w:rPr>
            <w:rFonts w:cstheme="minorHAnsi"/>
            <w:sz w:val="24"/>
            <w:szCs w:val="24"/>
            <w:rPrChange w:id="997" w:author="DuyNgo" w:date="2012-08-08T07:35:00Z">
              <w:rPr>
                <w:rFonts w:cstheme="minorHAnsi"/>
                <w:sz w:val="24"/>
                <w:szCs w:val="24"/>
              </w:rPr>
            </w:rPrChange>
          </w:rPr>
          <w:delText>Export</w:delText>
        </w:r>
        <w:commentRangeEnd w:id="994"/>
        <w:r w:rsidR="008F61B4" w:rsidRPr="00E40DDD" w:rsidDel="00F43289">
          <w:rPr>
            <w:rStyle w:val="CommentReference"/>
            <w:rFonts w:cstheme="minorHAnsi"/>
            <w:sz w:val="24"/>
            <w:szCs w:val="24"/>
            <w:rPrChange w:id="998" w:author="DuyNgo" w:date="2012-08-08T07:35:00Z">
              <w:rPr>
                <w:rStyle w:val="CommentReference"/>
              </w:rPr>
            </w:rPrChange>
          </w:rPr>
          <w:commentReference w:id="994"/>
        </w:r>
      </w:del>
      <w:commentRangeEnd w:id="995"/>
    </w:p>
    <w:p w:rsidR="00F43289" w:rsidRPr="00E40DDD" w:rsidRDefault="00F43289" w:rsidP="003E5B30">
      <w:pPr>
        <w:pStyle w:val="ListParagraph"/>
        <w:numPr>
          <w:ilvl w:val="0"/>
          <w:numId w:val="46"/>
        </w:numPr>
        <w:spacing w:after="0"/>
        <w:rPr>
          <w:ins w:id="999" w:author="DuyNgo" w:date="2012-07-19T21:19:00Z"/>
          <w:rFonts w:cstheme="minorHAnsi"/>
          <w:sz w:val="24"/>
          <w:szCs w:val="24"/>
          <w:rPrChange w:id="1000" w:author="DuyNgo" w:date="2012-08-08T07:35:00Z">
            <w:rPr>
              <w:ins w:id="1001" w:author="DuyNgo" w:date="2012-07-19T21:19:00Z"/>
              <w:rFonts w:cstheme="minorHAnsi"/>
              <w:sz w:val="24"/>
              <w:szCs w:val="24"/>
            </w:rPr>
          </w:rPrChange>
        </w:rPr>
      </w:pPr>
      <w:ins w:id="1002" w:author="DuyNgo" w:date="2012-07-19T21:18:00Z">
        <w:r w:rsidRPr="00E40DDD">
          <w:rPr>
            <w:rFonts w:cstheme="minorHAnsi"/>
            <w:sz w:val="24"/>
            <w:szCs w:val="24"/>
            <w:rPrChange w:id="1003" w:author="DuyNgo" w:date="2012-08-08T07:35:00Z">
              <w:rPr>
                <w:rFonts w:cstheme="minorHAnsi"/>
                <w:sz w:val="24"/>
                <w:szCs w:val="24"/>
              </w:rPr>
            </w:rPrChange>
          </w:rPr>
          <w:t>Team management (</w:t>
        </w:r>
        <w:proofErr w:type="gramStart"/>
        <w:r w:rsidRPr="00E40DDD">
          <w:rPr>
            <w:rFonts w:cstheme="minorHAnsi"/>
            <w:sz w:val="24"/>
            <w:szCs w:val="24"/>
            <w:rPrChange w:id="1004" w:author="DuyNgo" w:date="2012-08-08T07:35:00Z">
              <w:rPr>
                <w:rFonts w:cstheme="minorHAnsi"/>
                <w:sz w:val="24"/>
                <w:szCs w:val="24"/>
              </w:rPr>
            </w:rPrChange>
          </w:rPr>
          <w:t>add</w:t>
        </w:r>
        <w:proofErr w:type="gramEnd"/>
        <w:r w:rsidRPr="00E40DDD">
          <w:rPr>
            <w:rFonts w:cstheme="minorHAnsi"/>
            <w:sz w:val="24"/>
            <w:szCs w:val="24"/>
            <w:rPrChange w:id="1005" w:author="DuyNgo" w:date="2012-08-08T07:35:00Z">
              <w:rPr>
                <w:rFonts w:cstheme="minorHAnsi"/>
                <w:sz w:val="24"/>
                <w:szCs w:val="24"/>
              </w:rPr>
            </w:rPrChange>
          </w:rPr>
          <w:t>, update, delete user)</w:t>
        </w:r>
      </w:ins>
      <w:del w:id="1006" w:author="DuyNgo" w:date="2012-07-19T21:18:00Z">
        <w:r w:rsidR="008F61B4" w:rsidRPr="00E40DDD" w:rsidDel="00F43289">
          <w:rPr>
            <w:rStyle w:val="CommentReference"/>
            <w:rFonts w:cstheme="minorHAnsi"/>
            <w:sz w:val="24"/>
            <w:szCs w:val="24"/>
            <w:rPrChange w:id="1007" w:author="DuyNgo" w:date="2012-08-08T07:35:00Z">
              <w:rPr>
                <w:rStyle w:val="CommentReference"/>
              </w:rPr>
            </w:rPrChange>
          </w:rPr>
          <w:commentReference w:id="995"/>
        </w:r>
      </w:del>
      <w:ins w:id="1008" w:author="DuyNgo" w:date="2012-07-19T21:19:00Z">
        <w:r w:rsidRPr="00E40DDD">
          <w:rPr>
            <w:rFonts w:cstheme="minorHAnsi"/>
            <w:sz w:val="24"/>
            <w:szCs w:val="24"/>
            <w:rPrChange w:id="1009" w:author="DuyNgo" w:date="2012-08-08T07:35:00Z">
              <w:rPr>
                <w:rFonts w:cstheme="minorHAnsi"/>
                <w:sz w:val="24"/>
                <w:szCs w:val="24"/>
              </w:rPr>
            </w:rPrChange>
          </w:rPr>
          <w:t>.</w:t>
        </w:r>
      </w:ins>
    </w:p>
    <w:p w:rsidR="00F43289" w:rsidRPr="00E40DDD" w:rsidRDefault="00F43289" w:rsidP="003E5B30">
      <w:pPr>
        <w:pStyle w:val="ListParagraph"/>
        <w:numPr>
          <w:ilvl w:val="0"/>
          <w:numId w:val="46"/>
        </w:numPr>
        <w:spacing w:after="0"/>
        <w:rPr>
          <w:ins w:id="1010" w:author="DuyNgo" w:date="2012-07-19T21:21:00Z"/>
          <w:rFonts w:cstheme="minorHAnsi"/>
          <w:sz w:val="24"/>
          <w:szCs w:val="24"/>
          <w:rPrChange w:id="1011" w:author="DuyNgo" w:date="2012-08-08T07:35:00Z">
            <w:rPr>
              <w:ins w:id="1012" w:author="DuyNgo" w:date="2012-07-19T21:21:00Z"/>
              <w:rFonts w:cstheme="minorHAnsi"/>
              <w:sz w:val="24"/>
              <w:szCs w:val="24"/>
            </w:rPr>
          </w:rPrChange>
        </w:rPr>
      </w:pPr>
      <w:ins w:id="1013" w:author="DuyNgo" w:date="2012-07-19T21:19:00Z">
        <w:r w:rsidRPr="00E40DDD">
          <w:rPr>
            <w:rFonts w:cstheme="minorHAnsi"/>
            <w:sz w:val="24"/>
            <w:szCs w:val="24"/>
            <w:rPrChange w:id="1014" w:author="DuyNgo" w:date="2012-08-08T07:35:00Z">
              <w:rPr>
                <w:rFonts w:cstheme="minorHAnsi"/>
                <w:sz w:val="24"/>
                <w:szCs w:val="24"/>
              </w:rPr>
            </w:rPrChange>
          </w:rPr>
          <w:t>Product management (</w:t>
        </w:r>
        <w:proofErr w:type="gramStart"/>
        <w:r w:rsidRPr="00E40DDD">
          <w:rPr>
            <w:rFonts w:cstheme="minorHAnsi"/>
            <w:sz w:val="24"/>
            <w:szCs w:val="24"/>
            <w:rPrChange w:id="1015" w:author="DuyNgo" w:date="2012-08-08T07:35:00Z">
              <w:rPr>
                <w:rFonts w:cstheme="minorHAnsi"/>
                <w:sz w:val="24"/>
                <w:szCs w:val="24"/>
              </w:rPr>
            </w:rPrChange>
          </w:rPr>
          <w:t>add</w:t>
        </w:r>
        <w:proofErr w:type="gramEnd"/>
        <w:r w:rsidRPr="00E40DDD">
          <w:rPr>
            <w:rFonts w:cstheme="minorHAnsi"/>
            <w:sz w:val="24"/>
            <w:szCs w:val="24"/>
            <w:rPrChange w:id="1016" w:author="DuyNgo" w:date="2012-08-08T07:35:00Z">
              <w:rPr>
                <w:rFonts w:cstheme="minorHAnsi"/>
                <w:sz w:val="24"/>
                <w:szCs w:val="24"/>
              </w:rPr>
            </w:rPrChange>
          </w:rPr>
          <w:t>, update, delete).</w:t>
        </w:r>
      </w:ins>
    </w:p>
    <w:p w:rsidR="00F43289" w:rsidRPr="00E40DDD" w:rsidRDefault="00F43289">
      <w:pPr>
        <w:pStyle w:val="CommentText"/>
        <w:numPr>
          <w:ilvl w:val="0"/>
          <w:numId w:val="46"/>
        </w:numPr>
        <w:spacing w:after="0"/>
        <w:rPr>
          <w:ins w:id="1017" w:author="DuyNgo" w:date="2012-07-19T21:21:00Z"/>
          <w:rFonts w:cstheme="minorHAnsi"/>
          <w:sz w:val="24"/>
          <w:szCs w:val="24"/>
          <w:rPrChange w:id="1018" w:author="DuyNgo" w:date="2012-08-08T07:35:00Z">
            <w:rPr>
              <w:ins w:id="1019" w:author="DuyNgo" w:date="2012-07-19T21:21:00Z"/>
            </w:rPr>
          </w:rPrChange>
        </w:rPr>
        <w:pPrChange w:id="1020" w:author="DuyNgo" w:date="2012-07-19T21:22:00Z">
          <w:pPr>
            <w:pStyle w:val="CommentText"/>
            <w:numPr>
              <w:numId w:val="46"/>
            </w:numPr>
            <w:ind w:left="1350" w:hanging="360"/>
          </w:pPr>
        </w:pPrChange>
      </w:pPr>
      <w:ins w:id="1021" w:author="DuyNgo" w:date="2012-07-19T21:21:00Z">
        <w:r w:rsidRPr="00E40DDD">
          <w:rPr>
            <w:rFonts w:cstheme="minorHAnsi"/>
            <w:sz w:val="24"/>
            <w:szCs w:val="24"/>
            <w:rPrChange w:id="1022" w:author="DuyNgo" w:date="2012-08-08T07:35:00Z">
              <w:rPr/>
            </w:rPrChange>
          </w:rPr>
          <w:lastRenderedPageBreak/>
          <w:t>Work Order management (insert, update delete stage, deliverable).</w:t>
        </w:r>
      </w:ins>
    </w:p>
    <w:p w:rsidR="00F43289" w:rsidRPr="00E40DDD" w:rsidRDefault="00F43289">
      <w:pPr>
        <w:pStyle w:val="CommentText"/>
        <w:numPr>
          <w:ilvl w:val="0"/>
          <w:numId w:val="46"/>
        </w:numPr>
        <w:spacing w:after="0"/>
        <w:rPr>
          <w:ins w:id="1023" w:author="DuyNgo" w:date="2012-07-19T21:21:00Z"/>
          <w:rFonts w:cstheme="minorHAnsi"/>
          <w:sz w:val="24"/>
          <w:szCs w:val="24"/>
          <w:rPrChange w:id="1024" w:author="DuyNgo" w:date="2012-08-08T07:35:00Z">
            <w:rPr>
              <w:ins w:id="1025" w:author="DuyNgo" w:date="2012-07-19T21:21:00Z"/>
            </w:rPr>
          </w:rPrChange>
        </w:rPr>
        <w:pPrChange w:id="1026" w:author="DuyNgo" w:date="2012-07-19T21:22:00Z">
          <w:pPr>
            <w:pStyle w:val="CommentText"/>
            <w:numPr>
              <w:numId w:val="46"/>
            </w:numPr>
            <w:ind w:left="1350" w:hanging="360"/>
          </w:pPr>
        </w:pPrChange>
      </w:pPr>
      <w:ins w:id="1027" w:author="DuyNgo" w:date="2012-07-19T21:21:00Z">
        <w:r w:rsidRPr="00E40DDD">
          <w:rPr>
            <w:rFonts w:cstheme="minorHAnsi"/>
            <w:sz w:val="24"/>
            <w:szCs w:val="24"/>
            <w:rPrChange w:id="1028" w:author="DuyNgo" w:date="2012-08-08T07:35:00Z">
              <w:rPr/>
            </w:rPrChange>
          </w:rPr>
          <w:t>Change Request (insert, update, delete)</w:t>
        </w:r>
      </w:ins>
    </w:p>
    <w:p w:rsidR="002E7C44" w:rsidRPr="00E40DDD" w:rsidRDefault="00F43289" w:rsidP="003E5B30">
      <w:pPr>
        <w:pStyle w:val="ListParagraph"/>
        <w:numPr>
          <w:ilvl w:val="0"/>
          <w:numId w:val="46"/>
        </w:numPr>
        <w:spacing w:after="0"/>
        <w:rPr>
          <w:rFonts w:cstheme="minorHAnsi"/>
          <w:sz w:val="24"/>
          <w:szCs w:val="24"/>
          <w:rPrChange w:id="1029" w:author="DuyNgo" w:date="2012-08-08T07:35:00Z">
            <w:rPr>
              <w:rFonts w:cstheme="minorHAnsi"/>
              <w:sz w:val="24"/>
              <w:szCs w:val="24"/>
            </w:rPr>
          </w:rPrChange>
        </w:rPr>
      </w:pPr>
      <w:ins w:id="1030" w:author="DuyNgo" w:date="2012-07-19T21:21:00Z">
        <w:r w:rsidRPr="00E40DDD">
          <w:rPr>
            <w:rFonts w:cstheme="minorHAnsi"/>
            <w:sz w:val="24"/>
            <w:szCs w:val="24"/>
            <w:rPrChange w:id="1031" w:author="DuyNgo" w:date="2012-08-08T07:35:00Z">
              <w:rPr>
                <w:sz w:val="20"/>
                <w:szCs w:val="20"/>
              </w:rPr>
            </w:rPrChange>
          </w:rPr>
          <w:t>Risk, Issue (insert, update, delete)</w:t>
        </w:r>
      </w:ins>
      <w:ins w:id="1032" w:author="DuyNgo" w:date="2012-07-19T21:22:00Z">
        <w:r w:rsidR="00FD34F9" w:rsidRPr="00E40DDD">
          <w:rPr>
            <w:rFonts w:cstheme="minorHAnsi"/>
            <w:sz w:val="24"/>
            <w:szCs w:val="24"/>
            <w:rPrChange w:id="1033" w:author="DuyNgo" w:date="2012-08-08T07:35:00Z">
              <w:rPr/>
            </w:rPrChange>
          </w:rPr>
          <w:br/>
        </w:r>
      </w:ins>
      <w:del w:id="1034" w:author="DuyNgo" w:date="2012-07-19T21:18:00Z">
        <w:r w:rsidR="00391B3C" w:rsidRPr="00E40DDD" w:rsidDel="00F43289">
          <w:rPr>
            <w:rFonts w:cstheme="minorHAnsi"/>
            <w:sz w:val="24"/>
            <w:szCs w:val="24"/>
            <w:rPrChange w:id="1035" w:author="DuyNgo" w:date="2012-08-08T07:35:00Z">
              <w:rPr>
                <w:rFonts w:cstheme="minorHAnsi"/>
                <w:sz w:val="24"/>
                <w:szCs w:val="24"/>
              </w:rPr>
            </w:rPrChange>
          </w:rPr>
          <w:br/>
        </w:r>
      </w:del>
    </w:p>
    <w:p w:rsidR="005014FA" w:rsidRPr="00E40DDD" w:rsidRDefault="005014FA" w:rsidP="00DC4B9B">
      <w:pPr>
        <w:pStyle w:val="Heading3"/>
        <w:numPr>
          <w:ilvl w:val="1"/>
          <w:numId w:val="12"/>
        </w:numPr>
        <w:spacing w:before="0"/>
        <w:rPr>
          <w:rFonts w:asciiTheme="minorHAnsi" w:hAnsiTheme="minorHAnsi" w:cstheme="minorHAnsi"/>
          <w:sz w:val="24"/>
          <w:szCs w:val="24"/>
          <w:rPrChange w:id="1036" w:author="DuyNgo" w:date="2012-08-08T07:35:00Z">
            <w:rPr>
              <w:rFonts w:asciiTheme="minorHAnsi" w:hAnsiTheme="minorHAnsi" w:cstheme="minorHAnsi"/>
              <w:sz w:val="24"/>
              <w:szCs w:val="24"/>
            </w:rPr>
          </w:rPrChange>
        </w:rPr>
      </w:pPr>
      <w:bookmarkStart w:id="1037" w:name="_Toc326241001"/>
      <w:bookmarkStart w:id="1038" w:name="_Toc330479246"/>
      <w:r w:rsidRPr="00E40DDD">
        <w:rPr>
          <w:rFonts w:asciiTheme="minorHAnsi" w:hAnsiTheme="minorHAnsi" w:cstheme="minorHAnsi"/>
          <w:sz w:val="24"/>
          <w:szCs w:val="24"/>
          <w:rPrChange w:id="1039" w:author="DuyNgo" w:date="2012-08-08T07:35:00Z">
            <w:rPr>
              <w:rFonts w:asciiTheme="minorHAnsi" w:eastAsiaTheme="minorHAnsi" w:hAnsiTheme="minorHAnsi" w:cstheme="minorHAnsi"/>
              <w:b w:val="0"/>
              <w:bCs w:val="0"/>
              <w:color w:val="auto"/>
              <w:sz w:val="24"/>
              <w:szCs w:val="24"/>
            </w:rPr>
          </w:rPrChange>
        </w:rPr>
        <w:t>Time</w:t>
      </w:r>
      <w:bookmarkEnd w:id="1037"/>
      <w:r w:rsidR="002E7C44" w:rsidRPr="00E40DDD">
        <w:rPr>
          <w:rFonts w:asciiTheme="minorHAnsi" w:hAnsiTheme="minorHAnsi" w:cstheme="minorHAnsi"/>
          <w:sz w:val="24"/>
          <w:szCs w:val="24"/>
          <w:rPrChange w:id="1040" w:author="DuyNgo" w:date="2012-08-08T07:35:00Z">
            <w:rPr>
              <w:rFonts w:asciiTheme="minorHAnsi" w:eastAsiaTheme="minorHAnsi" w:hAnsiTheme="minorHAnsi" w:cstheme="minorHAnsi"/>
              <w:b w:val="0"/>
              <w:bCs w:val="0"/>
              <w:color w:val="auto"/>
              <w:sz w:val="24"/>
              <w:szCs w:val="24"/>
            </w:rPr>
          </w:rPrChange>
        </w:rPr>
        <w:t>sheet</w:t>
      </w:r>
      <w:bookmarkEnd w:id="1038"/>
      <w:r w:rsidR="00391B3C" w:rsidRPr="00E40DDD">
        <w:rPr>
          <w:rFonts w:asciiTheme="minorHAnsi" w:hAnsiTheme="minorHAnsi" w:cstheme="minorHAnsi"/>
          <w:sz w:val="24"/>
          <w:szCs w:val="24"/>
          <w:rPrChange w:id="1041" w:author="DuyNgo" w:date="2012-08-08T07:35:00Z">
            <w:rPr>
              <w:rFonts w:asciiTheme="minorHAnsi" w:eastAsiaTheme="minorHAnsi" w:hAnsiTheme="minorHAnsi" w:cstheme="minorHAnsi"/>
              <w:b w:val="0"/>
              <w:bCs w:val="0"/>
              <w:color w:val="auto"/>
              <w:sz w:val="24"/>
              <w:szCs w:val="24"/>
            </w:rPr>
          </w:rPrChange>
        </w:rPr>
        <w:br/>
      </w:r>
    </w:p>
    <w:p w:rsidR="002E7C44" w:rsidRPr="00E40DDD" w:rsidRDefault="002E7C44" w:rsidP="00DC4B9B">
      <w:pPr>
        <w:spacing w:after="0"/>
        <w:ind w:left="720" w:firstLine="270"/>
        <w:rPr>
          <w:rFonts w:cstheme="minorHAnsi"/>
          <w:sz w:val="24"/>
          <w:szCs w:val="24"/>
          <w:rPrChange w:id="1042" w:author="DuyNgo" w:date="2012-08-08T07:35:00Z">
            <w:rPr>
              <w:rFonts w:cstheme="minorHAnsi"/>
              <w:sz w:val="24"/>
              <w:szCs w:val="24"/>
            </w:rPr>
          </w:rPrChange>
        </w:rPr>
      </w:pPr>
      <w:r w:rsidRPr="00E40DDD">
        <w:rPr>
          <w:rFonts w:cstheme="minorHAnsi"/>
          <w:sz w:val="24"/>
          <w:szCs w:val="24"/>
          <w:rPrChange w:id="1043" w:author="DuyNgo" w:date="2012-08-08T07:35:00Z">
            <w:rPr>
              <w:rFonts w:cstheme="minorHAnsi"/>
              <w:sz w:val="24"/>
              <w:szCs w:val="24"/>
            </w:rPr>
          </w:rPrChange>
        </w:rPr>
        <w:t>Test all functions in Timesheet page includes</w:t>
      </w:r>
    </w:p>
    <w:p w:rsidR="002E7C44" w:rsidRPr="00E40DDD" w:rsidRDefault="002E7C44" w:rsidP="00DC4B9B">
      <w:pPr>
        <w:pStyle w:val="ListParagraph"/>
        <w:numPr>
          <w:ilvl w:val="0"/>
          <w:numId w:val="46"/>
        </w:numPr>
        <w:spacing w:after="0"/>
        <w:rPr>
          <w:rFonts w:cstheme="minorHAnsi"/>
          <w:sz w:val="24"/>
          <w:szCs w:val="24"/>
          <w:rPrChange w:id="1044" w:author="DuyNgo" w:date="2012-08-08T07:35:00Z">
            <w:rPr>
              <w:rFonts w:cstheme="minorHAnsi"/>
              <w:sz w:val="24"/>
              <w:szCs w:val="24"/>
            </w:rPr>
          </w:rPrChange>
        </w:rPr>
      </w:pPr>
      <w:proofErr w:type="gramStart"/>
      <w:r w:rsidRPr="00E40DDD">
        <w:rPr>
          <w:rFonts w:cstheme="minorHAnsi"/>
          <w:sz w:val="24"/>
          <w:szCs w:val="24"/>
          <w:rPrChange w:id="1045" w:author="DuyNgo" w:date="2012-08-08T07:35:00Z">
            <w:rPr>
              <w:rFonts w:cstheme="minorHAnsi"/>
              <w:sz w:val="24"/>
              <w:szCs w:val="24"/>
            </w:rPr>
          </w:rPrChange>
        </w:rPr>
        <w:t xml:space="preserve">List </w:t>
      </w:r>
      <w:r w:rsidR="00613DF6" w:rsidRPr="00E40DDD">
        <w:rPr>
          <w:rFonts w:cstheme="minorHAnsi"/>
          <w:sz w:val="24"/>
          <w:szCs w:val="24"/>
          <w:rPrChange w:id="1046" w:author="DuyNgo" w:date="2012-08-08T07:35:00Z">
            <w:rPr>
              <w:rFonts w:cstheme="minorHAnsi"/>
              <w:sz w:val="24"/>
              <w:szCs w:val="24"/>
            </w:rPr>
          </w:rPrChange>
        </w:rPr>
        <w:t>of timesheet</w:t>
      </w:r>
      <w:r w:rsidRPr="00E40DDD">
        <w:rPr>
          <w:rFonts w:cstheme="minorHAnsi"/>
          <w:sz w:val="24"/>
          <w:szCs w:val="24"/>
          <w:rPrChange w:id="1047" w:author="DuyNgo" w:date="2012-08-08T07:35:00Z">
            <w:rPr>
              <w:rFonts w:cstheme="minorHAnsi"/>
              <w:sz w:val="24"/>
              <w:szCs w:val="24"/>
            </w:rPr>
          </w:rPrChange>
        </w:rPr>
        <w:t>.</w:t>
      </w:r>
      <w:proofErr w:type="gramEnd"/>
    </w:p>
    <w:p w:rsidR="002E7C44" w:rsidRPr="00E40DDD" w:rsidRDefault="00613DF6" w:rsidP="00DC4B9B">
      <w:pPr>
        <w:pStyle w:val="ListParagraph"/>
        <w:numPr>
          <w:ilvl w:val="0"/>
          <w:numId w:val="46"/>
        </w:numPr>
        <w:spacing w:after="0"/>
        <w:rPr>
          <w:rFonts w:cstheme="minorHAnsi"/>
          <w:sz w:val="24"/>
          <w:szCs w:val="24"/>
          <w:rPrChange w:id="1048" w:author="DuyNgo" w:date="2012-08-08T07:35:00Z">
            <w:rPr>
              <w:rFonts w:cstheme="minorHAnsi"/>
              <w:sz w:val="24"/>
              <w:szCs w:val="24"/>
            </w:rPr>
          </w:rPrChange>
        </w:rPr>
      </w:pPr>
      <w:r w:rsidRPr="00E40DDD">
        <w:rPr>
          <w:rFonts w:cstheme="minorHAnsi"/>
          <w:sz w:val="24"/>
          <w:szCs w:val="24"/>
          <w:rPrChange w:id="1049" w:author="DuyNgo" w:date="2012-08-08T07:35:00Z">
            <w:rPr>
              <w:rFonts w:cstheme="minorHAnsi"/>
              <w:sz w:val="24"/>
              <w:szCs w:val="24"/>
            </w:rPr>
          </w:rPrChange>
        </w:rPr>
        <w:t>Display timesheet</w:t>
      </w:r>
      <w:r w:rsidR="002E7C44" w:rsidRPr="00E40DDD">
        <w:rPr>
          <w:rFonts w:cstheme="minorHAnsi"/>
          <w:sz w:val="24"/>
          <w:szCs w:val="24"/>
          <w:rPrChange w:id="1050" w:author="DuyNgo" w:date="2012-08-08T07:35:00Z">
            <w:rPr>
              <w:rFonts w:cstheme="minorHAnsi"/>
              <w:sz w:val="24"/>
              <w:szCs w:val="24"/>
            </w:rPr>
          </w:rPrChange>
        </w:rPr>
        <w:t>.</w:t>
      </w:r>
    </w:p>
    <w:p w:rsidR="002E7C44" w:rsidRPr="00E40DDD" w:rsidRDefault="00613DF6" w:rsidP="00DC4B9B">
      <w:pPr>
        <w:pStyle w:val="ListParagraph"/>
        <w:numPr>
          <w:ilvl w:val="0"/>
          <w:numId w:val="46"/>
        </w:numPr>
        <w:spacing w:after="0"/>
        <w:rPr>
          <w:rFonts w:cstheme="minorHAnsi"/>
          <w:sz w:val="24"/>
          <w:szCs w:val="24"/>
          <w:rPrChange w:id="1051" w:author="DuyNgo" w:date="2012-08-08T07:35:00Z">
            <w:rPr>
              <w:rFonts w:cstheme="minorHAnsi"/>
              <w:sz w:val="24"/>
              <w:szCs w:val="24"/>
            </w:rPr>
          </w:rPrChange>
        </w:rPr>
      </w:pPr>
      <w:r w:rsidRPr="00E40DDD">
        <w:rPr>
          <w:rFonts w:cstheme="minorHAnsi"/>
          <w:sz w:val="24"/>
          <w:szCs w:val="24"/>
          <w:rPrChange w:id="1052" w:author="DuyNgo" w:date="2012-08-08T07:35:00Z">
            <w:rPr>
              <w:rFonts w:cstheme="minorHAnsi"/>
              <w:sz w:val="24"/>
              <w:szCs w:val="24"/>
            </w:rPr>
          </w:rPrChange>
        </w:rPr>
        <w:t>Add timesheet</w:t>
      </w:r>
      <w:r w:rsidR="002E7C44" w:rsidRPr="00E40DDD">
        <w:rPr>
          <w:rFonts w:cstheme="minorHAnsi"/>
          <w:sz w:val="24"/>
          <w:szCs w:val="24"/>
          <w:rPrChange w:id="1053" w:author="DuyNgo" w:date="2012-08-08T07:35:00Z">
            <w:rPr>
              <w:rFonts w:cstheme="minorHAnsi"/>
              <w:sz w:val="24"/>
              <w:szCs w:val="24"/>
            </w:rPr>
          </w:rPrChange>
        </w:rPr>
        <w:t>.</w:t>
      </w:r>
    </w:p>
    <w:p w:rsidR="00613DF6" w:rsidRPr="00E40DDD" w:rsidRDefault="00613DF6" w:rsidP="00DC4B9B">
      <w:pPr>
        <w:pStyle w:val="ListParagraph"/>
        <w:numPr>
          <w:ilvl w:val="0"/>
          <w:numId w:val="46"/>
        </w:numPr>
        <w:spacing w:after="0"/>
        <w:rPr>
          <w:rFonts w:cstheme="minorHAnsi"/>
          <w:sz w:val="24"/>
          <w:szCs w:val="24"/>
          <w:rPrChange w:id="1054" w:author="DuyNgo" w:date="2012-08-08T07:35:00Z">
            <w:rPr>
              <w:rFonts w:cstheme="minorHAnsi"/>
              <w:sz w:val="24"/>
              <w:szCs w:val="24"/>
            </w:rPr>
          </w:rPrChange>
        </w:rPr>
      </w:pPr>
      <w:r w:rsidRPr="00E40DDD">
        <w:rPr>
          <w:rFonts w:cstheme="minorHAnsi"/>
          <w:sz w:val="24"/>
          <w:szCs w:val="24"/>
          <w:rPrChange w:id="1055" w:author="DuyNgo" w:date="2012-08-08T07:35:00Z">
            <w:rPr>
              <w:rFonts w:cstheme="minorHAnsi"/>
              <w:sz w:val="24"/>
              <w:szCs w:val="24"/>
            </w:rPr>
          </w:rPrChange>
        </w:rPr>
        <w:t>Feature sort, update, delete</w:t>
      </w:r>
    </w:p>
    <w:p w:rsidR="00613DF6" w:rsidRPr="00E40DDD" w:rsidRDefault="00613DF6" w:rsidP="00DC4B9B">
      <w:pPr>
        <w:pStyle w:val="ListParagraph"/>
        <w:numPr>
          <w:ilvl w:val="0"/>
          <w:numId w:val="46"/>
        </w:numPr>
        <w:spacing w:after="0"/>
        <w:rPr>
          <w:rFonts w:cstheme="minorHAnsi"/>
          <w:sz w:val="24"/>
          <w:szCs w:val="24"/>
          <w:rPrChange w:id="1056" w:author="DuyNgo" w:date="2012-08-08T07:35:00Z">
            <w:rPr>
              <w:rFonts w:cstheme="minorHAnsi"/>
              <w:sz w:val="24"/>
              <w:szCs w:val="24"/>
            </w:rPr>
          </w:rPrChange>
        </w:rPr>
      </w:pPr>
      <w:r w:rsidRPr="00E40DDD">
        <w:rPr>
          <w:rFonts w:cstheme="minorHAnsi"/>
          <w:sz w:val="24"/>
          <w:szCs w:val="24"/>
          <w:rPrChange w:id="1057" w:author="DuyNgo" w:date="2012-08-08T07:35:00Z">
            <w:rPr>
              <w:rFonts w:cstheme="minorHAnsi"/>
              <w:sz w:val="24"/>
              <w:szCs w:val="24"/>
            </w:rPr>
          </w:rPrChange>
        </w:rPr>
        <w:t>Export report</w:t>
      </w:r>
    </w:p>
    <w:p w:rsidR="002E7C44" w:rsidRPr="00E40DDD" w:rsidRDefault="002E7C44" w:rsidP="00DC4B9B">
      <w:pPr>
        <w:pStyle w:val="ListParagraph"/>
        <w:spacing w:after="0"/>
        <w:rPr>
          <w:rFonts w:cstheme="minorHAnsi"/>
          <w:sz w:val="24"/>
          <w:szCs w:val="24"/>
          <w:rPrChange w:id="1058" w:author="DuyNgo" w:date="2012-08-08T07:35:00Z">
            <w:rPr>
              <w:rFonts w:cstheme="minorHAnsi"/>
              <w:sz w:val="24"/>
              <w:szCs w:val="24"/>
            </w:rPr>
          </w:rPrChange>
        </w:rPr>
      </w:pPr>
    </w:p>
    <w:p w:rsidR="005014FA" w:rsidRPr="00E40DDD" w:rsidRDefault="005014FA" w:rsidP="00DC4B9B">
      <w:pPr>
        <w:pStyle w:val="Heading3"/>
        <w:numPr>
          <w:ilvl w:val="1"/>
          <w:numId w:val="12"/>
        </w:numPr>
        <w:spacing w:before="0"/>
        <w:rPr>
          <w:rFonts w:asciiTheme="minorHAnsi" w:hAnsiTheme="minorHAnsi" w:cstheme="minorHAnsi"/>
          <w:sz w:val="24"/>
          <w:szCs w:val="24"/>
          <w:rPrChange w:id="1059" w:author="DuyNgo" w:date="2012-08-08T07:35:00Z">
            <w:rPr>
              <w:rFonts w:asciiTheme="minorHAnsi" w:hAnsiTheme="minorHAnsi" w:cstheme="minorHAnsi"/>
              <w:sz w:val="24"/>
              <w:szCs w:val="24"/>
            </w:rPr>
          </w:rPrChange>
        </w:rPr>
      </w:pPr>
      <w:bookmarkStart w:id="1060" w:name="_Toc326241002"/>
      <w:bookmarkStart w:id="1061" w:name="_Toc330479247"/>
      <w:r w:rsidRPr="00E40DDD">
        <w:rPr>
          <w:rFonts w:asciiTheme="minorHAnsi" w:hAnsiTheme="minorHAnsi" w:cstheme="minorHAnsi"/>
          <w:sz w:val="24"/>
          <w:szCs w:val="24"/>
          <w:rPrChange w:id="1062" w:author="DuyNgo" w:date="2012-08-08T07:35:00Z">
            <w:rPr>
              <w:rFonts w:asciiTheme="minorHAnsi" w:eastAsiaTheme="minorHAnsi" w:hAnsiTheme="minorHAnsi" w:cstheme="minorHAnsi"/>
              <w:b w:val="0"/>
              <w:bCs w:val="0"/>
              <w:color w:val="auto"/>
              <w:sz w:val="24"/>
              <w:szCs w:val="24"/>
            </w:rPr>
          </w:rPrChange>
        </w:rPr>
        <w:t>DMS</w:t>
      </w:r>
      <w:bookmarkEnd w:id="1060"/>
      <w:bookmarkEnd w:id="1061"/>
      <w:r w:rsidR="00391B3C" w:rsidRPr="00E40DDD">
        <w:rPr>
          <w:rFonts w:asciiTheme="minorHAnsi" w:hAnsiTheme="minorHAnsi" w:cstheme="minorHAnsi"/>
          <w:sz w:val="24"/>
          <w:szCs w:val="24"/>
          <w:rPrChange w:id="1063" w:author="DuyNgo" w:date="2012-08-08T07:35:00Z">
            <w:rPr>
              <w:rFonts w:asciiTheme="minorHAnsi" w:eastAsiaTheme="minorHAnsi" w:hAnsiTheme="minorHAnsi" w:cstheme="minorHAnsi"/>
              <w:b w:val="0"/>
              <w:bCs w:val="0"/>
              <w:color w:val="auto"/>
              <w:sz w:val="24"/>
              <w:szCs w:val="24"/>
            </w:rPr>
          </w:rPrChange>
        </w:rPr>
        <w:br/>
      </w:r>
    </w:p>
    <w:p w:rsidR="002E7C44" w:rsidRPr="00E40DDD" w:rsidRDefault="002E7C44" w:rsidP="00DC4B9B">
      <w:pPr>
        <w:spacing w:after="0"/>
        <w:ind w:left="720" w:firstLine="270"/>
        <w:rPr>
          <w:rFonts w:cstheme="minorHAnsi"/>
          <w:sz w:val="24"/>
          <w:szCs w:val="24"/>
          <w:rPrChange w:id="1064" w:author="DuyNgo" w:date="2012-08-08T07:35:00Z">
            <w:rPr>
              <w:rFonts w:cstheme="minorHAnsi"/>
              <w:sz w:val="24"/>
              <w:szCs w:val="24"/>
            </w:rPr>
          </w:rPrChange>
        </w:rPr>
      </w:pPr>
      <w:r w:rsidRPr="00E40DDD">
        <w:rPr>
          <w:rFonts w:cstheme="minorHAnsi"/>
          <w:sz w:val="24"/>
          <w:szCs w:val="24"/>
          <w:rPrChange w:id="1065" w:author="DuyNgo" w:date="2012-08-08T07:35:00Z">
            <w:rPr>
              <w:rFonts w:cstheme="minorHAnsi"/>
              <w:sz w:val="24"/>
              <w:szCs w:val="24"/>
            </w:rPr>
          </w:rPrChange>
        </w:rPr>
        <w:t xml:space="preserve">Test all functions in </w:t>
      </w:r>
      <w:r w:rsidR="00613DF6" w:rsidRPr="00E40DDD">
        <w:rPr>
          <w:rFonts w:cstheme="minorHAnsi"/>
          <w:sz w:val="24"/>
          <w:szCs w:val="24"/>
          <w:rPrChange w:id="1066" w:author="DuyNgo" w:date="2012-08-08T07:35:00Z">
            <w:rPr>
              <w:rFonts w:cstheme="minorHAnsi"/>
              <w:sz w:val="24"/>
              <w:szCs w:val="24"/>
            </w:rPr>
          </w:rPrChange>
        </w:rPr>
        <w:t>DMS</w:t>
      </w:r>
      <w:r w:rsidRPr="00E40DDD">
        <w:rPr>
          <w:rFonts w:cstheme="minorHAnsi"/>
          <w:sz w:val="24"/>
          <w:szCs w:val="24"/>
          <w:rPrChange w:id="1067" w:author="DuyNgo" w:date="2012-08-08T07:35:00Z">
            <w:rPr>
              <w:rFonts w:cstheme="minorHAnsi"/>
              <w:sz w:val="24"/>
              <w:szCs w:val="24"/>
            </w:rPr>
          </w:rPrChange>
        </w:rPr>
        <w:t xml:space="preserve"> page includes</w:t>
      </w:r>
    </w:p>
    <w:p w:rsidR="002E7C44" w:rsidRPr="00E40DDD" w:rsidRDefault="002E7C44" w:rsidP="00DC4B9B">
      <w:pPr>
        <w:pStyle w:val="ListParagraph"/>
        <w:numPr>
          <w:ilvl w:val="0"/>
          <w:numId w:val="46"/>
        </w:numPr>
        <w:spacing w:after="0"/>
        <w:rPr>
          <w:rFonts w:cstheme="minorHAnsi"/>
          <w:sz w:val="24"/>
          <w:szCs w:val="24"/>
          <w:rPrChange w:id="1068" w:author="DuyNgo" w:date="2012-08-08T07:35:00Z">
            <w:rPr>
              <w:rFonts w:cstheme="minorHAnsi"/>
              <w:sz w:val="24"/>
              <w:szCs w:val="24"/>
            </w:rPr>
          </w:rPrChange>
        </w:rPr>
      </w:pPr>
      <w:proofErr w:type="gramStart"/>
      <w:r w:rsidRPr="00E40DDD">
        <w:rPr>
          <w:rFonts w:cstheme="minorHAnsi"/>
          <w:sz w:val="24"/>
          <w:szCs w:val="24"/>
          <w:rPrChange w:id="1069" w:author="DuyNgo" w:date="2012-08-08T07:35:00Z">
            <w:rPr>
              <w:rFonts w:cstheme="minorHAnsi"/>
              <w:sz w:val="24"/>
              <w:szCs w:val="24"/>
            </w:rPr>
          </w:rPrChange>
        </w:rPr>
        <w:t xml:space="preserve">List </w:t>
      </w:r>
      <w:r w:rsidR="00613DF6" w:rsidRPr="00E40DDD">
        <w:rPr>
          <w:rFonts w:cstheme="minorHAnsi"/>
          <w:sz w:val="24"/>
          <w:szCs w:val="24"/>
          <w:rPrChange w:id="1070" w:author="DuyNgo" w:date="2012-08-08T07:35:00Z">
            <w:rPr>
              <w:rFonts w:cstheme="minorHAnsi"/>
              <w:sz w:val="24"/>
              <w:szCs w:val="24"/>
            </w:rPr>
          </w:rPrChange>
        </w:rPr>
        <w:t>of defects</w:t>
      </w:r>
      <w:r w:rsidRPr="00E40DDD">
        <w:rPr>
          <w:rFonts w:cstheme="minorHAnsi"/>
          <w:sz w:val="24"/>
          <w:szCs w:val="24"/>
          <w:rPrChange w:id="1071" w:author="DuyNgo" w:date="2012-08-08T07:35:00Z">
            <w:rPr>
              <w:rFonts w:cstheme="minorHAnsi"/>
              <w:sz w:val="24"/>
              <w:szCs w:val="24"/>
            </w:rPr>
          </w:rPrChange>
        </w:rPr>
        <w:t>.</w:t>
      </w:r>
      <w:proofErr w:type="gramEnd"/>
    </w:p>
    <w:p w:rsidR="002E7C44" w:rsidRPr="00E40DDD" w:rsidRDefault="00613DF6" w:rsidP="00DC4B9B">
      <w:pPr>
        <w:pStyle w:val="ListParagraph"/>
        <w:numPr>
          <w:ilvl w:val="0"/>
          <w:numId w:val="46"/>
        </w:numPr>
        <w:spacing w:after="0"/>
        <w:rPr>
          <w:rFonts w:cstheme="minorHAnsi"/>
          <w:sz w:val="24"/>
          <w:szCs w:val="24"/>
          <w:rPrChange w:id="1072" w:author="DuyNgo" w:date="2012-08-08T07:35:00Z">
            <w:rPr>
              <w:rFonts w:cstheme="minorHAnsi"/>
              <w:sz w:val="24"/>
              <w:szCs w:val="24"/>
            </w:rPr>
          </w:rPrChange>
        </w:rPr>
      </w:pPr>
      <w:r w:rsidRPr="00E40DDD">
        <w:rPr>
          <w:rFonts w:cstheme="minorHAnsi"/>
          <w:sz w:val="24"/>
          <w:szCs w:val="24"/>
          <w:rPrChange w:id="1073" w:author="DuyNgo" w:date="2012-08-08T07:35:00Z">
            <w:rPr>
              <w:rFonts w:cstheme="minorHAnsi"/>
              <w:sz w:val="24"/>
              <w:szCs w:val="24"/>
            </w:rPr>
          </w:rPrChange>
        </w:rPr>
        <w:t>Add, assign defect</w:t>
      </w:r>
      <w:r w:rsidR="002E7C44" w:rsidRPr="00E40DDD">
        <w:rPr>
          <w:rFonts w:cstheme="minorHAnsi"/>
          <w:sz w:val="24"/>
          <w:szCs w:val="24"/>
          <w:rPrChange w:id="1074" w:author="DuyNgo" w:date="2012-08-08T07:35:00Z">
            <w:rPr>
              <w:rFonts w:cstheme="minorHAnsi"/>
              <w:sz w:val="24"/>
              <w:szCs w:val="24"/>
            </w:rPr>
          </w:rPrChange>
        </w:rPr>
        <w:t>.</w:t>
      </w:r>
    </w:p>
    <w:p w:rsidR="00613DF6" w:rsidRPr="00E40DDD" w:rsidRDefault="00613DF6" w:rsidP="00DC4B9B">
      <w:pPr>
        <w:pStyle w:val="ListParagraph"/>
        <w:numPr>
          <w:ilvl w:val="0"/>
          <w:numId w:val="46"/>
        </w:numPr>
        <w:spacing w:after="0"/>
        <w:rPr>
          <w:rFonts w:cstheme="minorHAnsi"/>
          <w:sz w:val="24"/>
          <w:szCs w:val="24"/>
          <w:rPrChange w:id="1075" w:author="DuyNgo" w:date="2012-08-08T07:35:00Z">
            <w:rPr>
              <w:rFonts w:cstheme="minorHAnsi"/>
              <w:sz w:val="24"/>
              <w:szCs w:val="24"/>
            </w:rPr>
          </w:rPrChange>
        </w:rPr>
      </w:pPr>
      <w:r w:rsidRPr="00E40DDD">
        <w:rPr>
          <w:rFonts w:cstheme="minorHAnsi"/>
          <w:sz w:val="24"/>
          <w:szCs w:val="24"/>
          <w:rPrChange w:id="1076" w:author="DuyNgo" w:date="2012-08-08T07:35:00Z">
            <w:rPr>
              <w:rFonts w:cstheme="minorHAnsi"/>
              <w:sz w:val="24"/>
              <w:szCs w:val="24"/>
            </w:rPr>
          </w:rPrChange>
        </w:rPr>
        <w:t>Feature sort, update, delete</w:t>
      </w:r>
    </w:p>
    <w:p w:rsidR="002E7C44" w:rsidRPr="00E40DDD" w:rsidRDefault="00613DF6" w:rsidP="00DC4B9B">
      <w:pPr>
        <w:pStyle w:val="ListParagraph"/>
        <w:numPr>
          <w:ilvl w:val="0"/>
          <w:numId w:val="46"/>
        </w:numPr>
        <w:spacing w:after="0"/>
        <w:rPr>
          <w:rFonts w:cstheme="minorHAnsi"/>
          <w:sz w:val="24"/>
          <w:szCs w:val="24"/>
          <w:rPrChange w:id="1077" w:author="DuyNgo" w:date="2012-08-08T07:35:00Z">
            <w:rPr>
              <w:rFonts w:cstheme="minorHAnsi"/>
              <w:sz w:val="24"/>
              <w:szCs w:val="24"/>
            </w:rPr>
          </w:rPrChange>
        </w:rPr>
      </w:pPr>
      <w:r w:rsidRPr="00E40DDD">
        <w:rPr>
          <w:rFonts w:cstheme="minorHAnsi"/>
          <w:sz w:val="24"/>
          <w:szCs w:val="24"/>
          <w:rPrChange w:id="1078" w:author="DuyNgo" w:date="2012-08-08T07:35:00Z">
            <w:rPr>
              <w:rFonts w:cstheme="minorHAnsi"/>
              <w:sz w:val="24"/>
              <w:szCs w:val="24"/>
            </w:rPr>
          </w:rPrChange>
        </w:rPr>
        <w:t>Export report</w:t>
      </w:r>
      <w:r w:rsidR="00391B3C" w:rsidRPr="00E40DDD">
        <w:rPr>
          <w:rFonts w:cstheme="minorHAnsi"/>
          <w:sz w:val="24"/>
          <w:szCs w:val="24"/>
          <w:rPrChange w:id="1079" w:author="DuyNgo" w:date="2012-08-08T07:35:00Z">
            <w:rPr>
              <w:rFonts w:cstheme="minorHAnsi"/>
              <w:sz w:val="24"/>
              <w:szCs w:val="24"/>
            </w:rPr>
          </w:rPrChange>
        </w:rPr>
        <w:br/>
      </w:r>
    </w:p>
    <w:p w:rsidR="005014FA" w:rsidRPr="00E40DDD" w:rsidRDefault="005014FA" w:rsidP="00DC4B9B">
      <w:pPr>
        <w:pStyle w:val="Heading3"/>
        <w:numPr>
          <w:ilvl w:val="1"/>
          <w:numId w:val="12"/>
        </w:numPr>
        <w:spacing w:before="0"/>
        <w:rPr>
          <w:rFonts w:asciiTheme="minorHAnsi" w:hAnsiTheme="minorHAnsi" w:cstheme="minorHAnsi"/>
          <w:sz w:val="24"/>
          <w:szCs w:val="24"/>
          <w:rPrChange w:id="1080" w:author="DuyNgo" w:date="2012-08-08T07:35:00Z">
            <w:rPr>
              <w:rFonts w:asciiTheme="minorHAnsi" w:hAnsiTheme="minorHAnsi" w:cstheme="minorHAnsi"/>
              <w:sz w:val="24"/>
              <w:szCs w:val="24"/>
            </w:rPr>
          </w:rPrChange>
        </w:rPr>
      </w:pPr>
      <w:bookmarkStart w:id="1081" w:name="_Toc326241003"/>
      <w:bookmarkStart w:id="1082" w:name="_Toc330479248"/>
      <w:r w:rsidRPr="00E40DDD">
        <w:rPr>
          <w:rFonts w:asciiTheme="minorHAnsi" w:hAnsiTheme="minorHAnsi" w:cstheme="minorHAnsi"/>
          <w:sz w:val="24"/>
          <w:szCs w:val="24"/>
          <w:rPrChange w:id="1083" w:author="DuyNgo" w:date="2012-08-08T07:35:00Z">
            <w:rPr>
              <w:rFonts w:asciiTheme="minorHAnsi" w:eastAsiaTheme="minorHAnsi" w:hAnsiTheme="minorHAnsi" w:cstheme="minorHAnsi"/>
              <w:b w:val="0"/>
              <w:bCs w:val="0"/>
              <w:color w:val="auto"/>
              <w:sz w:val="24"/>
              <w:szCs w:val="24"/>
            </w:rPr>
          </w:rPrChange>
        </w:rPr>
        <w:t>Requirement</w:t>
      </w:r>
      <w:bookmarkEnd w:id="1081"/>
      <w:bookmarkEnd w:id="1082"/>
      <w:r w:rsidR="00391B3C" w:rsidRPr="00E40DDD">
        <w:rPr>
          <w:rFonts w:asciiTheme="minorHAnsi" w:hAnsiTheme="minorHAnsi" w:cstheme="minorHAnsi"/>
          <w:sz w:val="24"/>
          <w:szCs w:val="24"/>
          <w:rPrChange w:id="1084" w:author="DuyNgo" w:date="2012-08-08T07:35:00Z">
            <w:rPr>
              <w:rFonts w:asciiTheme="minorHAnsi" w:eastAsiaTheme="minorHAnsi" w:hAnsiTheme="minorHAnsi" w:cstheme="minorHAnsi"/>
              <w:b w:val="0"/>
              <w:bCs w:val="0"/>
              <w:color w:val="auto"/>
              <w:sz w:val="24"/>
              <w:szCs w:val="24"/>
            </w:rPr>
          </w:rPrChange>
        </w:rPr>
        <w:br/>
      </w:r>
    </w:p>
    <w:p w:rsidR="002E7C44" w:rsidRPr="00E40DDD" w:rsidRDefault="002E7C44" w:rsidP="00DC4B9B">
      <w:pPr>
        <w:spacing w:after="0"/>
        <w:ind w:left="720" w:firstLine="270"/>
        <w:rPr>
          <w:rFonts w:cstheme="minorHAnsi"/>
          <w:sz w:val="24"/>
          <w:szCs w:val="24"/>
          <w:rPrChange w:id="1085" w:author="DuyNgo" w:date="2012-08-08T07:35:00Z">
            <w:rPr>
              <w:rFonts w:cstheme="minorHAnsi"/>
              <w:sz w:val="24"/>
              <w:szCs w:val="24"/>
            </w:rPr>
          </w:rPrChange>
        </w:rPr>
      </w:pPr>
      <w:r w:rsidRPr="00E40DDD">
        <w:rPr>
          <w:rFonts w:cstheme="minorHAnsi"/>
          <w:sz w:val="24"/>
          <w:szCs w:val="24"/>
          <w:rPrChange w:id="1086" w:author="DuyNgo" w:date="2012-08-08T07:35:00Z">
            <w:rPr>
              <w:rFonts w:cstheme="minorHAnsi"/>
              <w:sz w:val="24"/>
              <w:szCs w:val="24"/>
            </w:rPr>
          </w:rPrChange>
        </w:rPr>
        <w:t xml:space="preserve">Test all functions in </w:t>
      </w:r>
      <w:r w:rsidR="00613DF6" w:rsidRPr="00E40DDD">
        <w:rPr>
          <w:rFonts w:cstheme="minorHAnsi"/>
          <w:sz w:val="24"/>
          <w:szCs w:val="24"/>
          <w:rPrChange w:id="1087" w:author="DuyNgo" w:date="2012-08-08T07:35:00Z">
            <w:rPr>
              <w:rFonts w:cstheme="minorHAnsi"/>
              <w:sz w:val="24"/>
              <w:szCs w:val="24"/>
            </w:rPr>
          </w:rPrChange>
        </w:rPr>
        <w:t>Requirement</w:t>
      </w:r>
      <w:r w:rsidRPr="00E40DDD">
        <w:rPr>
          <w:rFonts w:cstheme="minorHAnsi"/>
          <w:sz w:val="24"/>
          <w:szCs w:val="24"/>
          <w:rPrChange w:id="1088" w:author="DuyNgo" w:date="2012-08-08T07:35:00Z">
            <w:rPr>
              <w:rFonts w:cstheme="minorHAnsi"/>
              <w:sz w:val="24"/>
              <w:szCs w:val="24"/>
            </w:rPr>
          </w:rPrChange>
        </w:rPr>
        <w:t xml:space="preserve"> page includes</w:t>
      </w:r>
    </w:p>
    <w:p w:rsidR="002E7C44" w:rsidRPr="00E40DDD" w:rsidRDefault="002E7C44" w:rsidP="00DC4B9B">
      <w:pPr>
        <w:pStyle w:val="ListParagraph"/>
        <w:numPr>
          <w:ilvl w:val="0"/>
          <w:numId w:val="46"/>
        </w:numPr>
        <w:spacing w:after="0"/>
        <w:rPr>
          <w:rFonts w:cstheme="minorHAnsi"/>
          <w:sz w:val="24"/>
          <w:szCs w:val="24"/>
          <w:rPrChange w:id="1089" w:author="DuyNgo" w:date="2012-08-08T07:35:00Z">
            <w:rPr>
              <w:rFonts w:cstheme="minorHAnsi"/>
              <w:sz w:val="24"/>
              <w:szCs w:val="24"/>
            </w:rPr>
          </w:rPrChange>
        </w:rPr>
      </w:pPr>
      <w:proofErr w:type="gramStart"/>
      <w:r w:rsidRPr="00E40DDD">
        <w:rPr>
          <w:rFonts w:cstheme="minorHAnsi"/>
          <w:sz w:val="24"/>
          <w:szCs w:val="24"/>
          <w:rPrChange w:id="1090" w:author="DuyNgo" w:date="2012-08-08T07:35:00Z">
            <w:rPr>
              <w:rFonts w:cstheme="minorHAnsi"/>
              <w:sz w:val="24"/>
              <w:szCs w:val="24"/>
            </w:rPr>
          </w:rPrChange>
        </w:rPr>
        <w:t xml:space="preserve">List </w:t>
      </w:r>
      <w:r w:rsidR="00613DF6" w:rsidRPr="00E40DDD">
        <w:rPr>
          <w:rFonts w:cstheme="minorHAnsi"/>
          <w:sz w:val="24"/>
          <w:szCs w:val="24"/>
          <w:rPrChange w:id="1091" w:author="DuyNgo" w:date="2012-08-08T07:35:00Z">
            <w:rPr>
              <w:rFonts w:cstheme="minorHAnsi"/>
              <w:sz w:val="24"/>
              <w:szCs w:val="24"/>
            </w:rPr>
          </w:rPrChange>
        </w:rPr>
        <w:t>of requirements</w:t>
      </w:r>
      <w:r w:rsidRPr="00E40DDD">
        <w:rPr>
          <w:rFonts w:cstheme="minorHAnsi"/>
          <w:sz w:val="24"/>
          <w:szCs w:val="24"/>
          <w:rPrChange w:id="1092" w:author="DuyNgo" w:date="2012-08-08T07:35:00Z">
            <w:rPr>
              <w:rFonts w:cstheme="minorHAnsi"/>
              <w:sz w:val="24"/>
              <w:szCs w:val="24"/>
            </w:rPr>
          </w:rPrChange>
        </w:rPr>
        <w:t>.</w:t>
      </w:r>
      <w:proofErr w:type="gramEnd"/>
    </w:p>
    <w:p w:rsidR="002E7C44" w:rsidRPr="00E40DDD" w:rsidRDefault="00613DF6" w:rsidP="00DC4B9B">
      <w:pPr>
        <w:pStyle w:val="ListParagraph"/>
        <w:numPr>
          <w:ilvl w:val="0"/>
          <w:numId w:val="46"/>
        </w:numPr>
        <w:spacing w:after="0"/>
        <w:rPr>
          <w:rFonts w:cstheme="minorHAnsi"/>
          <w:sz w:val="24"/>
          <w:szCs w:val="24"/>
          <w:rPrChange w:id="1093" w:author="DuyNgo" w:date="2012-08-08T07:35:00Z">
            <w:rPr>
              <w:rFonts w:cstheme="minorHAnsi"/>
              <w:sz w:val="24"/>
              <w:szCs w:val="24"/>
            </w:rPr>
          </w:rPrChange>
        </w:rPr>
      </w:pPr>
      <w:r w:rsidRPr="00E40DDD">
        <w:rPr>
          <w:rFonts w:cstheme="minorHAnsi"/>
          <w:sz w:val="24"/>
          <w:szCs w:val="24"/>
          <w:rPrChange w:id="1094" w:author="DuyNgo" w:date="2012-08-08T07:35:00Z">
            <w:rPr>
              <w:rFonts w:cstheme="minorHAnsi"/>
              <w:sz w:val="24"/>
              <w:szCs w:val="24"/>
            </w:rPr>
          </w:rPrChange>
        </w:rPr>
        <w:t>Add requirement</w:t>
      </w:r>
      <w:r w:rsidR="002E7C44" w:rsidRPr="00E40DDD">
        <w:rPr>
          <w:rFonts w:cstheme="minorHAnsi"/>
          <w:sz w:val="24"/>
          <w:szCs w:val="24"/>
          <w:rPrChange w:id="1095" w:author="DuyNgo" w:date="2012-08-08T07:35:00Z">
            <w:rPr>
              <w:rFonts w:cstheme="minorHAnsi"/>
              <w:sz w:val="24"/>
              <w:szCs w:val="24"/>
            </w:rPr>
          </w:rPrChange>
        </w:rPr>
        <w:t>.</w:t>
      </w:r>
    </w:p>
    <w:p w:rsidR="00613DF6" w:rsidRPr="00E40DDD" w:rsidRDefault="00613DF6" w:rsidP="00DC4B9B">
      <w:pPr>
        <w:pStyle w:val="ListParagraph"/>
        <w:numPr>
          <w:ilvl w:val="0"/>
          <w:numId w:val="46"/>
        </w:numPr>
        <w:spacing w:after="0"/>
        <w:rPr>
          <w:rFonts w:cstheme="minorHAnsi"/>
          <w:sz w:val="24"/>
          <w:szCs w:val="24"/>
          <w:rPrChange w:id="1096" w:author="DuyNgo" w:date="2012-08-08T07:35:00Z">
            <w:rPr>
              <w:rFonts w:cstheme="minorHAnsi"/>
              <w:sz w:val="24"/>
              <w:szCs w:val="24"/>
            </w:rPr>
          </w:rPrChange>
        </w:rPr>
      </w:pPr>
      <w:r w:rsidRPr="00E40DDD">
        <w:rPr>
          <w:rFonts w:cstheme="minorHAnsi"/>
          <w:sz w:val="24"/>
          <w:szCs w:val="24"/>
          <w:rPrChange w:id="1097" w:author="DuyNgo" w:date="2012-08-08T07:35:00Z">
            <w:rPr>
              <w:rFonts w:cstheme="minorHAnsi"/>
              <w:sz w:val="24"/>
              <w:szCs w:val="24"/>
            </w:rPr>
          </w:rPrChange>
        </w:rPr>
        <w:t>Feature sort, update, delete</w:t>
      </w:r>
    </w:p>
    <w:p w:rsidR="002E7C44" w:rsidRPr="00E40DDD" w:rsidRDefault="00613DF6" w:rsidP="00DC4B9B">
      <w:pPr>
        <w:pStyle w:val="ListParagraph"/>
        <w:numPr>
          <w:ilvl w:val="0"/>
          <w:numId w:val="46"/>
        </w:numPr>
        <w:spacing w:after="0"/>
        <w:rPr>
          <w:rFonts w:cstheme="minorHAnsi"/>
          <w:sz w:val="24"/>
          <w:szCs w:val="24"/>
          <w:rPrChange w:id="1098" w:author="DuyNgo" w:date="2012-08-08T07:35:00Z">
            <w:rPr>
              <w:rFonts w:cstheme="minorHAnsi"/>
              <w:sz w:val="24"/>
              <w:szCs w:val="24"/>
            </w:rPr>
          </w:rPrChange>
        </w:rPr>
      </w:pPr>
      <w:r w:rsidRPr="00E40DDD">
        <w:rPr>
          <w:rFonts w:cstheme="minorHAnsi"/>
          <w:sz w:val="24"/>
          <w:szCs w:val="24"/>
          <w:rPrChange w:id="1099" w:author="DuyNgo" w:date="2012-08-08T07:35:00Z">
            <w:rPr>
              <w:rFonts w:cstheme="minorHAnsi"/>
              <w:sz w:val="24"/>
              <w:szCs w:val="24"/>
            </w:rPr>
          </w:rPrChange>
        </w:rPr>
        <w:t>Export report</w:t>
      </w:r>
      <w:r w:rsidR="002E7C44" w:rsidRPr="00E40DDD">
        <w:rPr>
          <w:rFonts w:cstheme="minorHAnsi"/>
          <w:sz w:val="24"/>
          <w:szCs w:val="24"/>
          <w:rPrChange w:id="1100" w:author="DuyNgo" w:date="2012-08-08T07:35:00Z">
            <w:rPr>
              <w:rFonts w:cstheme="minorHAnsi"/>
              <w:sz w:val="24"/>
              <w:szCs w:val="24"/>
            </w:rPr>
          </w:rPrChange>
        </w:rPr>
        <w:t>.</w:t>
      </w:r>
    </w:p>
    <w:p w:rsidR="002E7C44" w:rsidRPr="00E40DDD" w:rsidRDefault="002E7C44" w:rsidP="00DC4B9B">
      <w:pPr>
        <w:pStyle w:val="ListParagraph"/>
        <w:spacing w:after="0"/>
        <w:rPr>
          <w:rFonts w:cstheme="minorHAnsi"/>
          <w:sz w:val="24"/>
          <w:szCs w:val="24"/>
          <w:rPrChange w:id="1101" w:author="DuyNgo" w:date="2012-08-08T07:35:00Z">
            <w:rPr>
              <w:rFonts w:cstheme="minorHAnsi"/>
              <w:sz w:val="24"/>
              <w:szCs w:val="24"/>
            </w:rPr>
          </w:rPrChange>
        </w:rPr>
      </w:pPr>
    </w:p>
    <w:p w:rsidR="005014FA" w:rsidRPr="00E40DDD" w:rsidRDefault="005014FA" w:rsidP="00DC4B9B">
      <w:pPr>
        <w:pStyle w:val="Heading3"/>
        <w:numPr>
          <w:ilvl w:val="1"/>
          <w:numId w:val="12"/>
        </w:numPr>
        <w:spacing w:before="0"/>
        <w:rPr>
          <w:rFonts w:asciiTheme="minorHAnsi" w:hAnsiTheme="minorHAnsi" w:cstheme="minorHAnsi"/>
          <w:sz w:val="24"/>
          <w:szCs w:val="24"/>
          <w:rPrChange w:id="1102" w:author="DuyNgo" w:date="2012-08-08T07:35:00Z">
            <w:rPr>
              <w:rFonts w:asciiTheme="minorHAnsi" w:hAnsiTheme="minorHAnsi" w:cstheme="minorHAnsi"/>
              <w:sz w:val="24"/>
              <w:szCs w:val="24"/>
            </w:rPr>
          </w:rPrChange>
        </w:rPr>
      </w:pPr>
      <w:bookmarkStart w:id="1103" w:name="_Toc326241004"/>
      <w:bookmarkStart w:id="1104" w:name="_Toc330479249"/>
      <w:r w:rsidRPr="00E40DDD">
        <w:rPr>
          <w:rFonts w:asciiTheme="minorHAnsi" w:hAnsiTheme="minorHAnsi" w:cstheme="minorHAnsi"/>
          <w:sz w:val="24"/>
          <w:szCs w:val="24"/>
          <w:rPrChange w:id="1105" w:author="DuyNgo" w:date="2012-08-08T07:35:00Z">
            <w:rPr>
              <w:rFonts w:asciiTheme="minorHAnsi" w:eastAsiaTheme="minorHAnsi" w:hAnsiTheme="minorHAnsi" w:cstheme="minorHAnsi"/>
              <w:b w:val="0"/>
              <w:bCs w:val="0"/>
              <w:color w:val="auto"/>
              <w:sz w:val="24"/>
              <w:szCs w:val="24"/>
            </w:rPr>
          </w:rPrChange>
        </w:rPr>
        <w:t>Admin</w:t>
      </w:r>
      <w:bookmarkEnd w:id="1103"/>
      <w:bookmarkEnd w:id="1104"/>
      <w:r w:rsidR="00391B3C" w:rsidRPr="00E40DDD">
        <w:rPr>
          <w:rFonts w:asciiTheme="minorHAnsi" w:hAnsiTheme="minorHAnsi" w:cstheme="minorHAnsi"/>
          <w:sz w:val="24"/>
          <w:szCs w:val="24"/>
          <w:rPrChange w:id="1106" w:author="DuyNgo" w:date="2012-08-08T07:35:00Z">
            <w:rPr>
              <w:rFonts w:asciiTheme="minorHAnsi" w:eastAsiaTheme="minorHAnsi" w:hAnsiTheme="minorHAnsi" w:cstheme="minorHAnsi"/>
              <w:b w:val="0"/>
              <w:bCs w:val="0"/>
              <w:color w:val="auto"/>
              <w:sz w:val="24"/>
              <w:szCs w:val="24"/>
            </w:rPr>
          </w:rPrChange>
        </w:rPr>
        <w:br/>
      </w:r>
    </w:p>
    <w:p w:rsidR="002E7C44" w:rsidRPr="00E40DDD" w:rsidRDefault="002E7C44" w:rsidP="00DC4B9B">
      <w:pPr>
        <w:spacing w:after="0"/>
        <w:ind w:left="720" w:firstLine="270"/>
        <w:rPr>
          <w:rFonts w:cstheme="minorHAnsi"/>
          <w:sz w:val="24"/>
          <w:szCs w:val="24"/>
          <w:rPrChange w:id="1107" w:author="DuyNgo" w:date="2012-08-08T07:35:00Z">
            <w:rPr>
              <w:rFonts w:cstheme="minorHAnsi"/>
              <w:sz w:val="24"/>
              <w:szCs w:val="24"/>
            </w:rPr>
          </w:rPrChange>
        </w:rPr>
      </w:pPr>
      <w:r w:rsidRPr="00E40DDD">
        <w:rPr>
          <w:rFonts w:cstheme="minorHAnsi"/>
          <w:sz w:val="24"/>
          <w:szCs w:val="24"/>
          <w:rPrChange w:id="1108" w:author="DuyNgo" w:date="2012-08-08T07:35:00Z">
            <w:rPr>
              <w:rFonts w:cstheme="minorHAnsi"/>
              <w:sz w:val="24"/>
              <w:szCs w:val="24"/>
            </w:rPr>
          </w:rPrChange>
        </w:rPr>
        <w:t xml:space="preserve">Test all functions in </w:t>
      </w:r>
      <w:r w:rsidR="00613DF6" w:rsidRPr="00E40DDD">
        <w:rPr>
          <w:rFonts w:cstheme="minorHAnsi"/>
          <w:sz w:val="24"/>
          <w:szCs w:val="24"/>
          <w:rPrChange w:id="1109" w:author="DuyNgo" w:date="2012-08-08T07:35:00Z">
            <w:rPr>
              <w:rFonts w:cstheme="minorHAnsi"/>
              <w:sz w:val="24"/>
              <w:szCs w:val="24"/>
            </w:rPr>
          </w:rPrChange>
        </w:rPr>
        <w:t>Admin</w:t>
      </w:r>
      <w:r w:rsidRPr="00E40DDD">
        <w:rPr>
          <w:rFonts w:cstheme="minorHAnsi"/>
          <w:sz w:val="24"/>
          <w:szCs w:val="24"/>
          <w:rPrChange w:id="1110" w:author="DuyNgo" w:date="2012-08-08T07:35:00Z">
            <w:rPr>
              <w:rFonts w:cstheme="minorHAnsi"/>
              <w:sz w:val="24"/>
              <w:szCs w:val="24"/>
            </w:rPr>
          </w:rPrChange>
        </w:rPr>
        <w:t xml:space="preserve"> page includes</w:t>
      </w:r>
    </w:p>
    <w:p w:rsidR="002E7C44" w:rsidRPr="00E40DDD" w:rsidRDefault="002E7C44" w:rsidP="00DC4B9B">
      <w:pPr>
        <w:pStyle w:val="ListParagraph"/>
        <w:numPr>
          <w:ilvl w:val="0"/>
          <w:numId w:val="46"/>
        </w:numPr>
        <w:spacing w:after="0"/>
        <w:rPr>
          <w:rFonts w:cstheme="minorHAnsi"/>
          <w:sz w:val="24"/>
          <w:szCs w:val="24"/>
          <w:rPrChange w:id="1111" w:author="DuyNgo" w:date="2012-08-08T07:35:00Z">
            <w:rPr>
              <w:rFonts w:cstheme="minorHAnsi"/>
              <w:sz w:val="24"/>
              <w:szCs w:val="24"/>
            </w:rPr>
          </w:rPrChange>
        </w:rPr>
      </w:pPr>
      <w:proofErr w:type="gramStart"/>
      <w:r w:rsidRPr="00E40DDD">
        <w:rPr>
          <w:rFonts w:cstheme="minorHAnsi"/>
          <w:sz w:val="24"/>
          <w:szCs w:val="24"/>
          <w:rPrChange w:id="1112" w:author="DuyNgo" w:date="2012-08-08T07:35:00Z">
            <w:rPr>
              <w:rFonts w:cstheme="minorHAnsi"/>
              <w:sz w:val="24"/>
              <w:szCs w:val="24"/>
            </w:rPr>
          </w:rPrChange>
        </w:rPr>
        <w:t xml:space="preserve">List </w:t>
      </w:r>
      <w:r w:rsidR="00613DF6" w:rsidRPr="00E40DDD">
        <w:rPr>
          <w:rFonts w:cstheme="minorHAnsi"/>
          <w:sz w:val="24"/>
          <w:szCs w:val="24"/>
          <w:rPrChange w:id="1113" w:author="DuyNgo" w:date="2012-08-08T07:35:00Z">
            <w:rPr>
              <w:rFonts w:cstheme="minorHAnsi"/>
              <w:sz w:val="24"/>
              <w:szCs w:val="24"/>
            </w:rPr>
          </w:rPrChange>
        </w:rPr>
        <w:t xml:space="preserve">of </w:t>
      </w:r>
      <w:r w:rsidRPr="00E40DDD">
        <w:rPr>
          <w:rFonts w:cstheme="minorHAnsi"/>
          <w:sz w:val="24"/>
          <w:szCs w:val="24"/>
          <w:rPrChange w:id="1114" w:author="DuyNgo" w:date="2012-08-08T07:35:00Z">
            <w:rPr>
              <w:rFonts w:cstheme="minorHAnsi"/>
              <w:sz w:val="24"/>
              <w:szCs w:val="24"/>
            </w:rPr>
          </w:rPrChange>
        </w:rPr>
        <w:t>users.</w:t>
      </w:r>
      <w:proofErr w:type="gramEnd"/>
    </w:p>
    <w:p w:rsidR="002E7C44" w:rsidRPr="00E40DDD" w:rsidRDefault="002E7C44" w:rsidP="00DC4B9B">
      <w:pPr>
        <w:pStyle w:val="ListParagraph"/>
        <w:numPr>
          <w:ilvl w:val="0"/>
          <w:numId w:val="46"/>
        </w:numPr>
        <w:spacing w:after="0"/>
        <w:rPr>
          <w:rFonts w:cstheme="minorHAnsi"/>
          <w:sz w:val="24"/>
          <w:szCs w:val="24"/>
          <w:rPrChange w:id="1115" w:author="DuyNgo" w:date="2012-08-08T07:35:00Z">
            <w:rPr>
              <w:rFonts w:cstheme="minorHAnsi"/>
              <w:sz w:val="24"/>
              <w:szCs w:val="24"/>
            </w:rPr>
          </w:rPrChange>
        </w:rPr>
      </w:pPr>
      <w:r w:rsidRPr="00E40DDD">
        <w:rPr>
          <w:rFonts w:cstheme="minorHAnsi"/>
          <w:sz w:val="24"/>
          <w:szCs w:val="24"/>
          <w:rPrChange w:id="1116" w:author="DuyNgo" w:date="2012-08-08T07:35:00Z">
            <w:rPr>
              <w:rFonts w:cstheme="minorHAnsi"/>
              <w:sz w:val="24"/>
              <w:szCs w:val="24"/>
            </w:rPr>
          </w:rPrChange>
        </w:rPr>
        <w:t>Reset password for user.</w:t>
      </w:r>
    </w:p>
    <w:p w:rsidR="002E7C44" w:rsidRPr="00E40DDD" w:rsidRDefault="00613DF6" w:rsidP="00DC4B9B">
      <w:pPr>
        <w:pStyle w:val="ListParagraph"/>
        <w:numPr>
          <w:ilvl w:val="0"/>
          <w:numId w:val="46"/>
        </w:numPr>
        <w:spacing w:after="0"/>
        <w:rPr>
          <w:rFonts w:cstheme="minorHAnsi"/>
          <w:sz w:val="24"/>
          <w:szCs w:val="24"/>
          <w:rPrChange w:id="1117" w:author="DuyNgo" w:date="2012-08-08T07:35:00Z">
            <w:rPr>
              <w:rFonts w:cstheme="minorHAnsi"/>
              <w:sz w:val="24"/>
              <w:szCs w:val="24"/>
            </w:rPr>
          </w:rPrChange>
        </w:rPr>
      </w:pPr>
      <w:proofErr w:type="gramStart"/>
      <w:r w:rsidRPr="00E40DDD">
        <w:rPr>
          <w:rFonts w:cstheme="minorHAnsi"/>
          <w:sz w:val="24"/>
          <w:szCs w:val="24"/>
          <w:rPrChange w:id="1118" w:author="DuyNgo" w:date="2012-08-08T07:35:00Z">
            <w:rPr>
              <w:rFonts w:cstheme="minorHAnsi"/>
              <w:sz w:val="24"/>
              <w:szCs w:val="24"/>
            </w:rPr>
          </w:rPrChange>
        </w:rPr>
        <w:t>New</w:t>
      </w:r>
      <w:r w:rsidR="002E7C44" w:rsidRPr="00E40DDD">
        <w:rPr>
          <w:rFonts w:cstheme="minorHAnsi"/>
          <w:sz w:val="24"/>
          <w:szCs w:val="24"/>
          <w:rPrChange w:id="1119" w:author="DuyNgo" w:date="2012-08-08T07:35:00Z">
            <w:rPr>
              <w:rFonts w:cstheme="minorHAnsi"/>
              <w:sz w:val="24"/>
              <w:szCs w:val="24"/>
            </w:rPr>
          </w:rPrChange>
        </w:rPr>
        <w:t xml:space="preserve"> users.</w:t>
      </w:r>
      <w:proofErr w:type="gramEnd"/>
    </w:p>
    <w:p w:rsidR="002E7C44" w:rsidRPr="00E40DDD" w:rsidRDefault="00F43289" w:rsidP="00DC4B9B">
      <w:pPr>
        <w:pStyle w:val="ListParagraph"/>
        <w:numPr>
          <w:ilvl w:val="0"/>
          <w:numId w:val="46"/>
        </w:numPr>
        <w:spacing w:after="0"/>
        <w:rPr>
          <w:rFonts w:cstheme="minorHAnsi"/>
          <w:sz w:val="24"/>
          <w:szCs w:val="24"/>
          <w:rPrChange w:id="1120" w:author="DuyNgo" w:date="2012-08-08T07:35:00Z">
            <w:rPr>
              <w:rFonts w:cstheme="minorHAnsi"/>
              <w:sz w:val="24"/>
              <w:szCs w:val="24"/>
            </w:rPr>
          </w:rPrChange>
        </w:rPr>
      </w:pPr>
      <w:r w:rsidRPr="00E40DDD">
        <w:rPr>
          <w:rFonts w:cstheme="minorHAnsi"/>
          <w:sz w:val="24"/>
          <w:szCs w:val="24"/>
          <w:rPrChange w:id="1121" w:author="DuyNgo" w:date="2012-08-08T07:35:00Z">
            <w:rPr>
              <w:rFonts w:cstheme="minorHAnsi"/>
              <w:sz w:val="24"/>
              <w:szCs w:val="24"/>
            </w:rPr>
          </w:rPrChange>
        </w:rPr>
        <w:t>Feature up</w:t>
      </w:r>
      <w:r w:rsidR="00613DF6" w:rsidRPr="00E40DDD">
        <w:rPr>
          <w:rFonts w:cstheme="minorHAnsi"/>
          <w:sz w:val="24"/>
          <w:szCs w:val="24"/>
          <w:rPrChange w:id="1122" w:author="DuyNgo" w:date="2012-08-08T07:35:00Z">
            <w:rPr>
              <w:rFonts w:cstheme="minorHAnsi"/>
              <w:sz w:val="24"/>
              <w:szCs w:val="24"/>
            </w:rPr>
          </w:rPrChange>
        </w:rPr>
        <w:t>date, delete</w:t>
      </w:r>
      <w:ins w:id="1123" w:author="DuyNgo" w:date="2012-07-19T21:17:00Z">
        <w:r w:rsidRPr="00E40DDD">
          <w:rPr>
            <w:rFonts w:cstheme="minorHAnsi"/>
            <w:sz w:val="24"/>
            <w:szCs w:val="24"/>
            <w:rPrChange w:id="1124" w:author="DuyNgo" w:date="2012-08-08T07:35:00Z">
              <w:rPr>
                <w:rFonts w:cstheme="minorHAnsi"/>
                <w:sz w:val="24"/>
                <w:szCs w:val="24"/>
              </w:rPr>
            </w:rPrChange>
          </w:rPr>
          <w:t xml:space="preserve"> user</w:t>
        </w:r>
      </w:ins>
    </w:p>
    <w:p w:rsidR="00F43289" w:rsidRPr="00E40DDD" w:rsidRDefault="00F43289" w:rsidP="00DC4B9B">
      <w:pPr>
        <w:pStyle w:val="ListParagraph"/>
        <w:numPr>
          <w:ilvl w:val="0"/>
          <w:numId w:val="46"/>
        </w:numPr>
        <w:spacing w:after="0"/>
        <w:rPr>
          <w:rFonts w:cstheme="minorHAnsi"/>
          <w:sz w:val="24"/>
          <w:szCs w:val="24"/>
          <w:rPrChange w:id="1125" w:author="DuyNgo" w:date="2012-08-08T07:35:00Z">
            <w:rPr>
              <w:rFonts w:cstheme="minorHAnsi"/>
              <w:sz w:val="24"/>
              <w:szCs w:val="24"/>
            </w:rPr>
          </w:rPrChange>
        </w:rPr>
      </w:pPr>
      <w:ins w:id="1126" w:author="DuyNgo" w:date="2012-07-19T21:17:00Z">
        <w:r w:rsidRPr="00E40DDD">
          <w:rPr>
            <w:rFonts w:cstheme="minorHAnsi"/>
            <w:sz w:val="24"/>
            <w:szCs w:val="24"/>
            <w:rPrChange w:id="1127" w:author="DuyNgo" w:date="2012-08-08T07:35:00Z">
              <w:rPr>
                <w:rFonts w:cstheme="minorHAnsi"/>
                <w:sz w:val="24"/>
                <w:szCs w:val="24"/>
              </w:rPr>
            </w:rPrChange>
          </w:rPr>
          <w:t>Create, Update, delete project</w:t>
        </w:r>
      </w:ins>
    </w:p>
    <w:p w:rsidR="005014FA" w:rsidRPr="00E40DDD" w:rsidRDefault="00190524" w:rsidP="00DC4B9B">
      <w:pPr>
        <w:spacing w:after="0"/>
        <w:rPr>
          <w:rFonts w:cstheme="minorHAnsi"/>
          <w:sz w:val="24"/>
          <w:szCs w:val="24"/>
          <w:rPrChange w:id="1128" w:author="DuyNgo" w:date="2012-08-08T07:35:00Z">
            <w:rPr>
              <w:rFonts w:cstheme="minorHAnsi"/>
              <w:sz w:val="24"/>
              <w:szCs w:val="24"/>
            </w:rPr>
          </w:rPrChange>
        </w:rPr>
      </w:pPr>
      <w:commentRangeStart w:id="1129"/>
      <w:r w:rsidRPr="00E40DDD">
        <w:rPr>
          <w:rFonts w:cstheme="minorHAnsi"/>
          <w:sz w:val="24"/>
          <w:szCs w:val="24"/>
          <w:rPrChange w:id="1130" w:author="DuyNgo" w:date="2012-08-08T07:35:00Z">
            <w:rPr>
              <w:rFonts w:cstheme="minorHAnsi"/>
              <w:sz w:val="24"/>
              <w:szCs w:val="24"/>
            </w:rPr>
          </w:rPrChange>
        </w:rPr>
        <w:t xml:space="preserve"> </w:t>
      </w:r>
      <w:commentRangeEnd w:id="1129"/>
      <w:r w:rsidRPr="00E40DDD">
        <w:rPr>
          <w:rStyle w:val="CommentReference"/>
          <w:rFonts w:cstheme="minorHAnsi"/>
          <w:sz w:val="24"/>
          <w:szCs w:val="24"/>
          <w:rPrChange w:id="1131" w:author="DuyNgo" w:date="2012-08-08T07:35:00Z">
            <w:rPr>
              <w:rStyle w:val="CommentReference"/>
            </w:rPr>
          </w:rPrChange>
        </w:rPr>
        <w:commentReference w:id="1129"/>
      </w:r>
    </w:p>
    <w:p w:rsidR="005014FA" w:rsidRPr="00E40DDD" w:rsidRDefault="00391B3C" w:rsidP="00DC4B9B">
      <w:pPr>
        <w:spacing w:after="0"/>
        <w:rPr>
          <w:rFonts w:cstheme="minorHAnsi"/>
          <w:sz w:val="24"/>
          <w:szCs w:val="24"/>
          <w:rPrChange w:id="1132" w:author="DuyNgo" w:date="2012-08-08T07:35:00Z">
            <w:rPr>
              <w:rFonts w:cstheme="minorHAnsi"/>
              <w:sz w:val="24"/>
              <w:szCs w:val="24"/>
            </w:rPr>
          </w:rPrChange>
        </w:rPr>
      </w:pPr>
      <w:r w:rsidRPr="00E40DDD">
        <w:rPr>
          <w:rFonts w:cstheme="minorHAnsi"/>
          <w:sz w:val="24"/>
          <w:szCs w:val="24"/>
          <w:rPrChange w:id="1133" w:author="DuyNgo" w:date="2012-08-08T07:35:00Z">
            <w:rPr>
              <w:rFonts w:cstheme="minorHAnsi"/>
              <w:sz w:val="24"/>
              <w:szCs w:val="24"/>
            </w:rPr>
          </w:rPrChange>
        </w:rPr>
        <w:br/>
      </w:r>
      <w:r w:rsidRPr="00E40DDD">
        <w:rPr>
          <w:rFonts w:cstheme="minorHAnsi"/>
          <w:sz w:val="24"/>
          <w:szCs w:val="24"/>
          <w:rPrChange w:id="1134" w:author="DuyNgo" w:date="2012-08-08T07:35:00Z">
            <w:rPr>
              <w:rFonts w:cstheme="minorHAnsi"/>
              <w:sz w:val="24"/>
              <w:szCs w:val="24"/>
            </w:rPr>
          </w:rPrChange>
        </w:rPr>
        <w:br/>
      </w:r>
      <w:r w:rsidRPr="00E40DDD">
        <w:rPr>
          <w:rFonts w:cstheme="minorHAnsi"/>
          <w:sz w:val="24"/>
          <w:szCs w:val="24"/>
          <w:rPrChange w:id="1135" w:author="DuyNgo" w:date="2012-08-08T07:35:00Z">
            <w:rPr>
              <w:rFonts w:cstheme="minorHAnsi"/>
              <w:sz w:val="24"/>
              <w:szCs w:val="24"/>
            </w:rPr>
          </w:rPrChange>
        </w:rPr>
        <w:lastRenderedPageBreak/>
        <w:br/>
      </w:r>
    </w:p>
    <w:p w:rsidR="00130471" w:rsidRPr="00E40DDD" w:rsidRDefault="00130471" w:rsidP="00DC4B9B">
      <w:pPr>
        <w:pStyle w:val="Heading2"/>
        <w:numPr>
          <w:ilvl w:val="0"/>
          <w:numId w:val="12"/>
        </w:numPr>
        <w:spacing w:before="0"/>
        <w:rPr>
          <w:rFonts w:asciiTheme="minorHAnsi" w:hAnsiTheme="minorHAnsi" w:cstheme="minorHAnsi"/>
          <w:sz w:val="24"/>
          <w:szCs w:val="24"/>
          <w:rPrChange w:id="1136" w:author="DuyNgo" w:date="2012-08-08T07:35:00Z">
            <w:rPr>
              <w:rFonts w:asciiTheme="minorHAnsi" w:hAnsiTheme="minorHAnsi" w:cstheme="minorHAnsi"/>
              <w:sz w:val="24"/>
              <w:szCs w:val="24"/>
            </w:rPr>
          </w:rPrChange>
        </w:rPr>
      </w:pPr>
      <w:bookmarkStart w:id="1137" w:name="_Toc330479250"/>
      <w:r w:rsidRPr="00E40DDD">
        <w:rPr>
          <w:rFonts w:asciiTheme="minorHAnsi" w:hAnsiTheme="minorHAnsi" w:cstheme="minorHAnsi"/>
          <w:sz w:val="24"/>
          <w:szCs w:val="24"/>
          <w:rPrChange w:id="1138" w:author="DuyNgo" w:date="2012-08-08T07:35:00Z">
            <w:rPr>
              <w:rFonts w:asciiTheme="minorHAnsi" w:eastAsiaTheme="minorHAnsi" w:hAnsiTheme="minorHAnsi" w:cstheme="minorHAnsi"/>
              <w:b w:val="0"/>
              <w:bCs w:val="0"/>
              <w:color w:val="auto"/>
              <w:sz w:val="24"/>
              <w:szCs w:val="24"/>
            </w:rPr>
          </w:rPrChange>
        </w:rPr>
        <w:t>Features not to be tested</w:t>
      </w:r>
      <w:bookmarkEnd w:id="1137"/>
    </w:p>
    <w:p w:rsidR="004B5678" w:rsidRPr="00E40DDD" w:rsidRDefault="004B5678" w:rsidP="00DC4B9B">
      <w:pPr>
        <w:spacing w:after="0"/>
        <w:ind w:left="360" w:firstLine="66"/>
        <w:rPr>
          <w:rFonts w:cstheme="minorHAnsi"/>
          <w:sz w:val="24"/>
          <w:szCs w:val="24"/>
          <w:rPrChange w:id="1139" w:author="DuyNgo" w:date="2012-08-08T07:35:00Z">
            <w:rPr>
              <w:rFonts w:cstheme="minorHAnsi"/>
              <w:sz w:val="24"/>
              <w:szCs w:val="24"/>
            </w:rPr>
          </w:rPrChange>
        </w:rPr>
      </w:pPr>
      <w:r w:rsidRPr="00E40DDD">
        <w:rPr>
          <w:rFonts w:cstheme="minorHAnsi"/>
          <w:sz w:val="24"/>
          <w:szCs w:val="24"/>
          <w:rPrChange w:id="1140" w:author="DuyNgo" w:date="2012-08-08T07:35:00Z">
            <w:rPr>
              <w:rFonts w:cstheme="minorHAnsi"/>
              <w:sz w:val="24"/>
              <w:szCs w:val="24"/>
            </w:rPr>
          </w:rPrChange>
        </w:rPr>
        <w:br/>
        <w:t xml:space="preserve">The following is a list of the areas that </w:t>
      </w:r>
      <w:proofErr w:type="gramStart"/>
      <w:r w:rsidRPr="00E40DDD">
        <w:rPr>
          <w:rFonts w:cstheme="minorHAnsi"/>
          <w:sz w:val="24"/>
          <w:szCs w:val="24"/>
          <w:rPrChange w:id="1141" w:author="DuyNgo" w:date="2012-08-08T07:35:00Z">
            <w:rPr>
              <w:rFonts w:cstheme="minorHAnsi"/>
              <w:sz w:val="24"/>
              <w:szCs w:val="24"/>
            </w:rPr>
          </w:rPrChange>
        </w:rPr>
        <w:t>will NOT be tested</w:t>
      </w:r>
      <w:proofErr w:type="gramEnd"/>
      <w:r w:rsidRPr="00E40DDD">
        <w:rPr>
          <w:rFonts w:cstheme="minorHAnsi"/>
          <w:sz w:val="24"/>
          <w:szCs w:val="24"/>
          <w:rPrChange w:id="1142" w:author="DuyNgo" w:date="2012-08-08T07:35:00Z">
            <w:rPr>
              <w:rFonts w:cstheme="minorHAnsi"/>
              <w:sz w:val="24"/>
              <w:szCs w:val="24"/>
            </w:rPr>
          </w:rPrChange>
        </w:rPr>
        <w:t xml:space="preserve"> in this system:</w:t>
      </w:r>
      <w:r w:rsidR="00391B3C" w:rsidRPr="00E40DDD">
        <w:rPr>
          <w:rFonts w:cstheme="minorHAnsi"/>
          <w:sz w:val="24"/>
          <w:szCs w:val="24"/>
          <w:rPrChange w:id="1143" w:author="DuyNgo" w:date="2012-08-08T07:35:00Z">
            <w:rPr>
              <w:rFonts w:cstheme="minorHAnsi"/>
              <w:sz w:val="24"/>
              <w:szCs w:val="24"/>
            </w:rPr>
          </w:rPrChange>
        </w:rPr>
        <w:br/>
      </w:r>
    </w:p>
    <w:p w:rsidR="004B5678" w:rsidRPr="00E40DDD" w:rsidRDefault="004B5678" w:rsidP="00DC4B9B">
      <w:pPr>
        <w:pStyle w:val="ListParagraph"/>
        <w:keepNext/>
        <w:keepLines/>
        <w:numPr>
          <w:ilvl w:val="0"/>
          <w:numId w:val="36"/>
        </w:numPr>
        <w:spacing w:after="0"/>
        <w:ind w:left="720"/>
        <w:contextualSpacing w:val="0"/>
        <w:outlineLvl w:val="2"/>
        <w:rPr>
          <w:rFonts w:eastAsiaTheme="majorEastAsia" w:cstheme="minorHAnsi"/>
          <w:b/>
          <w:bCs/>
          <w:vanish/>
          <w:color w:val="4F81BD" w:themeColor="accent1"/>
          <w:sz w:val="24"/>
          <w:szCs w:val="24"/>
          <w:rPrChange w:id="1144" w:author="DuyNgo" w:date="2012-08-08T07:35:00Z">
            <w:rPr>
              <w:rFonts w:eastAsiaTheme="majorEastAsia" w:cstheme="minorHAnsi"/>
              <w:b/>
              <w:bCs/>
              <w:vanish/>
              <w:color w:val="4F81BD" w:themeColor="accent1"/>
              <w:sz w:val="24"/>
              <w:szCs w:val="24"/>
            </w:rPr>
          </w:rPrChange>
        </w:rPr>
      </w:pPr>
      <w:bookmarkStart w:id="1145" w:name="_Toc289763155"/>
      <w:bookmarkStart w:id="1146" w:name="_Toc289901126"/>
      <w:bookmarkStart w:id="1147" w:name="_Toc289958679"/>
      <w:bookmarkStart w:id="1148" w:name="_Toc290062537"/>
      <w:bookmarkStart w:id="1149" w:name="_Toc290062603"/>
      <w:bookmarkStart w:id="1150" w:name="_Toc290067611"/>
      <w:bookmarkStart w:id="1151" w:name="_Toc290067675"/>
      <w:bookmarkStart w:id="1152" w:name="_Toc290908746"/>
      <w:bookmarkStart w:id="1153" w:name="_Toc319525988"/>
      <w:bookmarkStart w:id="1154" w:name="_Toc319824971"/>
      <w:bookmarkStart w:id="1155" w:name="_Toc330479251"/>
      <w:bookmarkEnd w:id="1145"/>
      <w:bookmarkEnd w:id="1146"/>
      <w:bookmarkEnd w:id="1147"/>
      <w:bookmarkEnd w:id="1148"/>
      <w:bookmarkEnd w:id="1149"/>
      <w:bookmarkEnd w:id="1150"/>
      <w:bookmarkEnd w:id="1151"/>
      <w:bookmarkEnd w:id="1152"/>
      <w:bookmarkEnd w:id="1153"/>
      <w:bookmarkEnd w:id="1154"/>
      <w:bookmarkEnd w:id="1155"/>
    </w:p>
    <w:p w:rsidR="004B5678" w:rsidRPr="00E40DDD" w:rsidRDefault="004B5678" w:rsidP="00DC4B9B">
      <w:pPr>
        <w:pStyle w:val="ListParagraph"/>
        <w:keepNext/>
        <w:keepLines/>
        <w:numPr>
          <w:ilvl w:val="0"/>
          <w:numId w:val="36"/>
        </w:numPr>
        <w:spacing w:after="0"/>
        <w:ind w:left="720"/>
        <w:contextualSpacing w:val="0"/>
        <w:outlineLvl w:val="2"/>
        <w:rPr>
          <w:rFonts w:eastAsiaTheme="majorEastAsia" w:cstheme="minorHAnsi"/>
          <w:b/>
          <w:bCs/>
          <w:vanish/>
          <w:color w:val="4F81BD" w:themeColor="accent1"/>
          <w:sz w:val="24"/>
          <w:szCs w:val="24"/>
          <w:rPrChange w:id="1156" w:author="DuyNgo" w:date="2012-08-08T07:35:00Z">
            <w:rPr>
              <w:rFonts w:eastAsiaTheme="majorEastAsia" w:cstheme="minorHAnsi"/>
              <w:b/>
              <w:bCs/>
              <w:vanish/>
              <w:color w:val="4F81BD" w:themeColor="accent1"/>
              <w:sz w:val="24"/>
              <w:szCs w:val="24"/>
            </w:rPr>
          </w:rPrChange>
        </w:rPr>
      </w:pPr>
      <w:bookmarkStart w:id="1157" w:name="_Toc289763156"/>
      <w:bookmarkStart w:id="1158" w:name="_Toc289901127"/>
      <w:bookmarkStart w:id="1159" w:name="_Toc289958680"/>
      <w:bookmarkStart w:id="1160" w:name="_Toc290062538"/>
      <w:bookmarkStart w:id="1161" w:name="_Toc290062604"/>
      <w:bookmarkStart w:id="1162" w:name="_Toc290067612"/>
      <w:bookmarkStart w:id="1163" w:name="_Toc290067676"/>
      <w:bookmarkStart w:id="1164" w:name="_Toc290908747"/>
      <w:bookmarkStart w:id="1165" w:name="_Toc319525989"/>
      <w:bookmarkStart w:id="1166" w:name="_Toc319824972"/>
      <w:bookmarkStart w:id="1167" w:name="_Toc330479252"/>
      <w:bookmarkEnd w:id="1157"/>
      <w:bookmarkEnd w:id="1158"/>
      <w:bookmarkEnd w:id="1159"/>
      <w:bookmarkEnd w:id="1160"/>
      <w:bookmarkEnd w:id="1161"/>
      <w:bookmarkEnd w:id="1162"/>
      <w:bookmarkEnd w:id="1163"/>
      <w:bookmarkEnd w:id="1164"/>
      <w:bookmarkEnd w:id="1165"/>
      <w:bookmarkEnd w:id="1166"/>
      <w:bookmarkEnd w:id="1167"/>
    </w:p>
    <w:p w:rsidR="004B5678" w:rsidRPr="00E40DDD" w:rsidRDefault="004B5678" w:rsidP="00DC4B9B">
      <w:pPr>
        <w:pStyle w:val="Heading3"/>
        <w:numPr>
          <w:ilvl w:val="1"/>
          <w:numId w:val="36"/>
        </w:numPr>
        <w:spacing w:before="0"/>
        <w:ind w:left="720"/>
        <w:rPr>
          <w:rFonts w:asciiTheme="minorHAnsi" w:hAnsiTheme="minorHAnsi" w:cstheme="minorHAnsi"/>
          <w:sz w:val="24"/>
          <w:szCs w:val="24"/>
          <w:rPrChange w:id="1168" w:author="DuyNgo" w:date="2012-08-08T07:35:00Z">
            <w:rPr>
              <w:rFonts w:asciiTheme="minorHAnsi" w:hAnsiTheme="minorHAnsi" w:cstheme="minorHAnsi"/>
              <w:sz w:val="24"/>
              <w:szCs w:val="24"/>
            </w:rPr>
          </w:rPrChange>
        </w:rPr>
      </w:pPr>
      <w:bookmarkStart w:id="1169" w:name="_Toc319824973"/>
      <w:bookmarkStart w:id="1170" w:name="_Toc330479253"/>
      <w:r w:rsidRPr="00E40DDD">
        <w:rPr>
          <w:rFonts w:asciiTheme="minorHAnsi" w:hAnsiTheme="minorHAnsi" w:cstheme="minorHAnsi"/>
          <w:sz w:val="24"/>
          <w:szCs w:val="24"/>
          <w:rPrChange w:id="1171" w:author="DuyNgo" w:date="2012-08-08T07:35:00Z">
            <w:rPr>
              <w:rFonts w:asciiTheme="minorHAnsi" w:eastAsiaTheme="minorHAnsi" w:hAnsiTheme="minorHAnsi" w:cstheme="minorHAnsi"/>
              <w:b w:val="0"/>
              <w:bCs w:val="0"/>
              <w:color w:val="auto"/>
              <w:sz w:val="24"/>
              <w:szCs w:val="24"/>
            </w:rPr>
          </w:rPrChange>
        </w:rPr>
        <w:t>Text formatting</w:t>
      </w:r>
      <w:bookmarkEnd w:id="1169"/>
      <w:bookmarkEnd w:id="1170"/>
      <w:r w:rsidR="00391B3C" w:rsidRPr="00E40DDD">
        <w:rPr>
          <w:rFonts w:asciiTheme="minorHAnsi" w:hAnsiTheme="minorHAnsi" w:cstheme="minorHAnsi"/>
          <w:sz w:val="24"/>
          <w:szCs w:val="24"/>
          <w:rPrChange w:id="1172" w:author="DuyNgo" w:date="2012-08-08T07:35:00Z">
            <w:rPr>
              <w:rFonts w:asciiTheme="minorHAnsi" w:eastAsiaTheme="minorHAnsi" w:hAnsiTheme="minorHAnsi" w:cstheme="minorHAnsi"/>
              <w:b w:val="0"/>
              <w:bCs w:val="0"/>
              <w:color w:val="auto"/>
              <w:sz w:val="24"/>
              <w:szCs w:val="24"/>
            </w:rPr>
          </w:rPrChange>
        </w:rPr>
        <w:br/>
      </w:r>
    </w:p>
    <w:p w:rsidR="004B5678" w:rsidRPr="00E40DDD" w:rsidRDefault="004B5678" w:rsidP="00DC4B9B">
      <w:pPr>
        <w:spacing w:after="0"/>
        <w:ind w:left="360"/>
        <w:rPr>
          <w:rFonts w:cstheme="minorHAnsi"/>
          <w:sz w:val="24"/>
          <w:szCs w:val="24"/>
          <w:rPrChange w:id="1173" w:author="DuyNgo" w:date="2012-08-08T07:35:00Z">
            <w:rPr>
              <w:rFonts w:cstheme="minorHAnsi"/>
              <w:sz w:val="24"/>
              <w:szCs w:val="24"/>
            </w:rPr>
          </w:rPrChange>
        </w:rPr>
      </w:pPr>
      <w:r w:rsidRPr="00E40DDD">
        <w:rPr>
          <w:rFonts w:cstheme="minorHAnsi"/>
          <w:sz w:val="24"/>
          <w:szCs w:val="24"/>
          <w:rPrChange w:id="1174" w:author="DuyNgo" w:date="2012-08-08T07:35:00Z">
            <w:rPr>
              <w:rFonts w:cstheme="minorHAnsi"/>
              <w:sz w:val="24"/>
              <w:szCs w:val="24"/>
            </w:rPr>
          </w:rPrChange>
        </w:rPr>
        <w:t xml:space="preserve">There was not enough time and this feature is not so important, so we pass this case and assume that all the text is format correctly. </w:t>
      </w:r>
      <w:r w:rsidR="00391B3C" w:rsidRPr="00E40DDD">
        <w:rPr>
          <w:rFonts w:cstheme="minorHAnsi"/>
          <w:sz w:val="24"/>
          <w:szCs w:val="24"/>
          <w:rPrChange w:id="1175" w:author="DuyNgo" w:date="2012-08-08T07:35:00Z">
            <w:rPr>
              <w:rFonts w:cstheme="minorHAnsi"/>
              <w:sz w:val="24"/>
              <w:szCs w:val="24"/>
            </w:rPr>
          </w:rPrChange>
        </w:rPr>
        <w:br/>
      </w:r>
    </w:p>
    <w:p w:rsidR="004B5678" w:rsidRPr="00E40DDD" w:rsidRDefault="004B5678" w:rsidP="00DC4B9B">
      <w:pPr>
        <w:pStyle w:val="Heading3"/>
        <w:numPr>
          <w:ilvl w:val="1"/>
          <w:numId w:val="36"/>
        </w:numPr>
        <w:spacing w:before="0"/>
        <w:ind w:left="720"/>
        <w:rPr>
          <w:rFonts w:asciiTheme="minorHAnsi" w:hAnsiTheme="minorHAnsi" w:cstheme="minorHAnsi"/>
          <w:sz w:val="24"/>
          <w:szCs w:val="24"/>
          <w:rPrChange w:id="1176" w:author="DuyNgo" w:date="2012-08-08T07:35:00Z">
            <w:rPr>
              <w:rFonts w:asciiTheme="minorHAnsi" w:hAnsiTheme="minorHAnsi" w:cstheme="minorHAnsi"/>
              <w:sz w:val="24"/>
              <w:szCs w:val="24"/>
            </w:rPr>
          </w:rPrChange>
        </w:rPr>
      </w:pPr>
      <w:r w:rsidRPr="00E40DDD">
        <w:rPr>
          <w:rFonts w:asciiTheme="minorHAnsi" w:hAnsiTheme="minorHAnsi" w:cstheme="minorHAnsi"/>
          <w:sz w:val="24"/>
          <w:szCs w:val="24"/>
          <w:rPrChange w:id="1177" w:author="DuyNgo" w:date="2012-08-08T07:35:00Z">
            <w:rPr>
              <w:rFonts w:asciiTheme="minorHAnsi" w:eastAsiaTheme="minorHAnsi" w:hAnsiTheme="minorHAnsi" w:cstheme="minorHAnsi"/>
              <w:b w:val="0"/>
              <w:bCs w:val="0"/>
              <w:color w:val="auto"/>
              <w:sz w:val="24"/>
              <w:szCs w:val="24"/>
            </w:rPr>
          </w:rPrChange>
        </w:rPr>
        <w:t xml:space="preserve"> </w:t>
      </w:r>
      <w:bookmarkStart w:id="1178" w:name="_Toc330479254"/>
      <w:r w:rsidRPr="00E40DDD">
        <w:rPr>
          <w:rFonts w:asciiTheme="minorHAnsi" w:hAnsiTheme="minorHAnsi" w:cstheme="minorHAnsi"/>
          <w:sz w:val="24"/>
          <w:szCs w:val="24"/>
          <w:rPrChange w:id="1179" w:author="DuyNgo" w:date="2012-08-08T07:35:00Z">
            <w:rPr>
              <w:rFonts w:asciiTheme="minorHAnsi" w:eastAsiaTheme="minorHAnsi" w:hAnsiTheme="minorHAnsi" w:cstheme="minorHAnsi"/>
              <w:b w:val="0"/>
              <w:bCs w:val="0"/>
              <w:color w:val="auto"/>
              <w:sz w:val="24"/>
              <w:szCs w:val="24"/>
            </w:rPr>
          </w:rPrChange>
        </w:rPr>
        <w:t>Image formatting</w:t>
      </w:r>
      <w:bookmarkEnd w:id="1178"/>
      <w:r w:rsidR="00391B3C" w:rsidRPr="00E40DDD">
        <w:rPr>
          <w:rFonts w:asciiTheme="minorHAnsi" w:hAnsiTheme="minorHAnsi" w:cstheme="minorHAnsi"/>
          <w:sz w:val="24"/>
          <w:szCs w:val="24"/>
          <w:rPrChange w:id="1180" w:author="DuyNgo" w:date="2012-08-08T07:35:00Z">
            <w:rPr>
              <w:rFonts w:asciiTheme="minorHAnsi" w:eastAsiaTheme="minorHAnsi" w:hAnsiTheme="minorHAnsi" w:cstheme="minorHAnsi"/>
              <w:b w:val="0"/>
              <w:bCs w:val="0"/>
              <w:color w:val="auto"/>
              <w:sz w:val="24"/>
              <w:szCs w:val="24"/>
            </w:rPr>
          </w:rPrChange>
        </w:rPr>
        <w:br/>
      </w:r>
    </w:p>
    <w:p w:rsidR="004B5678" w:rsidRPr="00E40DDD" w:rsidRDefault="004B5678" w:rsidP="00DC4B9B">
      <w:pPr>
        <w:spacing w:after="0"/>
        <w:ind w:left="360"/>
        <w:rPr>
          <w:rFonts w:cstheme="minorHAnsi"/>
          <w:sz w:val="24"/>
          <w:szCs w:val="24"/>
          <w:rPrChange w:id="1181" w:author="DuyNgo" w:date="2012-08-08T07:35:00Z">
            <w:rPr>
              <w:rFonts w:cstheme="minorHAnsi"/>
              <w:sz w:val="24"/>
              <w:szCs w:val="24"/>
            </w:rPr>
          </w:rPrChange>
        </w:rPr>
      </w:pPr>
      <w:r w:rsidRPr="00E40DDD">
        <w:rPr>
          <w:rFonts w:cstheme="minorHAnsi"/>
          <w:sz w:val="24"/>
          <w:szCs w:val="24"/>
          <w:rPrChange w:id="1182" w:author="DuyNgo" w:date="2012-08-08T07:35:00Z">
            <w:rPr>
              <w:rFonts w:cstheme="minorHAnsi"/>
              <w:sz w:val="24"/>
              <w:szCs w:val="24"/>
            </w:rPr>
          </w:rPrChange>
        </w:rPr>
        <w:t xml:space="preserve">There was not enough time and this feature is not so important, so we pass this case and assume that the entire image is not need to format correctly. </w:t>
      </w:r>
      <w:r w:rsidR="00391B3C" w:rsidRPr="00E40DDD">
        <w:rPr>
          <w:rFonts w:cstheme="minorHAnsi"/>
          <w:sz w:val="24"/>
          <w:szCs w:val="24"/>
          <w:rPrChange w:id="1183" w:author="DuyNgo" w:date="2012-08-08T07:35:00Z">
            <w:rPr>
              <w:rFonts w:cstheme="minorHAnsi"/>
              <w:sz w:val="24"/>
              <w:szCs w:val="24"/>
            </w:rPr>
          </w:rPrChange>
        </w:rPr>
        <w:br/>
      </w:r>
    </w:p>
    <w:p w:rsidR="004B5678" w:rsidRPr="00E40DDD" w:rsidRDefault="004B5678" w:rsidP="00DC4B9B">
      <w:pPr>
        <w:pStyle w:val="Heading3"/>
        <w:numPr>
          <w:ilvl w:val="1"/>
          <w:numId w:val="36"/>
        </w:numPr>
        <w:spacing w:before="0"/>
        <w:ind w:left="720"/>
        <w:rPr>
          <w:rFonts w:asciiTheme="minorHAnsi" w:hAnsiTheme="minorHAnsi" w:cstheme="minorHAnsi"/>
          <w:sz w:val="24"/>
          <w:szCs w:val="24"/>
          <w:rPrChange w:id="1184" w:author="DuyNgo" w:date="2012-08-08T07:35:00Z">
            <w:rPr>
              <w:rFonts w:asciiTheme="minorHAnsi" w:hAnsiTheme="minorHAnsi" w:cstheme="minorHAnsi"/>
              <w:sz w:val="24"/>
              <w:szCs w:val="24"/>
            </w:rPr>
          </w:rPrChange>
        </w:rPr>
      </w:pPr>
      <w:bookmarkStart w:id="1185" w:name="_Toc319824974"/>
      <w:bookmarkStart w:id="1186" w:name="_Toc330479255"/>
      <w:r w:rsidRPr="00E40DDD">
        <w:rPr>
          <w:rFonts w:asciiTheme="minorHAnsi" w:hAnsiTheme="minorHAnsi" w:cstheme="minorHAnsi"/>
          <w:sz w:val="24"/>
          <w:szCs w:val="24"/>
          <w:rPrChange w:id="1187" w:author="DuyNgo" w:date="2012-08-08T07:35:00Z">
            <w:rPr>
              <w:rFonts w:asciiTheme="minorHAnsi" w:eastAsiaTheme="minorHAnsi" w:hAnsiTheme="minorHAnsi" w:cstheme="minorHAnsi"/>
              <w:b w:val="0"/>
              <w:bCs w:val="0"/>
              <w:color w:val="auto"/>
              <w:sz w:val="24"/>
              <w:szCs w:val="24"/>
            </w:rPr>
          </w:rPrChange>
        </w:rPr>
        <w:t>Performance</w:t>
      </w:r>
      <w:bookmarkEnd w:id="1185"/>
      <w:bookmarkEnd w:id="1186"/>
      <w:r w:rsidR="00391B3C" w:rsidRPr="00E40DDD">
        <w:rPr>
          <w:rFonts w:asciiTheme="minorHAnsi" w:hAnsiTheme="minorHAnsi" w:cstheme="minorHAnsi"/>
          <w:sz w:val="24"/>
          <w:szCs w:val="24"/>
          <w:rPrChange w:id="1188" w:author="DuyNgo" w:date="2012-08-08T07:35:00Z">
            <w:rPr>
              <w:rFonts w:asciiTheme="minorHAnsi" w:eastAsiaTheme="minorHAnsi" w:hAnsiTheme="minorHAnsi" w:cstheme="minorHAnsi"/>
              <w:b w:val="0"/>
              <w:bCs w:val="0"/>
              <w:color w:val="auto"/>
              <w:sz w:val="24"/>
              <w:szCs w:val="24"/>
            </w:rPr>
          </w:rPrChange>
        </w:rPr>
        <w:br/>
      </w:r>
    </w:p>
    <w:p w:rsidR="004B5678" w:rsidRPr="00E40DDD" w:rsidRDefault="004B5678" w:rsidP="00DC4B9B">
      <w:pPr>
        <w:tabs>
          <w:tab w:val="left" w:pos="426"/>
        </w:tabs>
        <w:spacing w:after="0"/>
        <w:ind w:left="426"/>
        <w:rPr>
          <w:rFonts w:cstheme="minorHAnsi"/>
          <w:sz w:val="24"/>
          <w:szCs w:val="24"/>
          <w:rPrChange w:id="1189" w:author="DuyNgo" w:date="2012-08-08T07:35:00Z">
            <w:rPr>
              <w:rFonts w:cstheme="minorHAnsi"/>
              <w:sz w:val="24"/>
              <w:szCs w:val="24"/>
            </w:rPr>
          </w:rPrChange>
        </w:rPr>
      </w:pPr>
      <w:r w:rsidRPr="00E40DDD">
        <w:rPr>
          <w:rFonts w:cstheme="minorHAnsi"/>
          <w:sz w:val="24"/>
          <w:szCs w:val="24"/>
          <w:rPrChange w:id="1190" w:author="DuyNgo" w:date="2012-08-08T07:35:00Z">
            <w:rPr>
              <w:rFonts w:cstheme="minorHAnsi"/>
              <w:sz w:val="24"/>
              <w:szCs w:val="24"/>
            </w:rPr>
          </w:rPrChange>
        </w:rPr>
        <w:t xml:space="preserve">There was not enough time so we cannot optimize source code and improve performance. We can only ensure the system work well but not at its best performance.  </w:t>
      </w:r>
      <w:r w:rsidR="00391B3C" w:rsidRPr="00E40DDD">
        <w:rPr>
          <w:rFonts w:cstheme="minorHAnsi"/>
          <w:sz w:val="24"/>
          <w:szCs w:val="24"/>
          <w:rPrChange w:id="1191" w:author="DuyNgo" w:date="2012-08-08T07:35:00Z">
            <w:rPr>
              <w:rFonts w:cstheme="minorHAnsi"/>
              <w:sz w:val="24"/>
              <w:szCs w:val="24"/>
            </w:rPr>
          </w:rPrChange>
        </w:rPr>
        <w:br/>
      </w:r>
    </w:p>
    <w:p w:rsidR="004B5678" w:rsidRPr="00E40DDD" w:rsidRDefault="004B5678" w:rsidP="00DC4B9B">
      <w:pPr>
        <w:pStyle w:val="Heading3"/>
        <w:numPr>
          <w:ilvl w:val="1"/>
          <w:numId w:val="36"/>
        </w:numPr>
        <w:spacing w:before="0"/>
        <w:ind w:left="810" w:hanging="450"/>
        <w:rPr>
          <w:rFonts w:asciiTheme="minorHAnsi" w:hAnsiTheme="minorHAnsi" w:cstheme="minorHAnsi"/>
          <w:sz w:val="24"/>
          <w:szCs w:val="24"/>
          <w:rPrChange w:id="1192" w:author="DuyNgo" w:date="2012-08-08T07:35:00Z">
            <w:rPr>
              <w:rFonts w:asciiTheme="minorHAnsi" w:hAnsiTheme="minorHAnsi" w:cstheme="minorHAnsi"/>
              <w:sz w:val="24"/>
              <w:szCs w:val="24"/>
            </w:rPr>
          </w:rPrChange>
        </w:rPr>
      </w:pPr>
      <w:bookmarkStart w:id="1193" w:name="_Toc320185249"/>
      <w:bookmarkStart w:id="1194" w:name="_Toc330479256"/>
      <w:r w:rsidRPr="00E40DDD">
        <w:rPr>
          <w:rFonts w:asciiTheme="minorHAnsi" w:hAnsiTheme="minorHAnsi" w:cstheme="minorHAnsi"/>
          <w:sz w:val="24"/>
          <w:szCs w:val="24"/>
          <w:rPrChange w:id="1195" w:author="DuyNgo" w:date="2012-08-08T07:35:00Z">
            <w:rPr>
              <w:rFonts w:asciiTheme="minorHAnsi" w:eastAsiaTheme="minorHAnsi" w:hAnsiTheme="minorHAnsi" w:cstheme="minorHAnsi"/>
              <w:b w:val="0"/>
              <w:bCs w:val="0"/>
              <w:color w:val="auto"/>
              <w:sz w:val="24"/>
              <w:szCs w:val="24"/>
            </w:rPr>
          </w:rPrChange>
        </w:rPr>
        <w:t>Network Connection &amp; Security</w:t>
      </w:r>
      <w:bookmarkEnd w:id="1193"/>
      <w:bookmarkEnd w:id="1194"/>
      <w:r w:rsidR="00391B3C" w:rsidRPr="00E40DDD">
        <w:rPr>
          <w:rFonts w:asciiTheme="minorHAnsi" w:hAnsiTheme="minorHAnsi" w:cstheme="minorHAnsi"/>
          <w:sz w:val="24"/>
          <w:szCs w:val="24"/>
          <w:rPrChange w:id="1196" w:author="DuyNgo" w:date="2012-08-08T07:35:00Z">
            <w:rPr>
              <w:rFonts w:asciiTheme="minorHAnsi" w:eastAsiaTheme="minorHAnsi" w:hAnsiTheme="minorHAnsi" w:cstheme="minorHAnsi"/>
              <w:b w:val="0"/>
              <w:bCs w:val="0"/>
              <w:color w:val="auto"/>
              <w:sz w:val="24"/>
              <w:szCs w:val="24"/>
            </w:rPr>
          </w:rPrChange>
        </w:rPr>
        <w:br/>
      </w:r>
    </w:p>
    <w:p w:rsidR="004B5678" w:rsidRPr="00E40DDD" w:rsidRDefault="004B5678" w:rsidP="00DC4B9B">
      <w:pPr>
        <w:spacing w:after="0"/>
        <w:ind w:left="360"/>
        <w:rPr>
          <w:rFonts w:cstheme="minorHAnsi"/>
          <w:sz w:val="24"/>
          <w:szCs w:val="24"/>
          <w:rPrChange w:id="1197" w:author="DuyNgo" w:date="2012-08-08T07:35:00Z">
            <w:rPr>
              <w:rFonts w:cstheme="minorHAnsi"/>
              <w:sz w:val="24"/>
              <w:szCs w:val="24"/>
            </w:rPr>
          </w:rPrChange>
        </w:rPr>
      </w:pPr>
      <w:r w:rsidRPr="00E40DDD">
        <w:rPr>
          <w:rFonts w:cstheme="minorHAnsi"/>
          <w:sz w:val="24"/>
          <w:szCs w:val="24"/>
          <w:rPrChange w:id="1198" w:author="DuyNgo" w:date="2012-08-08T07:35:00Z">
            <w:rPr>
              <w:rFonts w:cstheme="minorHAnsi"/>
              <w:sz w:val="24"/>
              <w:szCs w:val="24"/>
            </w:rPr>
          </w:rPrChange>
        </w:rPr>
        <w:t>With each user, it will be different. We only ensure that this system will affect to network.</w:t>
      </w:r>
      <w:r w:rsidR="00391B3C" w:rsidRPr="00E40DDD">
        <w:rPr>
          <w:rFonts w:cstheme="minorHAnsi"/>
          <w:sz w:val="24"/>
          <w:szCs w:val="24"/>
          <w:rPrChange w:id="1199" w:author="DuyNgo" w:date="2012-08-08T07:35:00Z">
            <w:rPr>
              <w:rFonts w:cstheme="minorHAnsi"/>
              <w:sz w:val="24"/>
              <w:szCs w:val="24"/>
            </w:rPr>
          </w:rPrChange>
        </w:rPr>
        <w:br/>
      </w:r>
    </w:p>
    <w:p w:rsidR="004B5678" w:rsidRPr="00E40DDD" w:rsidRDefault="004B5678" w:rsidP="00DC4B9B">
      <w:pPr>
        <w:pStyle w:val="Heading3"/>
        <w:numPr>
          <w:ilvl w:val="1"/>
          <w:numId w:val="36"/>
        </w:numPr>
        <w:spacing w:before="0"/>
        <w:ind w:left="810" w:hanging="450"/>
        <w:rPr>
          <w:rFonts w:asciiTheme="minorHAnsi" w:hAnsiTheme="minorHAnsi" w:cstheme="minorHAnsi"/>
          <w:sz w:val="24"/>
          <w:szCs w:val="24"/>
          <w:rPrChange w:id="1200" w:author="DuyNgo" w:date="2012-08-08T07:35:00Z">
            <w:rPr>
              <w:rFonts w:asciiTheme="minorHAnsi" w:hAnsiTheme="minorHAnsi" w:cstheme="minorHAnsi"/>
              <w:sz w:val="24"/>
              <w:szCs w:val="24"/>
            </w:rPr>
          </w:rPrChange>
        </w:rPr>
      </w:pPr>
      <w:bookmarkStart w:id="1201" w:name="_Toc320185250"/>
      <w:bookmarkStart w:id="1202" w:name="_Toc330479257"/>
      <w:r w:rsidRPr="00E40DDD">
        <w:rPr>
          <w:rFonts w:asciiTheme="minorHAnsi" w:hAnsiTheme="minorHAnsi" w:cstheme="minorHAnsi"/>
          <w:sz w:val="24"/>
          <w:szCs w:val="24"/>
          <w:rPrChange w:id="1203" w:author="DuyNgo" w:date="2012-08-08T07:35:00Z">
            <w:rPr>
              <w:rFonts w:asciiTheme="minorHAnsi" w:eastAsiaTheme="minorHAnsi" w:hAnsiTheme="minorHAnsi" w:cstheme="minorHAnsi"/>
              <w:b w:val="0"/>
              <w:bCs w:val="0"/>
              <w:color w:val="auto"/>
              <w:sz w:val="24"/>
              <w:szCs w:val="24"/>
            </w:rPr>
          </w:rPrChange>
        </w:rPr>
        <w:t>Performance</w:t>
      </w:r>
      <w:bookmarkEnd w:id="1201"/>
      <w:bookmarkEnd w:id="1202"/>
      <w:r w:rsidR="00391B3C" w:rsidRPr="00E40DDD">
        <w:rPr>
          <w:rFonts w:asciiTheme="minorHAnsi" w:hAnsiTheme="minorHAnsi" w:cstheme="minorHAnsi"/>
          <w:sz w:val="24"/>
          <w:szCs w:val="24"/>
          <w:rPrChange w:id="1204" w:author="DuyNgo" w:date="2012-08-08T07:35:00Z">
            <w:rPr>
              <w:rFonts w:asciiTheme="minorHAnsi" w:eastAsiaTheme="minorHAnsi" w:hAnsiTheme="minorHAnsi" w:cstheme="minorHAnsi"/>
              <w:b w:val="0"/>
              <w:bCs w:val="0"/>
              <w:color w:val="auto"/>
              <w:sz w:val="24"/>
              <w:szCs w:val="24"/>
            </w:rPr>
          </w:rPrChange>
        </w:rPr>
        <w:br/>
      </w:r>
    </w:p>
    <w:p w:rsidR="004B5678" w:rsidRPr="00E40DDD" w:rsidRDefault="004B5678" w:rsidP="00DC4B9B">
      <w:pPr>
        <w:tabs>
          <w:tab w:val="left" w:pos="426"/>
        </w:tabs>
        <w:spacing w:after="0"/>
        <w:ind w:left="426"/>
        <w:rPr>
          <w:rFonts w:cstheme="minorHAnsi"/>
          <w:sz w:val="24"/>
          <w:szCs w:val="24"/>
          <w:rPrChange w:id="1205" w:author="DuyNgo" w:date="2012-08-08T07:35:00Z">
            <w:rPr>
              <w:rFonts w:cstheme="minorHAnsi"/>
              <w:sz w:val="24"/>
              <w:szCs w:val="24"/>
            </w:rPr>
          </w:rPrChange>
        </w:rPr>
      </w:pPr>
      <w:r w:rsidRPr="00E40DDD">
        <w:rPr>
          <w:rFonts w:cstheme="minorHAnsi"/>
          <w:sz w:val="24"/>
          <w:szCs w:val="24"/>
          <w:rPrChange w:id="1206" w:author="DuyNgo" w:date="2012-08-08T07:35:00Z">
            <w:rPr>
              <w:rFonts w:cstheme="minorHAnsi"/>
              <w:sz w:val="24"/>
              <w:szCs w:val="24"/>
            </w:rPr>
          </w:rPrChange>
        </w:rPr>
        <w:t xml:space="preserve">There was not enough time so we cannot optimize source code and improve performance. We can only ensure the system work well but not at its best performance. </w:t>
      </w:r>
    </w:p>
    <w:p w:rsidR="004B5678" w:rsidRPr="00E40DDD" w:rsidRDefault="004B5678" w:rsidP="00DC4B9B">
      <w:pPr>
        <w:pStyle w:val="Heading3"/>
        <w:tabs>
          <w:tab w:val="left" w:pos="426"/>
        </w:tabs>
        <w:spacing w:before="0"/>
        <w:rPr>
          <w:rFonts w:asciiTheme="minorHAnsi" w:hAnsiTheme="minorHAnsi" w:cstheme="minorHAnsi"/>
          <w:sz w:val="24"/>
          <w:szCs w:val="24"/>
          <w:rPrChange w:id="1207" w:author="DuyNgo" w:date="2012-08-08T07:35:00Z">
            <w:rPr>
              <w:rFonts w:asciiTheme="minorHAnsi" w:hAnsiTheme="minorHAnsi" w:cstheme="minorHAnsi"/>
              <w:sz w:val="24"/>
              <w:szCs w:val="24"/>
            </w:rPr>
          </w:rPrChange>
        </w:rPr>
      </w:pPr>
    </w:p>
    <w:p w:rsidR="004B5678" w:rsidRPr="00E40DDD" w:rsidRDefault="004B5678" w:rsidP="00DC4B9B">
      <w:pPr>
        <w:tabs>
          <w:tab w:val="left" w:pos="426"/>
        </w:tabs>
        <w:spacing w:after="0"/>
        <w:ind w:left="426" w:firstLine="567"/>
        <w:rPr>
          <w:rFonts w:cstheme="minorHAnsi"/>
          <w:sz w:val="24"/>
          <w:szCs w:val="24"/>
          <w:rPrChange w:id="1208" w:author="DuyNgo" w:date="2012-08-08T07:35:00Z">
            <w:rPr>
              <w:rFonts w:cstheme="minorHAnsi"/>
              <w:sz w:val="24"/>
              <w:szCs w:val="24"/>
            </w:rPr>
          </w:rPrChange>
        </w:rPr>
      </w:pPr>
    </w:p>
    <w:p w:rsidR="004B5678" w:rsidRPr="00E40DDD" w:rsidRDefault="004B5678" w:rsidP="00DC4B9B">
      <w:pPr>
        <w:tabs>
          <w:tab w:val="left" w:pos="426"/>
        </w:tabs>
        <w:spacing w:after="0"/>
        <w:ind w:left="426" w:firstLine="567"/>
        <w:rPr>
          <w:rFonts w:cstheme="minorHAnsi"/>
          <w:sz w:val="24"/>
          <w:szCs w:val="24"/>
          <w:rPrChange w:id="1209" w:author="DuyNgo" w:date="2012-08-08T07:35:00Z">
            <w:rPr>
              <w:rFonts w:cstheme="minorHAnsi"/>
              <w:sz w:val="24"/>
              <w:szCs w:val="24"/>
            </w:rPr>
          </w:rPrChange>
        </w:rPr>
        <w:sectPr w:rsidR="004B5678" w:rsidRPr="00E40DDD" w:rsidSect="00190524">
          <w:headerReference w:type="default" r:id="rId10"/>
          <w:footerReference w:type="default" r:id="rId11"/>
          <w:headerReference w:type="first" r:id="rId12"/>
          <w:footerReference w:type="first" r:id="rId13"/>
          <w:pgSz w:w="11907" w:h="16840" w:code="9"/>
          <w:pgMar w:top="1440" w:right="851" w:bottom="1440" w:left="1134" w:header="720" w:footer="720" w:gutter="0"/>
          <w:pgNumType w:start="0"/>
          <w:cols w:space="720"/>
          <w:titlePg/>
          <w:docGrid w:linePitch="360"/>
        </w:sectPr>
      </w:pPr>
    </w:p>
    <w:p w:rsidR="00D167DD" w:rsidRPr="00E40DDD" w:rsidRDefault="00130471" w:rsidP="00DC4B9B">
      <w:pPr>
        <w:pStyle w:val="Heading2"/>
        <w:numPr>
          <w:ilvl w:val="0"/>
          <w:numId w:val="12"/>
        </w:numPr>
        <w:spacing w:before="0"/>
        <w:rPr>
          <w:rFonts w:asciiTheme="minorHAnsi" w:hAnsiTheme="minorHAnsi" w:cstheme="minorHAnsi"/>
          <w:sz w:val="24"/>
          <w:szCs w:val="24"/>
          <w:rPrChange w:id="1234" w:author="DuyNgo" w:date="2012-08-08T07:35:00Z">
            <w:rPr>
              <w:rFonts w:asciiTheme="minorHAnsi" w:hAnsiTheme="minorHAnsi" w:cstheme="minorHAnsi"/>
              <w:sz w:val="24"/>
              <w:szCs w:val="24"/>
            </w:rPr>
          </w:rPrChange>
        </w:rPr>
      </w:pPr>
      <w:bookmarkStart w:id="1235" w:name="_Toc330479258"/>
      <w:r w:rsidRPr="00E40DDD">
        <w:rPr>
          <w:rFonts w:asciiTheme="minorHAnsi" w:hAnsiTheme="minorHAnsi" w:cstheme="minorHAnsi"/>
          <w:sz w:val="24"/>
          <w:szCs w:val="24"/>
          <w:rPrChange w:id="1236" w:author="DuyNgo" w:date="2012-08-08T07:35:00Z">
            <w:rPr>
              <w:rFonts w:asciiTheme="minorHAnsi" w:eastAsiaTheme="minorHAnsi" w:hAnsiTheme="minorHAnsi" w:cstheme="minorHAnsi"/>
              <w:b w:val="0"/>
              <w:bCs w:val="0"/>
              <w:color w:val="auto"/>
              <w:sz w:val="24"/>
              <w:szCs w:val="24"/>
            </w:rPr>
          </w:rPrChange>
        </w:rPr>
        <w:lastRenderedPageBreak/>
        <w:t>Test Cases</w:t>
      </w:r>
      <w:bookmarkEnd w:id="1235"/>
    </w:p>
    <w:p w:rsidR="00BB38E4" w:rsidRPr="00E40DDD" w:rsidRDefault="00BB38E4" w:rsidP="00DC4B9B">
      <w:pPr>
        <w:spacing w:after="0"/>
        <w:ind w:firstLine="360"/>
        <w:rPr>
          <w:rFonts w:cstheme="minorHAnsi"/>
          <w:color w:val="FF0000"/>
          <w:sz w:val="24"/>
          <w:szCs w:val="24"/>
          <w:rPrChange w:id="1237" w:author="DuyNgo" w:date="2012-08-08T07:35:00Z">
            <w:rPr>
              <w:rFonts w:cstheme="minorHAnsi"/>
              <w:color w:val="FF0000"/>
              <w:sz w:val="24"/>
              <w:szCs w:val="24"/>
            </w:rPr>
          </w:rPrChange>
        </w:rPr>
      </w:pPr>
    </w:p>
    <w:p w:rsidR="00D167DD" w:rsidRPr="00E40DDD" w:rsidRDefault="00D167DD" w:rsidP="00DC4B9B">
      <w:pPr>
        <w:spacing w:after="0"/>
        <w:ind w:firstLine="360"/>
        <w:rPr>
          <w:rFonts w:cstheme="minorHAnsi"/>
          <w:color w:val="FF0000"/>
          <w:sz w:val="24"/>
          <w:szCs w:val="24"/>
          <w:rPrChange w:id="1238" w:author="DuyNgo" w:date="2012-08-08T07:35:00Z">
            <w:rPr>
              <w:rFonts w:cstheme="minorHAnsi"/>
              <w:color w:val="FF0000"/>
              <w:sz w:val="24"/>
              <w:szCs w:val="24"/>
            </w:rPr>
          </w:rPrChange>
        </w:rPr>
      </w:pPr>
      <w:r w:rsidRPr="00E40DDD">
        <w:rPr>
          <w:rFonts w:cstheme="minorHAnsi"/>
          <w:color w:val="FF0000"/>
          <w:sz w:val="24"/>
          <w:szCs w:val="24"/>
          <w:rPrChange w:id="1239" w:author="DuyNgo" w:date="2012-08-08T07:35:00Z">
            <w:rPr>
              <w:rFonts w:cstheme="minorHAnsi"/>
              <w:color w:val="FF0000"/>
              <w:sz w:val="24"/>
              <w:szCs w:val="24"/>
            </w:rPr>
          </w:rPrChange>
        </w:rPr>
        <w:t>To be updated</w:t>
      </w:r>
    </w:p>
    <w:p w:rsidR="00130471" w:rsidRPr="00E40DDD" w:rsidRDefault="000C021B" w:rsidP="00DC4B9B">
      <w:pPr>
        <w:pStyle w:val="Heading3"/>
        <w:spacing w:before="0"/>
        <w:rPr>
          <w:rFonts w:asciiTheme="minorHAnsi" w:hAnsiTheme="minorHAnsi" w:cstheme="minorHAnsi"/>
          <w:sz w:val="24"/>
          <w:szCs w:val="24"/>
          <w:rPrChange w:id="1240" w:author="DuyNgo" w:date="2012-08-08T07:35:00Z">
            <w:rPr>
              <w:rFonts w:asciiTheme="minorHAnsi" w:hAnsiTheme="minorHAnsi" w:cstheme="minorHAnsi"/>
              <w:sz w:val="24"/>
              <w:szCs w:val="24"/>
            </w:rPr>
          </w:rPrChange>
        </w:rPr>
      </w:pPr>
      <w:r w:rsidRPr="00E40DDD">
        <w:rPr>
          <w:rFonts w:asciiTheme="minorHAnsi" w:hAnsiTheme="minorHAnsi" w:cstheme="minorHAnsi"/>
          <w:sz w:val="24"/>
          <w:szCs w:val="24"/>
          <w:rPrChange w:id="1241" w:author="DuyNgo" w:date="2012-08-08T07:35:00Z">
            <w:rPr>
              <w:rFonts w:asciiTheme="minorHAnsi" w:eastAsiaTheme="minorHAnsi" w:hAnsiTheme="minorHAnsi" w:cstheme="minorHAnsi"/>
              <w:b w:val="0"/>
              <w:bCs w:val="0"/>
              <w:color w:val="auto"/>
              <w:sz w:val="24"/>
              <w:szCs w:val="24"/>
            </w:rPr>
          </w:rPrChange>
        </w:rPr>
        <w:br/>
      </w:r>
      <w:bookmarkStart w:id="1242" w:name="_Toc330479259"/>
      <w:r w:rsidR="00D167DD" w:rsidRPr="00E40DDD">
        <w:rPr>
          <w:rFonts w:asciiTheme="minorHAnsi" w:hAnsiTheme="minorHAnsi" w:cstheme="minorHAnsi"/>
          <w:sz w:val="24"/>
          <w:szCs w:val="24"/>
          <w:rPrChange w:id="1243" w:author="DuyNgo" w:date="2012-08-08T07:35:00Z">
            <w:rPr>
              <w:rFonts w:asciiTheme="minorHAnsi" w:eastAsiaTheme="minorHAnsi" w:hAnsiTheme="minorHAnsi" w:cstheme="minorHAnsi"/>
              <w:b w:val="0"/>
              <w:bCs w:val="0"/>
              <w:color w:val="auto"/>
              <w:sz w:val="24"/>
              <w:szCs w:val="24"/>
            </w:rPr>
          </w:rPrChange>
        </w:rPr>
        <w:t xml:space="preserve">Sample - </w:t>
      </w:r>
      <w:r w:rsidR="00130471" w:rsidRPr="00E40DDD">
        <w:rPr>
          <w:rFonts w:asciiTheme="minorHAnsi" w:hAnsiTheme="minorHAnsi" w:cstheme="minorHAnsi"/>
          <w:sz w:val="24"/>
          <w:szCs w:val="24"/>
          <w:rPrChange w:id="1244" w:author="DuyNgo" w:date="2012-08-08T07:35:00Z">
            <w:rPr>
              <w:rFonts w:asciiTheme="minorHAnsi" w:eastAsiaTheme="minorHAnsi" w:hAnsiTheme="minorHAnsi" w:cstheme="minorHAnsi"/>
              <w:b w:val="0"/>
              <w:bCs w:val="0"/>
              <w:color w:val="auto"/>
              <w:sz w:val="24"/>
              <w:szCs w:val="24"/>
            </w:rPr>
          </w:rPrChange>
        </w:rPr>
        <w:t>Student – Edit Private Information</w:t>
      </w:r>
      <w:bookmarkEnd w:id="1242"/>
    </w:p>
    <w:p w:rsidR="00130471" w:rsidRPr="00E40DDD" w:rsidRDefault="00130471" w:rsidP="00DC4B9B">
      <w:pPr>
        <w:spacing w:after="0"/>
        <w:rPr>
          <w:rFonts w:cstheme="minorHAnsi"/>
          <w:sz w:val="24"/>
          <w:szCs w:val="24"/>
          <w:rPrChange w:id="1245" w:author="DuyNgo" w:date="2012-08-08T07:35:00Z">
            <w:rPr>
              <w:rFonts w:cstheme="minorHAnsi"/>
              <w:sz w:val="24"/>
              <w:szCs w:val="24"/>
            </w:rPr>
          </w:rPrChange>
        </w:rPr>
      </w:pPr>
    </w:p>
    <w:tbl>
      <w:tblPr>
        <w:tblW w:w="14670" w:type="dxa"/>
        <w:tblInd w:w="198" w:type="dxa"/>
        <w:tblLayout w:type="fixed"/>
        <w:tblLook w:val="04A0" w:firstRow="1" w:lastRow="0" w:firstColumn="1" w:lastColumn="0" w:noHBand="0" w:noVBand="1"/>
      </w:tblPr>
      <w:tblGrid>
        <w:gridCol w:w="1170"/>
        <w:gridCol w:w="1783"/>
        <w:gridCol w:w="2522"/>
        <w:gridCol w:w="4515"/>
        <w:gridCol w:w="1800"/>
        <w:gridCol w:w="900"/>
        <w:gridCol w:w="1260"/>
        <w:gridCol w:w="720"/>
      </w:tblGrid>
      <w:tr w:rsidR="00130471" w:rsidRPr="00E40DDD" w:rsidTr="00190524">
        <w:trPr>
          <w:trHeight w:val="611"/>
        </w:trPr>
        <w:tc>
          <w:tcPr>
            <w:tcW w:w="1170"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130471" w:rsidRPr="00E40DDD" w:rsidRDefault="00130471" w:rsidP="00DC4B9B">
            <w:pPr>
              <w:spacing w:after="0" w:line="240" w:lineRule="auto"/>
              <w:jc w:val="center"/>
              <w:rPr>
                <w:rFonts w:eastAsia="MS PGothic" w:cstheme="minorHAnsi"/>
                <w:b/>
                <w:bCs/>
                <w:color w:val="FFFFFF"/>
                <w:sz w:val="24"/>
                <w:szCs w:val="24"/>
                <w:lang w:eastAsia="ja-JP"/>
                <w:rPrChange w:id="1246" w:author="DuyNgo" w:date="2012-08-08T07:35:00Z">
                  <w:rPr>
                    <w:rFonts w:eastAsia="MS PGothic" w:cstheme="minorHAnsi"/>
                    <w:b/>
                    <w:bCs/>
                    <w:color w:val="FFFFFF"/>
                    <w:sz w:val="24"/>
                    <w:szCs w:val="24"/>
                    <w:lang w:eastAsia="ja-JP"/>
                  </w:rPr>
                </w:rPrChange>
              </w:rPr>
            </w:pPr>
            <w:r w:rsidRPr="00E40DDD">
              <w:rPr>
                <w:rFonts w:eastAsia="MS PGothic" w:cstheme="minorHAnsi"/>
                <w:b/>
                <w:bCs/>
                <w:color w:val="FFFFFF"/>
                <w:sz w:val="24"/>
                <w:szCs w:val="24"/>
                <w:lang w:eastAsia="ja-JP"/>
                <w:rPrChange w:id="1247" w:author="DuyNgo" w:date="2012-08-08T07:35:00Z">
                  <w:rPr>
                    <w:rFonts w:eastAsia="MS PGothic" w:cstheme="minorHAnsi"/>
                    <w:b/>
                    <w:bCs/>
                    <w:color w:val="FFFFFF"/>
                    <w:sz w:val="24"/>
                    <w:szCs w:val="24"/>
                    <w:lang w:eastAsia="ja-JP"/>
                  </w:rPr>
                </w:rPrChange>
              </w:rPr>
              <w:t>ID</w:t>
            </w:r>
          </w:p>
        </w:tc>
        <w:tc>
          <w:tcPr>
            <w:tcW w:w="1783" w:type="dxa"/>
            <w:tcBorders>
              <w:top w:val="single" w:sz="4" w:space="0" w:color="000000"/>
              <w:left w:val="nil"/>
              <w:bottom w:val="single" w:sz="4" w:space="0" w:color="000000"/>
              <w:right w:val="single" w:sz="4" w:space="0" w:color="000000"/>
            </w:tcBorders>
            <w:shd w:val="clear" w:color="000080" w:fill="000080"/>
            <w:vAlign w:val="center"/>
            <w:hideMark/>
          </w:tcPr>
          <w:p w:rsidR="00130471" w:rsidRPr="00E40DDD" w:rsidRDefault="00130471" w:rsidP="00DC4B9B">
            <w:pPr>
              <w:spacing w:after="0" w:line="240" w:lineRule="auto"/>
              <w:jc w:val="center"/>
              <w:rPr>
                <w:rFonts w:eastAsia="MS PGothic" w:cstheme="minorHAnsi"/>
                <w:b/>
                <w:bCs/>
                <w:color w:val="FFFFFF"/>
                <w:sz w:val="24"/>
                <w:szCs w:val="24"/>
                <w:lang w:eastAsia="ja-JP"/>
                <w:rPrChange w:id="1248" w:author="DuyNgo" w:date="2012-08-08T07:35:00Z">
                  <w:rPr>
                    <w:rFonts w:eastAsia="MS PGothic" w:cstheme="minorHAnsi"/>
                    <w:b/>
                    <w:bCs/>
                    <w:color w:val="FFFFFF"/>
                    <w:sz w:val="24"/>
                    <w:szCs w:val="24"/>
                    <w:lang w:eastAsia="ja-JP"/>
                  </w:rPr>
                </w:rPrChange>
              </w:rPr>
            </w:pPr>
            <w:r w:rsidRPr="00E40DDD">
              <w:rPr>
                <w:rFonts w:eastAsia="MS PGothic" w:cstheme="minorHAnsi"/>
                <w:b/>
                <w:bCs/>
                <w:color w:val="FFFFFF"/>
                <w:sz w:val="24"/>
                <w:szCs w:val="24"/>
                <w:lang w:eastAsia="ja-JP"/>
                <w:rPrChange w:id="1249" w:author="DuyNgo" w:date="2012-08-08T07:35:00Z">
                  <w:rPr>
                    <w:rFonts w:eastAsia="MS PGothic" w:cstheme="minorHAnsi"/>
                    <w:b/>
                    <w:bCs/>
                    <w:color w:val="FFFFFF"/>
                    <w:sz w:val="24"/>
                    <w:szCs w:val="24"/>
                    <w:lang w:eastAsia="ja-JP"/>
                  </w:rPr>
                </w:rPrChange>
              </w:rPr>
              <w:t>Test Case Description</w:t>
            </w:r>
          </w:p>
        </w:tc>
        <w:tc>
          <w:tcPr>
            <w:tcW w:w="2522" w:type="dxa"/>
            <w:tcBorders>
              <w:top w:val="single" w:sz="4" w:space="0" w:color="000000"/>
              <w:left w:val="nil"/>
              <w:bottom w:val="single" w:sz="4" w:space="0" w:color="000000"/>
              <w:right w:val="single" w:sz="4" w:space="0" w:color="000000"/>
            </w:tcBorders>
            <w:shd w:val="clear" w:color="000080" w:fill="000080"/>
            <w:vAlign w:val="center"/>
            <w:hideMark/>
          </w:tcPr>
          <w:p w:rsidR="00130471" w:rsidRPr="00E40DDD" w:rsidRDefault="00130471" w:rsidP="00DC4B9B">
            <w:pPr>
              <w:spacing w:after="0" w:line="240" w:lineRule="auto"/>
              <w:jc w:val="center"/>
              <w:rPr>
                <w:rFonts w:eastAsia="MS PGothic" w:cstheme="minorHAnsi"/>
                <w:b/>
                <w:bCs/>
                <w:color w:val="FFFFFF"/>
                <w:sz w:val="24"/>
                <w:szCs w:val="24"/>
                <w:lang w:eastAsia="ja-JP"/>
                <w:rPrChange w:id="1250" w:author="DuyNgo" w:date="2012-08-08T07:35:00Z">
                  <w:rPr>
                    <w:rFonts w:eastAsia="MS PGothic" w:cstheme="minorHAnsi"/>
                    <w:b/>
                    <w:bCs/>
                    <w:color w:val="FFFFFF"/>
                    <w:sz w:val="24"/>
                    <w:szCs w:val="24"/>
                    <w:lang w:eastAsia="ja-JP"/>
                  </w:rPr>
                </w:rPrChange>
              </w:rPr>
            </w:pPr>
            <w:r w:rsidRPr="00E40DDD">
              <w:rPr>
                <w:rFonts w:eastAsia="MS PGothic" w:cstheme="minorHAnsi"/>
                <w:b/>
                <w:bCs/>
                <w:color w:val="FFFFFF"/>
                <w:sz w:val="24"/>
                <w:szCs w:val="24"/>
                <w:lang w:eastAsia="ja-JP"/>
                <w:rPrChange w:id="1251" w:author="DuyNgo" w:date="2012-08-08T07:35:00Z">
                  <w:rPr>
                    <w:rFonts w:eastAsia="MS PGothic" w:cstheme="minorHAnsi"/>
                    <w:b/>
                    <w:bCs/>
                    <w:color w:val="FFFFFF"/>
                    <w:sz w:val="24"/>
                    <w:szCs w:val="24"/>
                    <w:lang w:eastAsia="ja-JP"/>
                  </w:rPr>
                </w:rPrChange>
              </w:rPr>
              <w:t>Test Case Procedure</w:t>
            </w:r>
          </w:p>
        </w:tc>
        <w:tc>
          <w:tcPr>
            <w:tcW w:w="4515" w:type="dxa"/>
            <w:tcBorders>
              <w:top w:val="single" w:sz="4" w:space="0" w:color="000000"/>
              <w:left w:val="nil"/>
              <w:bottom w:val="single" w:sz="4" w:space="0" w:color="000000"/>
              <w:right w:val="single" w:sz="4" w:space="0" w:color="000000"/>
            </w:tcBorders>
            <w:shd w:val="clear" w:color="000080" w:fill="000080"/>
            <w:vAlign w:val="center"/>
            <w:hideMark/>
          </w:tcPr>
          <w:p w:rsidR="00130471" w:rsidRPr="00E40DDD" w:rsidRDefault="00130471" w:rsidP="00DC4B9B">
            <w:pPr>
              <w:spacing w:after="0" w:line="240" w:lineRule="auto"/>
              <w:jc w:val="center"/>
              <w:rPr>
                <w:rFonts w:eastAsia="MS PGothic" w:cstheme="minorHAnsi"/>
                <w:b/>
                <w:bCs/>
                <w:color w:val="FFFFFF"/>
                <w:sz w:val="24"/>
                <w:szCs w:val="24"/>
                <w:lang w:eastAsia="ja-JP"/>
                <w:rPrChange w:id="1252" w:author="DuyNgo" w:date="2012-08-08T07:35:00Z">
                  <w:rPr>
                    <w:rFonts w:eastAsia="MS PGothic" w:cstheme="minorHAnsi"/>
                    <w:b/>
                    <w:bCs/>
                    <w:color w:val="FFFFFF"/>
                    <w:sz w:val="24"/>
                    <w:szCs w:val="24"/>
                    <w:lang w:eastAsia="ja-JP"/>
                  </w:rPr>
                </w:rPrChange>
              </w:rPr>
            </w:pPr>
            <w:r w:rsidRPr="00E40DDD">
              <w:rPr>
                <w:rFonts w:eastAsia="MS PGothic" w:cstheme="minorHAnsi"/>
                <w:b/>
                <w:bCs/>
                <w:color w:val="FFFFFF"/>
                <w:sz w:val="24"/>
                <w:szCs w:val="24"/>
                <w:lang w:eastAsia="ja-JP"/>
                <w:rPrChange w:id="1253" w:author="DuyNgo" w:date="2012-08-08T07:35:00Z">
                  <w:rPr>
                    <w:rFonts w:eastAsia="MS PGothic" w:cstheme="minorHAnsi"/>
                    <w:b/>
                    <w:bCs/>
                    <w:color w:val="FFFFFF"/>
                    <w:sz w:val="24"/>
                    <w:szCs w:val="24"/>
                    <w:lang w:eastAsia="ja-JP"/>
                  </w:rPr>
                </w:rPrChange>
              </w:rPr>
              <w:t>Expected Output</w:t>
            </w:r>
          </w:p>
        </w:tc>
        <w:tc>
          <w:tcPr>
            <w:tcW w:w="1800" w:type="dxa"/>
            <w:tcBorders>
              <w:top w:val="single" w:sz="4" w:space="0" w:color="000000"/>
              <w:left w:val="nil"/>
              <w:bottom w:val="single" w:sz="4" w:space="0" w:color="auto"/>
              <w:right w:val="single" w:sz="4" w:space="0" w:color="000000"/>
            </w:tcBorders>
            <w:shd w:val="clear" w:color="000080" w:fill="000080"/>
            <w:vAlign w:val="center"/>
            <w:hideMark/>
          </w:tcPr>
          <w:p w:rsidR="00130471" w:rsidRPr="00E40DDD" w:rsidRDefault="00130471" w:rsidP="00DC4B9B">
            <w:pPr>
              <w:spacing w:after="0" w:line="240" w:lineRule="auto"/>
              <w:jc w:val="center"/>
              <w:rPr>
                <w:rFonts w:eastAsia="MS PGothic" w:cstheme="minorHAnsi"/>
                <w:b/>
                <w:bCs/>
                <w:color w:val="FFFFFF"/>
                <w:sz w:val="24"/>
                <w:szCs w:val="24"/>
                <w:lang w:eastAsia="ja-JP"/>
                <w:rPrChange w:id="1254" w:author="DuyNgo" w:date="2012-08-08T07:35:00Z">
                  <w:rPr>
                    <w:rFonts w:eastAsia="MS PGothic" w:cstheme="minorHAnsi"/>
                    <w:b/>
                    <w:bCs/>
                    <w:color w:val="FFFFFF"/>
                    <w:sz w:val="24"/>
                    <w:szCs w:val="24"/>
                    <w:lang w:eastAsia="ja-JP"/>
                  </w:rPr>
                </w:rPrChange>
              </w:rPr>
            </w:pPr>
            <w:r w:rsidRPr="00E40DDD">
              <w:rPr>
                <w:rFonts w:eastAsia="MS PGothic" w:cstheme="minorHAnsi"/>
                <w:b/>
                <w:bCs/>
                <w:color w:val="FFFFFF"/>
                <w:sz w:val="24"/>
                <w:szCs w:val="24"/>
                <w:lang w:eastAsia="ja-JP"/>
                <w:rPrChange w:id="1255" w:author="DuyNgo" w:date="2012-08-08T07:35:00Z">
                  <w:rPr>
                    <w:rFonts w:eastAsia="MS PGothic" w:cstheme="minorHAnsi"/>
                    <w:b/>
                    <w:bCs/>
                    <w:color w:val="FFFFFF"/>
                    <w:sz w:val="24"/>
                    <w:szCs w:val="24"/>
                    <w:lang w:eastAsia="ja-JP"/>
                  </w:rPr>
                </w:rPrChange>
              </w:rPr>
              <w:t>Inter-test case Dependence</w:t>
            </w:r>
          </w:p>
        </w:tc>
        <w:tc>
          <w:tcPr>
            <w:tcW w:w="900" w:type="dxa"/>
            <w:tcBorders>
              <w:top w:val="single" w:sz="4" w:space="0" w:color="000000"/>
              <w:left w:val="nil"/>
              <w:bottom w:val="single" w:sz="4" w:space="0" w:color="auto"/>
              <w:right w:val="single" w:sz="4" w:space="0" w:color="000000"/>
            </w:tcBorders>
            <w:shd w:val="clear" w:color="000080" w:fill="000080"/>
            <w:vAlign w:val="center"/>
            <w:hideMark/>
          </w:tcPr>
          <w:p w:rsidR="00130471" w:rsidRPr="00E40DDD" w:rsidRDefault="00130471" w:rsidP="00DC4B9B">
            <w:pPr>
              <w:spacing w:after="0" w:line="240" w:lineRule="auto"/>
              <w:jc w:val="center"/>
              <w:rPr>
                <w:rFonts w:eastAsia="MS PGothic" w:cstheme="minorHAnsi"/>
                <w:b/>
                <w:bCs/>
                <w:color w:val="FFFFFF"/>
                <w:sz w:val="24"/>
                <w:szCs w:val="24"/>
                <w:lang w:eastAsia="ja-JP"/>
                <w:rPrChange w:id="1256" w:author="DuyNgo" w:date="2012-08-08T07:35:00Z">
                  <w:rPr>
                    <w:rFonts w:eastAsia="MS PGothic" w:cstheme="minorHAnsi"/>
                    <w:b/>
                    <w:bCs/>
                    <w:color w:val="FFFFFF"/>
                    <w:sz w:val="24"/>
                    <w:szCs w:val="24"/>
                    <w:lang w:eastAsia="ja-JP"/>
                  </w:rPr>
                </w:rPrChange>
              </w:rPr>
            </w:pPr>
            <w:r w:rsidRPr="00E40DDD">
              <w:rPr>
                <w:rFonts w:eastAsia="MS PGothic" w:cstheme="minorHAnsi"/>
                <w:b/>
                <w:bCs/>
                <w:color w:val="FFFFFF"/>
                <w:sz w:val="24"/>
                <w:szCs w:val="24"/>
                <w:lang w:eastAsia="ja-JP"/>
                <w:rPrChange w:id="1257" w:author="DuyNgo" w:date="2012-08-08T07:35:00Z">
                  <w:rPr>
                    <w:rFonts w:eastAsia="MS PGothic" w:cstheme="minorHAnsi"/>
                    <w:b/>
                    <w:bCs/>
                    <w:color w:val="FFFFFF"/>
                    <w:sz w:val="24"/>
                    <w:szCs w:val="24"/>
                    <w:lang w:eastAsia="ja-JP"/>
                  </w:rPr>
                </w:rPrChange>
              </w:rPr>
              <w:t>Result</w:t>
            </w:r>
          </w:p>
        </w:tc>
        <w:tc>
          <w:tcPr>
            <w:tcW w:w="1260" w:type="dxa"/>
            <w:tcBorders>
              <w:top w:val="single" w:sz="4" w:space="0" w:color="000000"/>
              <w:left w:val="nil"/>
              <w:bottom w:val="single" w:sz="4" w:space="0" w:color="auto"/>
              <w:right w:val="single" w:sz="4" w:space="0" w:color="000000"/>
            </w:tcBorders>
            <w:shd w:val="clear" w:color="000080" w:fill="000080"/>
            <w:vAlign w:val="center"/>
            <w:hideMark/>
          </w:tcPr>
          <w:p w:rsidR="00130471" w:rsidRPr="00E40DDD" w:rsidRDefault="00130471" w:rsidP="00DC4B9B">
            <w:pPr>
              <w:spacing w:after="0" w:line="240" w:lineRule="auto"/>
              <w:jc w:val="center"/>
              <w:rPr>
                <w:rFonts w:eastAsia="MS PGothic" w:cstheme="minorHAnsi"/>
                <w:b/>
                <w:bCs/>
                <w:color w:val="FFFFFF"/>
                <w:sz w:val="24"/>
                <w:szCs w:val="24"/>
                <w:lang w:eastAsia="ja-JP"/>
                <w:rPrChange w:id="1258" w:author="DuyNgo" w:date="2012-08-08T07:35:00Z">
                  <w:rPr>
                    <w:rFonts w:eastAsia="MS PGothic" w:cstheme="minorHAnsi"/>
                    <w:b/>
                    <w:bCs/>
                    <w:color w:val="FFFFFF"/>
                    <w:sz w:val="24"/>
                    <w:szCs w:val="24"/>
                    <w:lang w:eastAsia="ja-JP"/>
                  </w:rPr>
                </w:rPrChange>
              </w:rPr>
            </w:pPr>
            <w:r w:rsidRPr="00E40DDD">
              <w:rPr>
                <w:rFonts w:eastAsia="MS PGothic" w:cstheme="minorHAnsi"/>
                <w:b/>
                <w:bCs/>
                <w:color w:val="FFFFFF"/>
                <w:sz w:val="24"/>
                <w:szCs w:val="24"/>
                <w:lang w:eastAsia="ja-JP"/>
                <w:rPrChange w:id="1259" w:author="DuyNgo" w:date="2012-08-08T07:35:00Z">
                  <w:rPr>
                    <w:rFonts w:eastAsia="MS PGothic" w:cstheme="minorHAnsi"/>
                    <w:b/>
                    <w:bCs/>
                    <w:color w:val="FFFFFF"/>
                    <w:sz w:val="24"/>
                    <w:szCs w:val="24"/>
                    <w:lang w:eastAsia="ja-JP"/>
                  </w:rPr>
                </w:rPrChange>
              </w:rPr>
              <w:t>Test Date</w:t>
            </w:r>
          </w:p>
        </w:tc>
        <w:tc>
          <w:tcPr>
            <w:tcW w:w="720" w:type="dxa"/>
            <w:tcBorders>
              <w:top w:val="single" w:sz="4" w:space="0" w:color="000000"/>
              <w:left w:val="nil"/>
              <w:bottom w:val="single" w:sz="4" w:space="0" w:color="000000"/>
              <w:right w:val="single" w:sz="4" w:space="0" w:color="000000"/>
            </w:tcBorders>
            <w:shd w:val="clear" w:color="000080" w:fill="000080"/>
            <w:vAlign w:val="center"/>
            <w:hideMark/>
          </w:tcPr>
          <w:p w:rsidR="00130471" w:rsidRPr="00E40DDD" w:rsidRDefault="00130471" w:rsidP="00DC4B9B">
            <w:pPr>
              <w:spacing w:after="0" w:line="240" w:lineRule="auto"/>
              <w:jc w:val="center"/>
              <w:rPr>
                <w:rFonts w:eastAsia="MS PGothic" w:cstheme="minorHAnsi"/>
                <w:b/>
                <w:bCs/>
                <w:color w:val="FFFFFF"/>
                <w:sz w:val="24"/>
                <w:szCs w:val="24"/>
                <w:lang w:eastAsia="ja-JP"/>
                <w:rPrChange w:id="1260" w:author="DuyNgo" w:date="2012-08-08T07:35:00Z">
                  <w:rPr>
                    <w:rFonts w:eastAsia="MS PGothic" w:cstheme="minorHAnsi"/>
                    <w:b/>
                    <w:bCs/>
                    <w:color w:val="FFFFFF"/>
                    <w:sz w:val="24"/>
                    <w:szCs w:val="24"/>
                    <w:lang w:eastAsia="ja-JP"/>
                  </w:rPr>
                </w:rPrChange>
              </w:rPr>
            </w:pPr>
            <w:r w:rsidRPr="00E40DDD">
              <w:rPr>
                <w:rFonts w:eastAsia="MS PGothic" w:cstheme="minorHAnsi"/>
                <w:b/>
                <w:bCs/>
                <w:color w:val="FFFFFF"/>
                <w:sz w:val="24"/>
                <w:szCs w:val="24"/>
                <w:lang w:eastAsia="ja-JP"/>
                <w:rPrChange w:id="1261" w:author="DuyNgo" w:date="2012-08-08T07:35:00Z">
                  <w:rPr>
                    <w:rFonts w:eastAsia="MS PGothic" w:cstheme="minorHAnsi"/>
                    <w:b/>
                    <w:bCs/>
                    <w:color w:val="FFFFFF"/>
                    <w:sz w:val="24"/>
                    <w:szCs w:val="24"/>
                    <w:lang w:eastAsia="ja-JP"/>
                  </w:rPr>
                </w:rPrChange>
              </w:rPr>
              <w:t>By</w:t>
            </w:r>
          </w:p>
        </w:tc>
      </w:tr>
      <w:tr w:rsidR="00130471" w:rsidRPr="00E40DDD" w:rsidTr="00190524">
        <w:trPr>
          <w:trHeight w:val="77"/>
        </w:trPr>
        <w:tc>
          <w:tcPr>
            <w:tcW w:w="14670" w:type="dxa"/>
            <w:gridSpan w:val="8"/>
            <w:tcBorders>
              <w:top w:val="nil"/>
              <w:left w:val="single" w:sz="4" w:space="0" w:color="000000"/>
              <w:bottom w:val="single" w:sz="4" w:space="0" w:color="000000"/>
              <w:right w:val="single" w:sz="4" w:space="0" w:color="000000"/>
            </w:tcBorders>
            <w:shd w:val="clear" w:color="FFFFCC" w:fill="FFFFFF"/>
            <w:hideMark/>
          </w:tcPr>
          <w:p w:rsidR="00130471" w:rsidRPr="00E40DDD" w:rsidRDefault="00130471" w:rsidP="00DC4B9B">
            <w:pPr>
              <w:spacing w:after="0" w:line="240" w:lineRule="auto"/>
              <w:rPr>
                <w:rFonts w:eastAsia="MS PGothic" w:cstheme="minorHAnsi"/>
                <w:sz w:val="24"/>
                <w:szCs w:val="24"/>
                <w:lang w:eastAsia="ja-JP"/>
                <w:rPrChange w:id="1262" w:author="DuyNgo" w:date="2012-08-08T07:35:00Z">
                  <w:rPr>
                    <w:rFonts w:eastAsia="MS PGothic" w:cstheme="minorHAnsi"/>
                    <w:sz w:val="24"/>
                    <w:szCs w:val="24"/>
                    <w:lang w:eastAsia="ja-JP"/>
                  </w:rPr>
                </w:rPrChange>
              </w:rPr>
            </w:pPr>
          </w:p>
          <w:p w:rsidR="00130471" w:rsidRPr="00E40DDD" w:rsidRDefault="00130471" w:rsidP="00DC4B9B">
            <w:pPr>
              <w:spacing w:after="0" w:line="240" w:lineRule="auto"/>
              <w:rPr>
                <w:rFonts w:eastAsia="MS PGothic" w:cstheme="minorHAnsi"/>
                <w:sz w:val="24"/>
                <w:szCs w:val="24"/>
                <w:lang w:eastAsia="ja-JP"/>
                <w:rPrChange w:id="1263" w:author="DuyNgo" w:date="2012-08-08T07:35:00Z">
                  <w:rPr>
                    <w:rFonts w:eastAsia="MS PGothic" w:cstheme="minorHAnsi"/>
                    <w:sz w:val="24"/>
                    <w:szCs w:val="24"/>
                    <w:lang w:eastAsia="ja-JP"/>
                  </w:rPr>
                </w:rPrChange>
              </w:rPr>
            </w:pPr>
            <w:proofErr w:type="gramStart"/>
            <w:r w:rsidRPr="00E40DDD">
              <w:rPr>
                <w:rFonts w:eastAsia="MS PGothic" w:cstheme="minorHAnsi"/>
                <w:b/>
                <w:sz w:val="24"/>
                <w:szCs w:val="24"/>
                <w:lang w:eastAsia="ja-JP"/>
                <w:rPrChange w:id="1264" w:author="DuyNgo" w:date="2012-08-08T07:35:00Z">
                  <w:rPr>
                    <w:rFonts w:eastAsia="MS PGothic" w:cstheme="minorHAnsi"/>
                    <w:b/>
                    <w:sz w:val="24"/>
                    <w:szCs w:val="24"/>
                    <w:lang w:eastAsia="ja-JP"/>
                  </w:rPr>
                </w:rPrChange>
              </w:rPr>
              <w:t>Steps</w:t>
            </w:r>
            <w:r w:rsidRPr="00E40DDD">
              <w:rPr>
                <w:rFonts w:eastAsia="MS PGothic" w:cstheme="minorHAnsi"/>
                <w:sz w:val="24"/>
                <w:szCs w:val="24"/>
                <w:lang w:eastAsia="ja-JP"/>
                <w:rPrChange w:id="1265" w:author="DuyNgo" w:date="2012-08-08T07:35:00Z">
                  <w:rPr>
                    <w:rFonts w:eastAsia="MS PGothic" w:cstheme="minorHAnsi"/>
                    <w:sz w:val="24"/>
                    <w:szCs w:val="24"/>
                    <w:lang w:eastAsia="ja-JP"/>
                  </w:rPr>
                </w:rPrChange>
              </w:rPr>
              <w:br/>
              <w:t>1.</w:t>
            </w:r>
            <w:proofErr w:type="gramEnd"/>
            <w:r w:rsidRPr="00E40DDD">
              <w:rPr>
                <w:rFonts w:eastAsia="MS PGothic" w:cstheme="minorHAnsi"/>
                <w:sz w:val="24"/>
                <w:szCs w:val="24"/>
                <w:lang w:eastAsia="ja-JP"/>
                <w:rPrChange w:id="1266" w:author="DuyNgo" w:date="2012-08-08T07:35:00Z">
                  <w:rPr>
                    <w:rFonts w:eastAsia="MS PGothic" w:cstheme="minorHAnsi"/>
                    <w:sz w:val="24"/>
                    <w:szCs w:val="24"/>
                    <w:lang w:eastAsia="ja-JP"/>
                  </w:rPr>
                </w:rPrChange>
              </w:rPr>
              <w:t xml:space="preserve"> Login the web page with Staff role.</w:t>
            </w:r>
            <w:r w:rsidRPr="00E40DDD">
              <w:rPr>
                <w:rFonts w:eastAsia="MS PGothic" w:cstheme="minorHAnsi"/>
                <w:sz w:val="24"/>
                <w:szCs w:val="24"/>
                <w:lang w:eastAsia="ja-JP"/>
                <w:rPrChange w:id="1267" w:author="DuyNgo" w:date="2012-08-08T07:35:00Z">
                  <w:rPr>
                    <w:rFonts w:eastAsia="MS PGothic" w:cstheme="minorHAnsi"/>
                    <w:sz w:val="24"/>
                    <w:szCs w:val="24"/>
                    <w:lang w:eastAsia="ja-JP"/>
                  </w:rPr>
                </w:rPrChange>
              </w:rPr>
              <w:br/>
              <w:t>2. Click "</w:t>
            </w:r>
            <w:r w:rsidRPr="00E40DDD">
              <w:rPr>
                <w:rFonts w:eastAsia="MS PGothic" w:cstheme="minorHAnsi"/>
                <w:b/>
                <w:bCs/>
                <w:sz w:val="24"/>
                <w:szCs w:val="24"/>
                <w:lang w:eastAsia="ja-JP"/>
                <w:rPrChange w:id="1268" w:author="DuyNgo" w:date="2012-08-08T07:35:00Z">
                  <w:rPr>
                    <w:rFonts w:eastAsia="MS PGothic" w:cstheme="minorHAnsi"/>
                    <w:b/>
                    <w:bCs/>
                    <w:sz w:val="24"/>
                    <w:szCs w:val="24"/>
                    <w:lang w:eastAsia="ja-JP"/>
                  </w:rPr>
                </w:rPrChange>
              </w:rPr>
              <w:t>Private Information</w:t>
            </w:r>
            <w:r w:rsidRPr="00E40DDD">
              <w:rPr>
                <w:rFonts w:eastAsia="MS PGothic" w:cstheme="minorHAnsi"/>
                <w:sz w:val="24"/>
                <w:szCs w:val="24"/>
                <w:lang w:eastAsia="ja-JP"/>
                <w:rPrChange w:id="1269" w:author="DuyNgo" w:date="2012-08-08T07:35:00Z">
                  <w:rPr>
                    <w:rFonts w:eastAsia="MS PGothic" w:cstheme="minorHAnsi"/>
                    <w:sz w:val="24"/>
                    <w:szCs w:val="24"/>
                    <w:lang w:eastAsia="ja-JP"/>
                  </w:rPr>
                </w:rPrChange>
              </w:rPr>
              <w:t>" tab in the top menu.</w:t>
            </w:r>
          </w:p>
        </w:tc>
      </w:tr>
      <w:tr w:rsidR="00130471" w:rsidRPr="00E40DDD" w:rsidTr="00190524">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130471" w:rsidRPr="00E40DDD" w:rsidRDefault="00130471" w:rsidP="00DC4B9B">
            <w:pPr>
              <w:pBdr>
                <w:top w:val="single" w:sz="4" w:space="0" w:color="auto"/>
                <w:left w:val="single" w:sz="4" w:space="0" w:color="auto"/>
                <w:right w:val="single" w:sz="4" w:space="0" w:color="auto"/>
              </w:pBdr>
              <w:shd w:val="clear" w:color="FFFFCC" w:fill="FFFFFF"/>
              <w:spacing w:before="100" w:beforeAutospacing="1" w:after="0" w:afterAutospacing="1" w:line="240" w:lineRule="auto"/>
              <w:jc w:val="center"/>
              <w:textAlignment w:val="center"/>
              <w:rPr>
                <w:rFonts w:eastAsia="MS PGothic" w:cstheme="minorHAnsi"/>
                <w:b/>
                <w:bCs/>
                <w:sz w:val="24"/>
                <w:szCs w:val="24"/>
                <w:lang w:eastAsia="ja-JP"/>
                <w:rPrChange w:id="1270" w:author="DuyNgo" w:date="2012-08-08T07:35:00Z">
                  <w:rPr>
                    <w:rFonts w:ascii="Tahoma" w:eastAsia="MS PGothic" w:hAnsi="Tahoma" w:cstheme="minorHAnsi"/>
                    <w:b/>
                    <w:bCs/>
                    <w:sz w:val="24"/>
                    <w:szCs w:val="24"/>
                    <w:lang w:eastAsia="ja-JP"/>
                  </w:rPr>
                </w:rPrChange>
              </w:rPr>
            </w:pPr>
            <w:r w:rsidRPr="00E40DDD">
              <w:rPr>
                <w:rFonts w:eastAsia="MS PGothic" w:cstheme="minorHAnsi"/>
                <w:b/>
                <w:bCs/>
                <w:sz w:val="24"/>
                <w:szCs w:val="24"/>
                <w:lang w:eastAsia="ja-JP"/>
                <w:rPrChange w:id="1271" w:author="DuyNgo" w:date="2012-08-08T07:35:00Z">
                  <w:rPr>
                    <w:rFonts w:eastAsia="MS PGothic" w:cstheme="minorHAnsi"/>
                    <w:b/>
                    <w:bCs/>
                    <w:sz w:val="24"/>
                    <w:szCs w:val="24"/>
                    <w:lang w:eastAsia="ja-JP"/>
                  </w:rPr>
                </w:rPrChange>
              </w:rPr>
              <w:t> Open form Edit Student’s Information</w:t>
            </w:r>
          </w:p>
        </w:tc>
      </w:tr>
      <w:tr w:rsidR="00130471" w:rsidRPr="00E40DDD" w:rsidTr="00190524">
        <w:trPr>
          <w:trHeight w:val="1322"/>
        </w:trPr>
        <w:tc>
          <w:tcPr>
            <w:tcW w:w="1170" w:type="dxa"/>
            <w:tcBorders>
              <w:top w:val="nil"/>
              <w:left w:val="single" w:sz="4" w:space="0" w:color="000000"/>
              <w:bottom w:val="single" w:sz="4" w:space="0" w:color="000000"/>
              <w:right w:val="single" w:sz="4" w:space="0" w:color="000000"/>
            </w:tcBorders>
            <w:shd w:val="clear" w:color="FFFFCC" w:fill="FFFFFF"/>
          </w:tcPr>
          <w:p w:rsidR="00130471" w:rsidRPr="00E40DDD" w:rsidRDefault="00130471" w:rsidP="00DC4B9B">
            <w:pPr>
              <w:pBdr>
                <w:top w:val="single" w:sz="4" w:space="0" w:color="auto"/>
                <w:left w:val="single" w:sz="4" w:space="0" w:color="auto"/>
                <w:right w:val="single" w:sz="4" w:space="0" w:color="auto"/>
              </w:pBdr>
              <w:shd w:val="clear" w:color="FFFFCC" w:fill="FFFFFF"/>
              <w:spacing w:before="100" w:beforeAutospacing="1" w:after="0" w:afterAutospacing="1" w:line="240" w:lineRule="auto"/>
              <w:jc w:val="center"/>
              <w:textAlignment w:val="center"/>
              <w:rPr>
                <w:rFonts w:eastAsia="MS PGothic" w:cstheme="minorHAnsi"/>
                <w:sz w:val="24"/>
                <w:szCs w:val="24"/>
                <w:lang w:eastAsia="ja-JP"/>
                <w:rPrChange w:id="1272" w:author="DuyNgo" w:date="2012-08-08T07:35:00Z">
                  <w:rPr>
                    <w:rFonts w:ascii="Tahoma" w:eastAsia="MS PGothic" w:hAnsi="Tahoma" w:cstheme="minorHAnsi"/>
                    <w:sz w:val="24"/>
                    <w:szCs w:val="24"/>
                    <w:lang w:eastAsia="ja-JP"/>
                  </w:rPr>
                </w:rPrChange>
              </w:rPr>
            </w:pPr>
            <w:r w:rsidRPr="00E40DDD">
              <w:rPr>
                <w:rFonts w:eastAsia="MS PGothic" w:cstheme="minorHAnsi"/>
                <w:sz w:val="24"/>
                <w:szCs w:val="24"/>
                <w:lang w:eastAsia="ja-JP"/>
                <w:rPrChange w:id="1273" w:author="DuyNgo" w:date="2012-08-08T07:35:00Z">
                  <w:rPr>
                    <w:rFonts w:eastAsia="MS PGothic" w:cstheme="minorHAnsi"/>
                    <w:sz w:val="24"/>
                    <w:szCs w:val="24"/>
                    <w:lang w:eastAsia="ja-JP"/>
                  </w:rPr>
                </w:rPrChange>
              </w:rPr>
              <w:t>[RSG-1]</w:t>
            </w:r>
          </w:p>
        </w:tc>
        <w:tc>
          <w:tcPr>
            <w:tcW w:w="1783" w:type="dxa"/>
            <w:tcBorders>
              <w:top w:val="nil"/>
              <w:left w:val="nil"/>
              <w:bottom w:val="single" w:sz="4" w:space="0" w:color="000000"/>
              <w:right w:val="single" w:sz="4" w:space="0" w:color="000000"/>
            </w:tcBorders>
            <w:shd w:val="clear" w:color="FFFFCC" w:fill="FFFFFF"/>
          </w:tcPr>
          <w:p w:rsidR="00130471" w:rsidRPr="00E40DDD" w:rsidRDefault="00130471" w:rsidP="00DC4B9B">
            <w:pPr>
              <w:pBdr>
                <w:top w:val="single" w:sz="4" w:space="0" w:color="auto"/>
                <w:left w:val="single" w:sz="4" w:space="0" w:color="auto"/>
                <w:right w:val="single" w:sz="4" w:space="0" w:color="auto"/>
              </w:pBdr>
              <w:shd w:val="clear" w:color="FFFFCC" w:fill="FFFFFF"/>
              <w:spacing w:before="100" w:beforeAutospacing="1" w:after="0" w:afterAutospacing="1" w:line="240" w:lineRule="auto"/>
              <w:jc w:val="center"/>
              <w:textAlignment w:val="center"/>
              <w:rPr>
                <w:rFonts w:eastAsia="MS PGothic" w:cstheme="minorHAnsi"/>
                <w:sz w:val="24"/>
                <w:szCs w:val="24"/>
                <w:lang w:eastAsia="ja-JP"/>
                <w:rPrChange w:id="1274" w:author="DuyNgo" w:date="2012-08-08T07:35:00Z">
                  <w:rPr>
                    <w:rFonts w:ascii="Tahoma" w:eastAsia="MS PGothic" w:hAnsi="Tahoma" w:cstheme="minorHAnsi"/>
                    <w:sz w:val="24"/>
                    <w:szCs w:val="24"/>
                    <w:lang w:eastAsia="ja-JP"/>
                  </w:rPr>
                </w:rPrChange>
              </w:rPr>
            </w:pPr>
            <w:r w:rsidRPr="00E40DDD">
              <w:rPr>
                <w:rFonts w:eastAsia="MS PGothic" w:cstheme="minorHAnsi"/>
                <w:sz w:val="24"/>
                <w:szCs w:val="24"/>
                <w:lang w:eastAsia="ja-JP"/>
                <w:rPrChange w:id="1275" w:author="DuyNgo" w:date="2012-08-08T07:35:00Z">
                  <w:rPr>
                    <w:rFonts w:eastAsia="MS PGothic" w:cstheme="minorHAnsi"/>
                    <w:sz w:val="24"/>
                    <w:szCs w:val="24"/>
                    <w:lang w:eastAsia="ja-JP"/>
                  </w:rPr>
                </w:rPrChange>
              </w:rPr>
              <w:t>Test form edit student’s information</w:t>
            </w:r>
          </w:p>
        </w:tc>
        <w:tc>
          <w:tcPr>
            <w:tcW w:w="2522" w:type="dxa"/>
            <w:tcBorders>
              <w:top w:val="nil"/>
              <w:left w:val="nil"/>
              <w:bottom w:val="single" w:sz="4" w:space="0" w:color="000000"/>
              <w:right w:val="single" w:sz="4" w:space="0" w:color="000000"/>
            </w:tcBorders>
            <w:shd w:val="clear" w:color="FFFFCC" w:fill="FFFFFF"/>
          </w:tcPr>
          <w:p w:rsidR="00130471" w:rsidRPr="00E40DDD" w:rsidRDefault="00130471" w:rsidP="00DC4B9B">
            <w:pPr>
              <w:pBdr>
                <w:top w:val="single" w:sz="4" w:space="0" w:color="auto"/>
                <w:left w:val="single" w:sz="4" w:space="0" w:color="auto"/>
                <w:right w:val="single" w:sz="4" w:space="0" w:color="auto"/>
              </w:pBdr>
              <w:shd w:val="clear" w:color="FFFFCC" w:fill="FFFFFF"/>
              <w:spacing w:before="100" w:beforeAutospacing="1" w:after="0" w:afterAutospacing="1" w:line="240" w:lineRule="auto"/>
              <w:jc w:val="center"/>
              <w:textAlignment w:val="center"/>
              <w:rPr>
                <w:rFonts w:eastAsia="MS PGothic" w:cstheme="minorHAnsi"/>
                <w:sz w:val="24"/>
                <w:szCs w:val="24"/>
                <w:lang w:eastAsia="ja-JP"/>
                <w:rPrChange w:id="1276" w:author="DuyNgo" w:date="2012-08-08T07:35:00Z">
                  <w:rPr>
                    <w:rFonts w:ascii="Tahoma" w:eastAsia="MS PGothic" w:hAnsi="Tahoma" w:cstheme="minorHAnsi"/>
                    <w:sz w:val="24"/>
                    <w:szCs w:val="24"/>
                    <w:lang w:eastAsia="ja-JP"/>
                  </w:rPr>
                </w:rPrChange>
              </w:rPr>
            </w:pPr>
            <w:r w:rsidRPr="00E40DDD">
              <w:rPr>
                <w:rFonts w:eastAsia="MS PGothic" w:cstheme="minorHAnsi"/>
                <w:sz w:val="24"/>
                <w:szCs w:val="24"/>
                <w:lang w:eastAsia="ja-JP"/>
                <w:rPrChange w:id="1277" w:author="DuyNgo" w:date="2012-08-08T07:35:00Z">
                  <w:rPr>
                    <w:rFonts w:eastAsia="MS PGothic" w:cstheme="minorHAnsi"/>
                    <w:sz w:val="24"/>
                    <w:szCs w:val="24"/>
                    <w:lang w:eastAsia="ja-JP"/>
                  </w:rPr>
                </w:rPrChange>
              </w:rPr>
              <w:t>- Click “Edit Information” hyperlink in the bottom side of page.</w:t>
            </w:r>
          </w:p>
        </w:tc>
        <w:tc>
          <w:tcPr>
            <w:tcW w:w="4515" w:type="dxa"/>
            <w:tcBorders>
              <w:top w:val="nil"/>
              <w:left w:val="nil"/>
              <w:bottom w:val="single" w:sz="4" w:space="0" w:color="000000"/>
              <w:right w:val="single" w:sz="4" w:space="0" w:color="000000"/>
            </w:tcBorders>
            <w:shd w:val="clear" w:color="FFFFCC" w:fill="FFFFFF"/>
          </w:tcPr>
          <w:p w:rsidR="00130471" w:rsidRPr="00E40DDD" w:rsidRDefault="00130471" w:rsidP="00DC4B9B">
            <w:pPr>
              <w:pBdr>
                <w:top w:val="single" w:sz="4" w:space="0" w:color="auto"/>
                <w:left w:val="single" w:sz="4" w:space="0" w:color="auto"/>
                <w:right w:val="single" w:sz="4" w:space="0" w:color="auto"/>
              </w:pBdr>
              <w:shd w:val="clear" w:color="FFFFCC" w:fill="FFFFFF"/>
              <w:spacing w:before="100" w:beforeAutospacing="1" w:after="0" w:afterAutospacing="1" w:line="240" w:lineRule="auto"/>
              <w:jc w:val="center"/>
              <w:textAlignment w:val="center"/>
              <w:rPr>
                <w:rFonts w:eastAsia="MS PGothic" w:cstheme="minorHAnsi"/>
                <w:sz w:val="24"/>
                <w:szCs w:val="24"/>
                <w:lang w:eastAsia="ja-JP"/>
                <w:rPrChange w:id="1278" w:author="DuyNgo" w:date="2012-08-08T07:35:00Z">
                  <w:rPr>
                    <w:rFonts w:ascii="Tahoma" w:eastAsia="MS PGothic" w:hAnsi="Tahoma" w:cstheme="minorHAnsi"/>
                    <w:sz w:val="24"/>
                    <w:szCs w:val="24"/>
                    <w:lang w:eastAsia="ja-JP"/>
                  </w:rPr>
                </w:rPrChange>
              </w:rPr>
            </w:pPr>
            <w:r w:rsidRPr="00E40DDD">
              <w:rPr>
                <w:rFonts w:eastAsia="MS PGothic" w:cstheme="minorHAnsi"/>
                <w:sz w:val="24"/>
                <w:szCs w:val="24"/>
                <w:lang w:eastAsia="ja-JP"/>
                <w:rPrChange w:id="1279" w:author="DuyNgo" w:date="2012-08-08T07:35:00Z">
                  <w:rPr>
                    <w:rFonts w:eastAsia="MS PGothic" w:cstheme="minorHAnsi"/>
                    <w:sz w:val="24"/>
                    <w:szCs w:val="24"/>
                    <w:lang w:eastAsia="ja-JP"/>
                  </w:rPr>
                </w:rPrChange>
              </w:rPr>
              <w:t>- Appear a form that allow user ( student ) to edit your information</w:t>
            </w:r>
          </w:p>
          <w:p w:rsidR="00130471" w:rsidRPr="00E40DDD" w:rsidRDefault="00130471" w:rsidP="00DC4B9B">
            <w:pPr>
              <w:spacing w:after="0" w:line="240" w:lineRule="auto"/>
              <w:rPr>
                <w:rFonts w:eastAsia="MS PGothic" w:cstheme="minorHAnsi"/>
                <w:sz w:val="24"/>
                <w:szCs w:val="24"/>
                <w:lang w:eastAsia="ja-JP"/>
                <w:rPrChange w:id="1280" w:author="DuyNgo" w:date="2012-08-08T07:35:00Z">
                  <w:rPr>
                    <w:rFonts w:eastAsia="MS PGothic" w:cstheme="minorHAnsi"/>
                    <w:sz w:val="24"/>
                    <w:szCs w:val="24"/>
                    <w:lang w:eastAsia="ja-JP"/>
                  </w:rPr>
                </w:rPrChange>
              </w:rPr>
            </w:pPr>
          </w:p>
        </w:tc>
        <w:tc>
          <w:tcPr>
            <w:tcW w:w="1800" w:type="dxa"/>
            <w:tcBorders>
              <w:top w:val="nil"/>
              <w:left w:val="nil"/>
              <w:bottom w:val="single" w:sz="4" w:space="0" w:color="000000"/>
              <w:right w:val="single" w:sz="4" w:space="0" w:color="000000"/>
            </w:tcBorders>
            <w:shd w:val="clear" w:color="FFFFCC" w:fill="FFFFFF"/>
          </w:tcPr>
          <w:p w:rsidR="00130471" w:rsidRPr="00E40DDD" w:rsidRDefault="00130471" w:rsidP="00DC4B9B">
            <w:pPr>
              <w:spacing w:after="0" w:line="240" w:lineRule="auto"/>
              <w:jc w:val="center"/>
              <w:rPr>
                <w:rFonts w:eastAsia="MS PGothic" w:cstheme="minorHAnsi"/>
                <w:color w:val="000000"/>
                <w:sz w:val="24"/>
                <w:szCs w:val="24"/>
                <w:lang w:eastAsia="ja-JP"/>
                <w:rPrChange w:id="1281" w:author="DuyNgo" w:date="2012-08-08T07:35:00Z">
                  <w:rPr>
                    <w:rFonts w:eastAsia="MS PGothic" w:cstheme="minorHAnsi"/>
                    <w:color w:val="000000"/>
                    <w:sz w:val="24"/>
                    <w:szCs w:val="24"/>
                    <w:lang w:eastAsia="ja-JP"/>
                  </w:rPr>
                </w:rPrChange>
              </w:rPr>
            </w:pPr>
          </w:p>
        </w:tc>
        <w:tc>
          <w:tcPr>
            <w:tcW w:w="900" w:type="dxa"/>
            <w:tcBorders>
              <w:top w:val="nil"/>
              <w:left w:val="nil"/>
              <w:bottom w:val="single" w:sz="4" w:space="0" w:color="000000"/>
              <w:right w:val="single" w:sz="4" w:space="0" w:color="000000"/>
            </w:tcBorders>
            <w:shd w:val="clear" w:color="FFFFCC" w:fill="FFFFFF"/>
          </w:tcPr>
          <w:p w:rsidR="00130471" w:rsidRPr="00E40DDD" w:rsidRDefault="00130471" w:rsidP="00DC4B9B">
            <w:pPr>
              <w:pBdr>
                <w:top w:val="single" w:sz="4" w:space="0" w:color="auto"/>
                <w:left w:val="single" w:sz="4" w:space="0" w:color="auto"/>
                <w:right w:val="single" w:sz="4" w:space="0" w:color="auto"/>
              </w:pBdr>
              <w:shd w:val="clear" w:color="FFFFCC" w:fill="FFFFFF"/>
              <w:spacing w:before="100" w:beforeAutospacing="1" w:after="0" w:afterAutospacing="1" w:line="240" w:lineRule="auto"/>
              <w:jc w:val="center"/>
              <w:textAlignment w:val="center"/>
              <w:rPr>
                <w:rFonts w:eastAsia="MS PGothic" w:cstheme="minorHAnsi"/>
                <w:sz w:val="24"/>
                <w:szCs w:val="24"/>
                <w:lang w:eastAsia="ja-JP"/>
                <w:rPrChange w:id="1282" w:author="DuyNgo" w:date="2012-08-08T07:35:00Z">
                  <w:rPr>
                    <w:rFonts w:ascii="Tahoma" w:eastAsia="MS PGothic" w:hAnsi="Tahoma" w:cstheme="minorHAnsi"/>
                    <w:sz w:val="24"/>
                    <w:szCs w:val="24"/>
                    <w:lang w:eastAsia="ja-JP"/>
                  </w:rPr>
                </w:rPrChange>
              </w:rPr>
            </w:pPr>
            <w:r w:rsidRPr="00E40DDD">
              <w:rPr>
                <w:rFonts w:eastAsia="MS PGothic" w:cstheme="minorHAnsi"/>
                <w:sz w:val="24"/>
                <w:szCs w:val="24"/>
                <w:lang w:eastAsia="ja-JP"/>
                <w:rPrChange w:id="1283" w:author="DuyNgo" w:date="2012-08-08T07:35:00Z">
                  <w:rPr>
                    <w:rFonts w:eastAsia="MS PGothic" w:cstheme="minorHAnsi"/>
                    <w:sz w:val="24"/>
                    <w:szCs w:val="24"/>
                    <w:lang w:eastAsia="ja-JP"/>
                  </w:rPr>
                </w:rPrChange>
              </w:rPr>
              <w:t>Pass</w:t>
            </w:r>
          </w:p>
        </w:tc>
        <w:tc>
          <w:tcPr>
            <w:tcW w:w="1260" w:type="dxa"/>
            <w:tcBorders>
              <w:top w:val="nil"/>
              <w:left w:val="nil"/>
              <w:bottom w:val="single" w:sz="4" w:space="0" w:color="000000"/>
              <w:right w:val="single" w:sz="4" w:space="0" w:color="000000"/>
            </w:tcBorders>
            <w:shd w:val="clear" w:color="FFFFCC" w:fill="FFFFFF"/>
          </w:tcPr>
          <w:p w:rsidR="00130471" w:rsidRPr="00E40DDD" w:rsidRDefault="00130471" w:rsidP="00DC4B9B">
            <w:pPr>
              <w:spacing w:after="0" w:line="240" w:lineRule="auto"/>
              <w:jc w:val="center"/>
              <w:rPr>
                <w:rFonts w:eastAsia="MS PGothic" w:cstheme="minorHAnsi"/>
                <w:sz w:val="24"/>
                <w:szCs w:val="24"/>
                <w:lang w:eastAsia="ja-JP"/>
                <w:rPrChange w:id="1284" w:author="DuyNgo" w:date="2012-08-08T07:35:00Z">
                  <w:rPr>
                    <w:rFonts w:eastAsia="MS PGothic" w:cstheme="minorHAnsi"/>
                    <w:sz w:val="24"/>
                    <w:szCs w:val="24"/>
                    <w:lang w:eastAsia="ja-JP"/>
                  </w:rPr>
                </w:rPrChange>
              </w:rPr>
            </w:pPr>
          </w:p>
        </w:tc>
        <w:tc>
          <w:tcPr>
            <w:tcW w:w="720" w:type="dxa"/>
            <w:tcBorders>
              <w:top w:val="nil"/>
              <w:left w:val="nil"/>
              <w:bottom w:val="single" w:sz="4" w:space="0" w:color="000000"/>
              <w:right w:val="single" w:sz="4" w:space="0" w:color="000000"/>
            </w:tcBorders>
            <w:shd w:val="clear" w:color="FFFFCC" w:fill="FFFFFF"/>
          </w:tcPr>
          <w:p w:rsidR="00130471" w:rsidRPr="00E40DDD" w:rsidRDefault="00130471" w:rsidP="00DC4B9B">
            <w:pPr>
              <w:spacing w:after="0" w:line="240" w:lineRule="auto"/>
              <w:jc w:val="center"/>
              <w:rPr>
                <w:rFonts w:eastAsia="MS PGothic" w:cstheme="minorHAnsi"/>
                <w:sz w:val="24"/>
                <w:szCs w:val="24"/>
                <w:lang w:eastAsia="ja-JP"/>
                <w:rPrChange w:id="1285" w:author="DuyNgo" w:date="2012-08-08T07:35:00Z">
                  <w:rPr>
                    <w:rFonts w:eastAsia="MS PGothic" w:cstheme="minorHAnsi"/>
                    <w:sz w:val="24"/>
                    <w:szCs w:val="24"/>
                    <w:lang w:eastAsia="ja-JP"/>
                  </w:rPr>
                </w:rPrChange>
              </w:rPr>
            </w:pPr>
          </w:p>
        </w:tc>
      </w:tr>
      <w:tr w:rsidR="00130471" w:rsidRPr="00E40DDD" w:rsidTr="00190524">
        <w:trPr>
          <w:trHeight w:val="1151"/>
        </w:trPr>
        <w:tc>
          <w:tcPr>
            <w:tcW w:w="1170" w:type="dxa"/>
            <w:tcBorders>
              <w:top w:val="nil"/>
              <w:left w:val="single" w:sz="4" w:space="0" w:color="000000"/>
              <w:bottom w:val="single" w:sz="4" w:space="0" w:color="000000"/>
              <w:right w:val="single" w:sz="4" w:space="0" w:color="000000"/>
            </w:tcBorders>
            <w:shd w:val="clear" w:color="FFFFCC" w:fill="FFFFFF"/>
          </w:tcPr>
          <w:p w:rsidR="00130471" w:rsidRPr="00E40DDD" w:rsidRDefault="00130471" w:rsidP="00DC4B9B">
            <w:pPr>
              <w:pBdr>
                <w:top w:val="single" w:sz="4" w:space="0" w:color="auto"/>
                <w:left w:val="single" w:sz="4" w:space="0" w:color="auto"/>
                <w:right w:val="single" w:sz="4" w:space="0" w:color="auto"/>
              </w:pBdr>
              <w:shd w:val="clear" w:color="FFFFCC" w:fill="FFFFFF"/>
              <w:spacing w:before="100" w:beforeAutospacing="1" w:after="0" w:afterAutospacing="1" w:line="240" w:lineRule="auto"/>
              <w:jc w:val="center"/>
              <w:textAlignment w:val="center"/>
              <w:rPr>
                <w:rFonts w:eastAsia="MS PGothic" w:cstheme="minorHAnsi"/>
                <w:sz w:val="24"/>
                <w:szCs w:val="24"/>
                <w:lang w:eastAsia="ja-JP"/>
                <w:rPrChange w:id="1286" w:author="DuyNgo" w:date="2012-08-08T07:35:00Z">
                  <w:rPr>
                    <w:rFonts w:ascii="Tahoma" w:eastAsia="MS PGothic" w:hAnsi="Tahoma" w:cstheme="minorHAnsi"/>
                    <w:sz w:val="24"/>
                    <w:szCs w:val="24"/>
                    <w:lang w:eastAsia="ja-JP"/>
                  </w:rPr>
                </w:rPrChange>
              </w:rPr>
            </w:pPr>
            <w:r w:rsidRPr="00E40DDD">
              <w:rPr>
                <w:rFonts w:eastAsia="MS PGothic" w:cstheme="minorHAnsi"/>
                <w:sz w:val="24"/>
                <w:szCs w:val="24"/>
                <w:lang w:eastAsia="ja-JP"/>
                <w:rPrChange w:id="1287" w:author="DuyNgo" w:date="2012-08-08T07:35:00Z">
                  <w:rPr>
                    <w:rFonts w:eastAsia="MS PGothic" w:cstheme="minorHAnsi"/>
                    <w:sz w:val="24"/>
                    <w:szCs w:val="24"/>
                    <w:lang w:eastAsia="ja-JP"/>
                  </w:rPr>
                </w:rPrChange>
              </w:rPr>
              <w:t>[RSG-2]</w:t>
            </w:r>
          </w:p>
        </w:tc>
        <w:tc>
          <w:tcPr>
            <w:tcW w:w="1783" w:type="dxa"/>
            <w:tcBorders>
              <w:top w:val="nil"/>
              <w:left w:val="nil"/>
              <w:bottom w:val="single" w:sz="4" w:space="0" w:color="000000"/>
              <w:right w:val="single" w:sz="4" w:space="0" w:color="000000"/>
            </w:tcBorders>
            <w:shd w:val="clear" w:color="FFFFCC" w:fill="FFFFFF"/>
          </w:tcPr>
          <w:p w:rsidR="00130471" w:rsidRPr="00E40DDD" w:rsidRDefault="00130471" w:rsidP="00DC4B9B">
            <w:pPr>
              <w:pBdr>
                <w:top w:val="single" w:sz="4" w:space="0" w:color="auto"/>
                <w:left w:val="single" w:sz="4" w:space="0" w:color="auto"/>
                <w:right w:val="single" w:sz="4" w:space="0" w:color="auto"/>
              </w:pBdr>
              <w:shd w:val="clear" w:color="FFFFCC" w:fill="FFFFFF"/>
              <w:spacing w:before="100" w:beforeAutospacing="1" w:after="0" w:afterAutospacing="1" w:line="240" w:lineRule="auto"/>
              <w:jc w:val="center"/>
              <w:textAlignment w:val="center"/>
              <w:rPr>
                <w:rFonts w:eastAsia="MS PGothic" w:cstheme="minorHAnsi"/>
                <w:sz w:val="24"/>
                <w:szCs w:val="24"/>
                <w:lang w:eastAsia="ja-JP"/>
                <w:rPrChange w:id="1288" w:author="DuyNgo" w:date="2012-08-08T07:35:00Z">
                  <w:rPr>
                    <w:rFonts w:ascii="Tahoma" w:eastAsia="MS PGothic" w:hAnsi="Tahoma" w:cstheme="minorHAnsi"/>
                    <w:sz w:val="24"/>
                    <w:szCs w:val="24"/>
                    <w:lang w:eastAsia="ja-JP"/>
                  </w:rPr>
                </w:rPrChange>
              </w:rPr>
            </w:pPr>
            <w:r w:rsidRPr="00E40DDD">
              <w:rPr>
                <w:rFonts w:eastAsia="MS PGothic" w:cstheme="minorHAnsi"/>
                <w:sz w:val="24"/>
                <w:szCs w:val="24"/>
                <w:lang w:eastAsia="ja-JP"/>
                <w:rPrChange w:id="1289" w:author="DuyNgo" w:date="2012-08-08T07:35:00Z">
                  <w:rPr>
                    <w:rFonts w:eastAsia="MS PGothic" w:cstheme="minorHAnsi"/>
                    <w:sz w:val="24"/>
                    <w:szCs w:val="24"/>
                    <w:lang w:eastAsia="ja-JP"/>
                  </w:rPr>
                </w:rPrChange>
              </w:rPr>
              <w:t>Test validation data with “Full Name” textbox</w:t>
            </w:r>
          </w:p>
        </w:tc>
        <w:tc>
          <w:tcPr>
            <w:tcW w:w="2522" w:type="dxa"/>
            <w:tcBorders>
              <w:top w:val="nil"/>
              <w:left w:val="nil"/>
              <w:bottom w:val="single" w:sz="4" w:space="0" w:color="000000"/>
              <w:right w:val="single" w:sz="4" w:space="0" w:color="000000"/>
            </w:tcBorders>
            <w:shd w:val="clear" w:color="FFFFCC" w:fill="FFFFFF"/>
          </w:tcPr>
          <w:p w:rsidR="00130471" w:rsidRPr="00E40DDD" w:rsidRDefault="00130471" w:rsidP="00DC4B9B">
            <w:pPr>
              <w:pBdr>
                <w:top w:val="single" w:sz="4" w:space="0" w:color="auto"/>
                <w:left w:val="single" w:sz="4" w:space="0" w:color="auto"/>
                <w:right w:val="single" w:sz="4" w:space="0" w:color="auto"/>
              </w:pBdr>
              <w:shd w:val="clear" w:color="FFFFCC" w:fill="FFFFFF"/>
              <w:spacing w:before="100" w:beforeAutospacing="1" w:after="0" w:afterAutospacing="1" w:line="240" w:lineRule="auto"/>
              <w:jc w:val="center"/>
              <w:textAlignment w:val="center"/>
              <w:rPr>
                <w:rFonts w:eastAsia="MS PGothic" w:cstheme="minorHAnsi"/>
                <w:sz w:val="24"/>
                <w:szCs w:val="24"/>
                <w:lang w:eastAsia="ja-JP"/>
                <w:rPrChange w:id="1290" w:author="DuyNgo" w:date="2012-08-08T07:35:00Z">
                  <w:rPr>
                    <w:rFonts w:ascii="Tahoma" w:eastAsia="MS PGothic" w:hAnsi="Tahoma" w:cstheme="minorHAnsi"/>
                    <w:sz w:val="24"/>
                    <w:szCs w:val="24"/>
                    <w:lang w:eastAsia="ja-JP"/>
                  </w:rPr>
                </w:rPrChange>
              </w:rPr>
            </w:pPr>
            <w:r w:rsidRPr="00E40DDD">
              <w:rPr>
                <w:rFonts w:eastAsia="MS PGothic" w:cstheme="minorHAnsi"/>
                <w:sz w:val="24"/>
                <w:szCs w:val="24"/>
                <w:lang w:eastAsia="ja-JP"/>
                <w:rPrChange w:id="1291" w:author="DuyNgo" w:date="2012-08-08T07:35:00Z">
                  <w:rPr>
                    <w:rFonts w:eastAsia="MS PGothic" w:cstheme="minorHAnsi"/>
                    <w:sz w:val="24"/>
                    <w:szCs w:val="24"/>
                    <w:lang w:eastAsia="ja-JP"/>
                  </w:rPr>
                </w:rPrChange>
              </w:rPr>
              <w:t>- Click “Edit Information” hyperlink in the bottom side of page.</w:t>
            </w:r>
          </w:p>
          <w:p w:rsidR="00130471" w:rsidRPr="00E40DDD" w:rsidRDefault="00130471" w:rsidP="00DC4B9B">
            <w:pPr>
              <w:spacing w:after="0" w:line="240" w:lineRule="auto"/>
              <w:rPr>
                <w:rFonts w:eastAsia="MS PGothic" w:cstheme="minorHAnsi"/>
                <w:sz w:val="24"/>
                <w:szCs w:val="24"/>
                <w:lang w:eastAsia="ja-JP"/>
                <w:rPrChange w:id="1292" w:author="DuyNgo" w:date="2012-08-08T07:35:00Z">
                  <w:rPr>
                    <w:rFonts w:eastAsia="MS PGothic" w:cstheme="minorHAnsi"/>
                    <w:sz w:val="24"/>
                    <w:szCs w:val="24"/>
                    <w:lang w:eastAsia="ja-JP"/>
                  </w:rPr>
                </w:rPrChange>
              </w:rPr>
            </w:pPr>
            <w:r w:rsidRPr="00E40DDD">
              <w:rPr>
                <w:rFonts w:eastAsia="MS PGothic" w:cstheme="minorHAnsi"/>
                <w:sz w:val="24"/>
                <w:szCs w:val="24"/>
                <w:lang w:eastAsia="ja-JP"/>
                <w:rPrChange w:id="1293" w:author="DuyNgo" w:date="2012-08-08T07:35:00Z">
                  <w:rPr>
                    <w:rFonts w:eastAsia="MS PGothic" w:cstheme="minorHAnsi"/>
                    <w:sz w:val="24"/>
                    <w:szCs w:val="24"/>
                    <w:lang w:eastAsia="ja-JP"/>
                  </w:rPr>
                </w:rPrChange>
              </w:rPr>
              <w:t>- das</w:t>
            </w:r>
          </w:p>
        </w:tc>
        <w:tc>
          <w:tcPr>
            <w:tcW w:w="4515" w:type="dxa"/>
            <w:tcBorders>
              <w:top w:val="nil"/>
              <w:left w:val="nil"/>
              <w:bottom w:val="single" w:sz="4" w:space="0" w:color="000000"/>
              <w:right w:val="single" w:sz="4" w:space="0" w:color="000000"/>
            </w:tcBorders>
            <w:shd w:val="clear" w:color="FFFFCC" w:fill="FFFFFF"/>
          </w:tcPr>
          <w:p w:rsidR="00130471" w:rsidRPr="00E40DDD" w:rsidRDefault="00130471" w:rsidP="00DC4B9B">
            <w:pPr>
              <w:pBdr>
                <w:top w:val="single" w:sz="4" w:space="0" w:color="auto"/>
                <w:left w:val="single" w:sz="4" w:space="0" w:color="auto"/>
                <w:right w:val="single" w:sz="4" w:space="0" w:color="auto"/>
              </w:pBdr>
              <w:shd w:val="clear" w:color="FFFFCC" w:fill="FFFFFF"/>
              <w:spacing w:before="100" w:beforeAutospacing="1" w:after="0" w:afterAutospacing="1" w:line="240" w:lineRule="auto"/>
              <w:jc w:val="center"/>
              <w:textAlignment w:val="center"/>
              <w:rPr>
                <w:rFonts w:eastAsia="MS PGothic" w:cstheme="minorHAnsi"/>
                <w:sz w:val="24"/>
                <w:szCs w:val="24"/>
                <w:lang w:eastAsia="ja-JP"/>
                <w:rPrChange w:id="1294" w:author="DuyNgo" w:date="2012-08-08T07:35:00Z">
                  <w:rPr>
                    <w:rFonts w:ascii="Tahoma" w:eastAsia="MS PGothic" w:hAnsi="Tahoma" w:cstheme="minorHAnsi"/>
                    <w:sz w:val="24"/>
                    <w:szCs w:val="24"/>
                    <w:lang w:eastAsia="ja-JP"/>
                  </w:rPr>
                </w:rPrChange>
              </w:rPr>
            </w:pPr>
            <w:r w:rsidRPr="00E40DDD">
              <w:rPr>
                <w:rFonts w:eastAsia="MS PGothic" w:cstheme="minorHAnsi"/>
                <w:sz w:val="24"/>
                <w:szCs w:val="24"/>
                <w:lang w:eastAsia="ja-JP"/>
                <w:rPrChange w:id="1295" w:author="DuyNgo" w:date="2012-08-08T07:35:00Z">
                  <w:rPr>
                    <w:rFonts w:eastAsia="MS PGothic" w:cstheme="minorHAnsi"/>
                    <w:sz w:val="24"/>
                    <w:szCs w:val="24"/>
                    <w:lang w:eastAsia="ja-JP"/>
                  </w:rPr>
                </w:rPrChange>
              </w:rPr>
              <w:t>- Type wrong format or leave it empty then click “Update button”</w:t>
            </w:r>
          </w:p>
        </w:tc>
        <w:tc>
          <w:tcPr>
            <w:tcW w:w="1800" w:type="dxa"/>
            <w:tcBorders>
              <w:top w:val="nil"/>
              <w:left w:val="nil"/>
              <w:bottom w:val="single" w:sz="4" w:space="0" w:color="000000"/>
              <w:right w:val="single" w:sz="4" w:space="0" w:color="000000"/>
            </w:tcBorders>
            <w:shd w:val="clear" w:color="FFFFCC" w:fill="FFFFFF"/>
          </w:tcPr>
          <w:p w:rsidR="00130471" w:rsidRPr="00E40DDD" w:rsidRDefault="00130471" w:rsidP="00DC4B9B">
            <w:pPr>
              <w:spacing w:after="0" w:line="240" w:lineRule="auto"/>
              <w:jc w:val="center"/>
              <w:rPr>
                <w:rFonts w:eastAsia="MS PGothic" w:cstheme="minorHAnsi"/>
                <w:color w:val="000000"/>
                <w:sz w:val="24"/>
                <w:szCs w:val="24"/>
                <w:lang w:eastAsia="ja-JP"/>
                <w:rPrChange w:id="1296" w:author="DuyNgo" w:date="2012-08-08T07:35:00Z">
                  <w:rPr>
                    <w:rFonts w:eastAsia="MS PGothic" w:cstheme="minorHAnsi"/>
                    <w:color w:val="000000"/>
                    <w:sz w:val="24"/>
                    <w:szCs w:val="24"/>
                    <w:lang w:eastAsia="ja-JP"/>
                  </w:rPr>
                </w:rPrChange>
              </w:rPr>
            </w:pPr>
          </w:p>
        </w:tc>
        <w:tc>
          <w:tcPr>
            <w:tcW w:w="900" w:type="dxa"/>
            <w:tcBorders>
              <w:top w:val="nil"/>
              <w:left w:val="nil"/>
              <w:bottom w:val="single" w:sz="4" w:space="0" w:color="000000"/>
              <w:right w:val="single" w:sz="4" w:space="0" w:color="000000"/>
            </w:tcBorders>
            <w:shd w:val="clear" w:color="FFFFCC" w:fill="FFFFFF"/>
          </w:tcPr>
          <w:p w:rsidR="00130471" w:rsidRPr="00E40DDD" w:rsidRDefault="00130471" w:rsidP="00DC4B9B">
            <w:pPr>
              <w:pBdr>
                <w:top w:val="single" w:sz="4" w:space="0" w:color="auto"/>
                <w:left w:val="single" w:sz="4" w:space="0" w:color="auto"/>
                <w:right w:val="single" w:sz="4" w:space="0" w:color="auto"/>
              </w:pBdr>
              <w:shd w:val="clear" w:color="FFFFCC" w:fill="FFFFFF"/>
              <w:spacing w:before="100" w:beforeAutospacing="1" w:after="0" w:afterAutospacing="1" w:line="240" w:lineRule="auto"/>
              <w:jc w:val="center"/>
              <w:textAlignment w:val="center"/>
              <w:rPr>
                <w:rFonts w:eastAsia="MS PGothic" w:cstheme="minorHAnsi"/>
                <w:sz w:val="24"/>
                <w:szCs w:val="24"/>
                <w:lang w:eastAsia="ja-JP"/>
                <w:rPrChange w:id="1297" w:author="DuyNgo" w:date="2012-08-08T07:35:00Z">
                  <w:rPr>
                    <w:rFonts w:ascii="Tahoma" w:eastAsia="MS PGothic" w:hAnsi="Tahoma" w:cstheme="minorHAnsi"/>
                    <w:sz w:val="24"/>
                    <w:szCs w:val="24"/>
                    <w:lang w:eastAsia="ja-JP"/>
                  </w:rPr>
                </w:rPrChange>
              </w:rPr>
            </w:pPr>
            <w:r w:rsidRPr="00E40DDD">
              <w:rPr>
                <w:rFonts w:eastAsia="MS PGothic" w:cstheme="minorHAnsi"/>
                <w:sz w:val="24"/>
                <w:szCs w:val="24"/>
                <w:lang w:eastAsia="ja-JP"/>
                <w:rPrChange w:id="1298" w:author="DuyNgo" w:date="2012-08-08T07:35:00Z">
                  <w:rPr>
                    <w:rFonts w:eastAsia="MS PGothic" w:cstheme="minorHAnsi"/>
                    <w:sz w:val="24"/>
                    <w:szCs w:val="24"/>
                    <w:lang w:eastAsia="ja-JP"/>
                  </w:rPr>
                </w:rPrChange>
              </w:rPr>
              <w:t>Pass</w:t>
            </w:r>
          </w:p>
        </w:tc>
        <w:tc>
          <w:tcPr>
            <w:tcW w:w="1260" w:type="dxa"/>
            <w:tcBorders>
              <w:top w:val="nil"/>
              <w:left w:val="nil"/>
              <w:bottom w:val="single" w:sz="4" w:space="0" w:color="000000"/>
              <w:right w:val="single" w:sz="4" w:space="0" w:color="000000"/>
            </w:tcBorders>
            <w:shd w:val="clear" w:color="FFFFCC" w:fill="FFFFFF"/>
          </w:tcPr>
          <w:p w:rsidR="00130471" w:rsidRPr="00E40DDD" w:rsidRDefault="00130471" w:rsidP="00DC4B9B">
            <w:pPr>
              <w:spacing w:after="0" w:line="240" w:lineRule="auto"/>
              <w:jc w:val="center"/>
              <w:rPr>
                <w:rFonts w:eastAsia="MS PGothic" w:cstheme="minorHAnsi"/>
                <w:sz w:val="24"/>
                <w:szCs w:val="24"/>
                <w:lang w:eastAsia="ja-JP"/>
                <w:rPrChange w:id="1299" w:author="DuyNgo" w:date="2012-08-08T07:35:00Z">
                  <w:rPr>
                    <w:rFonts w:eastAsia="MS PGothic" w:cstheme="minorHAnsi"/>
                    <w:sz w:val="24"/>
                    <w:szCs w:val="24"/>
                    <w:lang w:eastAsia="ja-JP"/>
                  </w:rPr>
                </w:rPrChange>
              </w:rPr>
            </w:pPr>
          </w:p>
        </w:tc>
        <w:tc>
          <w:tcPr>
            <w:tcW w:w="720" w:type="dxa"/>
            <w:tcBorders>
              <w:top w:val="nil"/>
              <w:left w:val="nil"/>
              <w:bottom w:val="single" w:sz="4" w:space="0" w:color="000000"/>
              <w:right w:val="single" w:sz="4" w:space="0" w:color="000000"/>
            </w:tcBorders>
            <w:shd w:val="clear" w:color="FFFFCC" w:fill="FFFFFF"/>
          </w:tcPr>
          <w:p w:rsidR="00130471" w:rsidRPr="00E40DDD" w:rsidRDefault="00130471" w:rsidP="00DC4B9B">
            <w:pPr>
              <w:spacing w:after="0" w:line="240" w:lineRule="auto"/>
              <w:jc w:val="center"/>
              <w:rPr>
                <w:rFonts w:eastAsia="MS PGothic" w:cstheme="minorHAnsi"/>
                <w:sz w:val="24"/>
                <w:szCs w:val="24"/>
                <w:lang w:eastAsia="ja-JP"/>
                <w:rPrChange w:id="1300" w:author="DuyNgo" w:date="2012-08-08T07:35:00Z">
                  <w:rPr>
                    <w:rFonts w:eastAsia="MS PGothic" w:cstheme="minorHAnsi"/>
                    <w:sz w:val="24"/>
                    <w:szCs w:val="24"/>
                    <w:lang w:eastAsia="ja-JP"/>
                  </w:rPr>
                </w:rPrChange>
              </w:rPr>
            </w:pPr>
          </w:p>
        </w:tc>
      </w:tr>
      <w:tr w:rsidR="00130471" w:rsidRPr="00E40DDD" w:rsidTr="00190524">
        <w:trPr>
          <w:trHeight w:val="1340"/>
        </w:trPr>
        <w:tc>
          <w:tcPr>
            <w:tcW w:w="1170" w:type="dxa"/>
            <w:tcBorders>
              <w:top w:val="nil"/>
              <w:left w:val="single" w:sz="4" w:space="0" w:color="000000"/>
              <w:bottom w:val="single" w:sz="4" w:space="0" w:color="000000"/>
              <w:right w:val="single" w:sz="4" w:space="0" w:color="000000"/>
            </w:tcBorders>
            <w:shd w:val="clear" w:color="FFFFCC" w:fill="FFFFFF"/>
          </w:tcPr>
          <w:p w:rsidR="00130471" w:rsidRPr="00E40DDD" w:rsidRDefault="00130471" w:rsidP="00DC4B9B">
            <w:pPr>
              <w:pBdr>
                <w:top w:val="single" w:sz="4" w:space="0" w:color="auto"/>
                <w:left w:val="single" w:sz="4" w:space="0" w:color="auto"/>
                <w:right w:val="single" w:sz="4" w:space="0" w:color="auto"/>
              </w:pBdr>
              <w:shd w:val="clear" w:color="FFFFCC" w:fill="FFFFFF"/>
              <w:spacing w:before="100" w:beforeAutospacing="1" w:after="0" w:afterAutospacing="1" w:line="240" w:lineRule="auto"/>
              <w:jc w:val="center"/>
              <w:textAlignment w:val="center"/>
              <w:rPr>
                <w:rFonts w:eastAsia="MS PGothic" w:cstheme="minorHAnsi"/>
                <w:sz w:val="24"/>
                <w:szCs w:val="24"/>
                <w:lang w:eastAsia="ja-JP"/>
                <w:rPrChange w:id="1301" w:author="DuyNgo" w:date="2012-08-08T07:35:00Z">
                  <w:rPr>
                    <w:rFonts w:ascii="Tahoma" w:eastAsia="MS PGothic" w:hAnsi="Tahoma" w:cstheme="minorHAnsi"/>
                    <w:sz w:val="24"/>
                    <w:szCs w:val="24"/>
                    <w:lang w:eastAsia="ja-JP"/>
                  </w:rPr>
                </w:rPrChange>
              </w:rPr>
            </w:pPr>
            <w:r w:rsidRPr="00E40DDD">
              <w:rPr>
                <w:rFonts w:eastAsia="MS PGothic" w:cstheme="minorHAnsi"/>
                <w:sz w:val="24"/>
                <w:szCs w:val="24"/>
                <w:lang w:eastAsia="ja-JP"/>
                <w:rPrChange w:id="1302" w:author="DuyNgo" w:date="2012-08-08T07:35:00Z">
                  <w:rPr>
                    <w:rFonts w:eastAsia="MS PGothic" w:cstheme="minorHAnsi"/>
                    <w:sz w:val="24"/>
                    <w:szCs w:val="24"/>
                    <w:lang w:eastAsia="ja-JP"/>
                  </w:rPr>
                </w:rPrChange>
              </w:rPr>
              <w:t>[RSG-3]</w:t>
            </w:r>
          </w:p>
        </w:tc>
        <w:tc>
          <w:tcPr>
            <w:tcW w:w="1783" w:type="dxa"/>
            <w:tcBorders>
              <w:top w:val="nil"/>
              <w:left w:val="nil"/>
              <w:bottom w:val="single" w:sz="4" w:space="0" w:color="000000"/>
              <w:right w:val="single" w:sz="4" w:space="0" w:color="000000"/>
            </w:tcBorders>
            <w:shd w:val="clear" w:color="FFFFCC" w:fill="FFFFFF"/>
          </w:tcPr>
          <w:p w:rsidR="00130471" w:rsidRPr="00E40DDD" w:rsidRDefault="00130471" w:rsidP="00DC4B9B">
            <w:pPr>
              <w:pBdr>
                <w:top w:val="single" w:sz="4" w:space="0" w:color="auto"/>
                <w:left w:val="single" w:sz="4" w:space="0" w:color="auto"/>
                <w:right w:val="single" w:sz="4" w:space="0" w:color="auto"/>
              </w:pBdr>
              <w:shd w:val="clear" w:color="FFFFCC" w:fill="FFFFFF"/>
              <w:spacing w:before="100" w:beforeAutospacing="1" w:after="0" w:afterAutospacing="1" w:line="240" w:lineRule="auto"/>
              <w:jc w:val="center"/>
              <w:textAlignment w:val="center"/>
              <w:rPr>
                <w:rFonts w:eastAsia="MS PGothic" w:cstheme="minorHAnsi"/>
                <w:sz w:val="24"/>
                <w:szCs w:val="24"/>
                <w:lang w:eastAsia="ja-JP"/>
                <w:rPrChange w:id="1303" w:author="DuyNgo" w:date="2012-08-08T07:35:00Z">
                  <w:rPr>
                    <w:rFonts w:ascii="Tahoma" w:eastAsia="MS PGothic" w:hAnsi="Tahoma" w:cstheme="minorHAnsi"/>
                    <w:sz w:val="24"/>
                    <w:szCs w:val="24"/>
                    <w:lang w:eastAsia="ja-JP"/>
                  </w:rPr>
                </w:rPrChange>
              </w:rPr>
            </w:pPr>
            <w:r w:rsidRPr="00E40DDD">
              <w:rPr>
                <w:rFonts w:eastAsia="MS PGothic" w:cstheme="minorHAnsi"/>
                <w:sz w:val="24"/>
                <w:szCs w:val="24"/>
                <w:lang w:eastAsia="ja-JP"/>
                <w:rPrChange w:id="1304" w:author="DuyNgo" w:date="2012-08-08T07:35:00Z">
                  <w:rPr>
                    <w:rFonts w:eastAsia="MS PGothic" w:cstheme="minorHAnsi"/>
                    <w:sz w:val="24"/>
                    <w:szCs w:val="24"/>
                    <w:lang w:eastAsia="ja-JP"/>
                  </w:rPr>
                </w:rPrChange>
              </w:rPr>
              <w:t>Test validation data with “Day of Birth” textbox</w:t>
            </w:r>
          </w:p>
        </w:tc>
        <w:tc>
          <w:tcPr>
            <w:tcW w:w="2522" w:type="dxa"/>
            <w:tcBorders>
              <w:top w:val="nil"/>
              <w:left w:val="nil"/>
              <w:bottom w:val="single" w:sz="4" w:space="0" w:color="000000"/>
              <w:right w:val="single" w:sz="4" w:space="0" w:color="000000"/>
            </w:tcBorders>
            <w:shd w:val="clear" w:color="FFFFCC" w:fill="FFFFFF"/>
          </w:tcPr>
          <w:p w:rsidR="00130471" w:rsidRPr="00E40DDD" w:rsidRDefault="00130471" w:rsidP="00DC4B9B">
            <w:pPr>
              <w:pBdr>
                <w:top w:val="single" w:sz="4" w:space="0" w:color="auto"/>
                <w:left w:val="single" w:sz="4" w:space="0" w:color="auto"/>
                <w:right w:val="single" w:sz="4" w:space="0" w:color="auto"/>
              </w:pBdr>
              <w:shd w:val="clear" w:color="FFFFCC" w:fill="FFFFFF"/>
              <w:spacing w:before="100" w:beforeAutospacing="1" w:after="0" w:afterAutospacing="1" w:line="240" w:lineRule="auto"/>
              <w:jc w:val="center"/>
              <w:textAlignment w:val="center"/>
              <w:rPr>
                <w:rFonts w:eastAsia="MS PGothic" w:cstheme="minorHAnsi"/>
                <w:sz w:val="24"/>
                <w:szCs w:val="24"/>
                <w:lang w:eastAsia="ja-JP"/>
                <w:rPrChange w:id="1305" w:author="DuyNgo" w:date="2012-08-08T07:35:00Z">
                  <w:rPr>
                    <w:rFonts w:ascii="Tahoma" w:eastAsia="MS PGothic" w:hAnsi="Tahoma" w:cstheme="minorHAnsi"/>
                    <w:sz w:val="24"/>
                    <w:szCs w:val="24"/>
                    <w:lang w:eastAsia="ja-JP"/>
                  </w:rPr>
                </w:rPrChange>
              </w:rPr>
            </w:pPr>
            <w:r w:rsidRPr="00E40DDD">
              <w:rPr>
                <w:rFonts w:eastAsia="MS PGothic" w:cstheme="minorHAnsi"/>
                <w:sz w:val="24"/>
                <w:szCs w:val="24"/>
                <w:lang w:eastAsia="ja-JP"/>
                <w:rPrChange w:id="1306" w:author="DuyNgo" w:date="2012-08-08T07:35:00Z">
                  <w:rPr>
                    <w:rFonts w:eastAsia="MS PGothic" w:cstheme="minorHAnsi"/>
                    <w:sz w:val="24"/>
                    <w:szCs w:val="24"/>
                    <w:lang w:eastAsia="ja-JP"/>
                  </w:rPr>
                </w:rPrChange>
              </w:rPr>
              <w:t>- Click “Edit Information” hyperlink in the bottom side of page.</w:t>
            </w:r>
          </w:p>
          <w:p w:rsidR="00130471" w:rsidRPr="00E40DDD" w:rsidRDefault="00130471" w:rsidP="00DC4B9B">
            <w:pPr>
              <w:spacing w:after="0" w:line="240" w:lineRule="auto"/>
              <w:rPr>
                <w:rFonts w:eastAsia="MS PGothic" w:cstheme="minorHAnsi"/>
                <w:sz w:val="24"/>
                <w:szCs w:val="24"/>
                <w:lang w:eastAsia="ja-JP"/>
                <w:rPrChange w:id="1307" w:author="DuyNgo" w:date="2012-08-08T07:35:00Z">
                  <w:rPr>
                    <w:rFonts w:eastAsia="MS PGothic" w:cstheme="minorHAnsi"/>
                    <w:sz w:val="24"/>
                    <w:szCs w:val="24"/>
                    <w:lang w:eastAsia="ja-JP"/>
                  </w:rPr>
                </w:rPrChange>
              </w:rPr>
            </w:pPr>
            <w:r w:rsidRPr="00E40DDD">
              <w:rPr>
                <w:rFonts w:eastAsia="MS PGothic" w:cstheme="minorHAnsi"/>
                <w:sz w:val="24"/>
                <w:szCs w:val="24"/>
                <w:lang w:eastAsia="ja-JP"/>
                <w:rPrChange w:id="1308" w:author="DuyNgo" w:date="2012-08-08T07:35:00Z">
                  <w:rPr>
                    <w:rFonts w:eastAsia="MS PGothic" w:cstheme="minorHAnsi"/>
                    <w:sz w:val="24"/>
                    <w:szCs w:val="24"/>
                    <w:lang w:eastAsia="ja-JP"/>
                  </w:rPr>
                </w:rPrChange>
              </w:rPr>
              <w:lastRenderedPageBreak/>
              <w:t>- das</w:t>
            </w:r>
          </w:p>
        </w:tc>
        <w:tc>
          <w:tcPr>
            <w:tcW w:w="4515" w:type="dxa"/>
            <w:tcBorders>
              <w:top w:val="nil"/>
              <w:left w:val="nil"/>
              <w:bottom w:val="single" w:sz="4" w:space="0" w:color="000000"/>
              <w:right w:val="single" w:sz="4" w:space="0" w:color="000000"/>
            </w:tcBorders>
            <w:shd w:val="clear" w:color="FFFFCC" w:fill="FFFFFF"/>
          </w:tcPr>
          <w:p w:rsidR="00130471" w:rsidRPr="00E40DDD" w:rsidRDefault="00130471" w:rsidP="00DC4B9B">
            <w:pPr>
              <w:pBdr>
                <w:top w:val="single" w:sz="4" w:space="0" w:color="auto"/>
                <w:left w:val="single" w:sz="4" w:space="0" w:color="auto"/>
                <w:right w:val="single" w:sz="4" w:space="0" w:color="auto"/>
              </w:pBdr>
              <w:shd w:val="clear" w:color="FFFFCC" w:fill="FFFFFF"/>
              <w:spacing w:before="100" w:beforeAutospacing="1" w:after="0" w:afterAutospacing="1" w:line="240" w:lineRule="auto"/>
              <w:jc w:val="center"/>
              <w:textAlignment w:val="center"/>
              <w:rPr>
                <w:rFonts w:eastAsia="MS PGothic" w:cstheme="minorHAnsi"/>
                <w:sz w:val="24"/>
                <w:szCs w:val="24"/>
                <w:lang w:eastAsia="ja-JP"/>
                <w:rPrChange w:id="1309" w:author="DuyNgo" w:date="2012-08-08T07:35:00Z">
                  <w:rPr>
                    <w:rFonts w:ascii="Tahoma" w:eastAsia="MS PGothic" w:hAnsi="Tahoma" w:cstheme="minorHAnsi"/>
                    <w:sz w:val="24"/>
                    <w:szCs w:val="24"/>
                    <w:lang w:eastAsia="ja-JP"/>
                  </w:rPr>
                </w:rPrChange>
              </w:rPr>
            </w:pPr>
            <w:r w:rsidRPr="00E40DDD">
              <w:rPr>
                <w:rFonts w:eastAsia="MS PGothic" w:cstheme="minorHAnsi"/>
                <w:sz w:val="24"/>
                <w:szCs w:val="24"/>
                <w:lang w:eastAsia="ja-JP"/>
                <w:rPrChange w:id="1310" w:author="DuyNgo" w:date="2012-08-08T07:35:00Z">
                  <w:rPr>
                    <w:rFonts w:eastAsia="MS PGothic" w:cstheme="minorHAnsi"/>
                    <w:sz w:val="24"/>
                    <w:szCs w:val="24"/>
                    <w:lang w:eastAsia="ja-JP"/>
                  </w:rPr>
                </w:rPrChange>
              </w:rPr>
              <w:lastRenderedPageBreak/>
              <w:t>- Type wrong format or leave it empty then click “Update button”</w:t>
            </w:r>
          </w:p>
        </w:tc>
        <w:tc>
          <w:tcPr>
            <w:tcW w:w="1800" w:type="dxa"/>
            <w:tcBorders>
              <w:top w:val="nil"/>
              <w:left w:val="nil"/>
              <w:bottom w:val="single" w:sz="4" w:space="0" w:color="000000"/>
              <w:right w:val="single" w:sz="4" w:space="0" w:color="000000"/>
            </w:tcBorders>
            <w:shd w:val="clear" w:color="FFFFCC" w:fill="FFFFFF"/>
          </w:tcPr>
          <w:p w:rsidR="00130471" w:rsidRPr="00E40DDD" w:rsidRDefault="00130471" w:rsidP="00DC4B9B">
            <w:pPr>
              <w:spacing w:after="0" w:line="240" w:lineRule="auto"/>
              <w:jc w:val="center"/>
              <w:rPr>
                <w:rFonts w:eastAsia="MS PGothic" w:cstheme="minorHAnsi"/>
                <w:color w:val="000000"/>
                <w:sz w:val="24"/>
                <w:szCs w:val="24"/>
                <w:lang w:eastAsia="ja-JP"/>
                <w:rPrChange w:id="1311" w:author="DuyNgo" w:date="2012-08-08T07:35:00Z">
                  <w:rPr>
                    <w:rFonts w:eastAsia="MS PGothic" w:cstheme="minorHAnsi"/>
                    <w:color w:val="000000"/>
                    <w:sz w:val="24"/>
                    <w:szCs w:val="24"/>
                    <w:lang w:eastAsia="ja-JP"/>
                  </w:rPr>
                </w:rPrChange>
              </w:rPr>
            </w:pPr>
          </w:p>
        </w:tc>
        <w:tc>
          <w:tcPr>
            <w:tcW w:w="900" w:type="dxa"/>
            <w:tcBorders>
              <w:top w:val="nil"/>
              <w:left w:val="nil"/>
              <w:bottom w:val="single" w:sz="4" w:space="0" w:color="000000"/>
              <w:right w:val="single" w:sz="4" w:space="0" w:color="000000"/>
            </w:tcBorders>
            <w:shd w:val="clear" w:color="FFFFCC" w:fill="FFFFFF"/>
          </w:tcPr>
          <w:p w:rsidR="00130471" w:rsidRPr="00E40DDD" w:rsidRDefault="00130471" w:rsidP="00DC4B9B">
            <w:pPr>
              <w:pBdr>
                <w:top w:val="single" w:sz="4" w:space="0" w:color="auto"/>
                <w:left w:val="single" w:sz="4" w:space="0" w:color="auto"/>
                <w:right w:val="single" w:sz="4" w:space="0" w:color="auto"/>
              </w:pBdr>
              <w:shd w:val="clear" w:color="FFFFCC" w:fill="FFFFFF"/>
              <w:spacing w:before="100" w:beforeAutospacing="1" w:after="0" w:afterAutospacing="1" w:line="240" w:lineRule="auto"/>
              <w:jc w:val="center"/>
              <w:textAlignment w:val="center"/>
              <w:rPr>
                <w:rFonts w:eastAsia="MS PGothic" w:cstheme="minorHAnsi"/>
                <w:sz w:val="24"/>
                <w:szCs w:val="24"/>
                <w:lang w:eastAsia="ja-JP"/>
                <w:rPrChange w:id="1312" w:author="DuyNgo" w:date="2012-08-08T07:35:00Z">
                  <w:rPr>
                    <w:rFonts w:ascii="Tahoma" w:eastAsia="MS PGothic" w:hAnsi="Tahoma" w:cstheme="minorHAnsi"/>
                    <w:sz w:val="24"/>
                    <w:szCs w:val="24"/>
                    <w:lang w:eastAsia="ja-JP"/>
                  </w:rPr>
                </w:rPrChange>
              </w:rPr>
            </w:pPr>
            <w:r w:rsidRPr="00E40DDD">
              <w:rPr>
                <w:rFonts w:eastAsia="MS PGothic" w:cstheme="minorHAnsi"/>
                <w:sz w:val="24"/>
                <w:szCs w:val="24"/>
                <w:lang w:eastAsia="ja-JP"/>
                <w:rPrChange w:id="1313" w:author="DuyNgo" w:date="2012-08-08T07:35:00Z">
                  <w:rPr>
                    <w:rFonts w:eastAsia="MS PGothic" w:cstheme="minorHAnsi"/>
                    <w:sz w:val="24"/>
                    <w:szCs w:val="24"/>
                    <w:lang w:eastAsia="ja-JP"/>
                  </w:rPr>
                </w:rPrChange>
              </w:rPr>
              <w:t>Pass</w:t>
            </w:r>
          </w:p>
        </w:tc>
        <w:tc>
          <w:tcPr>
            <w:tcW w:w="1260" w:type="dxa"/>
            <w:tcBorders>
              <w:top w:val="nil"/>
              <w:left w:val="nil"/>
              <w:bottom w:val="single" w:sz="4" w:space="0" w:color="000000"/>
              <w:right w:val="single" w:sz="4" w:space="0" w:color="000000"/>
            </w:tcBorders>
            <w:shd w:val="clear" w:color="FFFFCC" w:fill="FFFFFF"/>
          </w:tcPr>
          <w:p w:rsidR="00130471" w:rsidRPr="00E40DDD" w:rsidRDefault="00130471" w:rsidP="00DC4B9B">
            <w:pPr>
              <w:spacing w:after="0" w:line="240" w:lineRule="auto"/>
              <w:jc w:val="center"/>
              <w:rPr>
                <w:rFonts w:eastAsia="MS PGothic" w:cstheme="minorHAnsi"/>
                <w:sz w:val="24"/>
                <w:szCs w:val="24"/>
                <w:lang w:eastAsia="ja-JP"/>
                <w:rPrChange w:id="1314" w:author="DuyNgo" w:date="2012-08-08T07:35:00Z">
                  <w:rPr>
                    <w:rFonts w:eastAsia="MS PGothic" w:cstheme="minorHAnsi"/>
                    <w:sz w:val="24"/>
                    <w:szCs w:val="24"/>
                    <w:lang w:eastAsia="ja-JP"/>
                  </w:rPr>
                </w:rPrChange>
              </w:rPr>
            </w:pPr>
          </w:p>
        </w:tc>
        <w:tc>
          <w:tcPr>
            <w:tcW w:w="720" w:type="dxa"/>
            <w:tcBorders>
              <w:top w:val="nil"/>
              <w:left w:val="nil"/>
              <w:bottom w:val="single" w:sz="4" w:space="0" w:color="000000"/>
              <w:right w:val="single" w:sz="4" w:space="0" w:color="000000"/>
            </w:tcBorders>
            <w:shd w:val="clear" w:color="FFFFCC" w:fill="FFFFFF"/>
          </w:tcPr>
          <w:p w:rsidR="00130471" w:rsidRPr="00E40DDD" w:rsidRDefault="00130471" w:rsidP="00DC4B9B">
            <w:pPr>
              <w:spacing w:after="0" w:line="240" w:lineRule="auto"/>
              <w:jc w:val="center"/>
              <w:rPr>
                <w:rFonts w:eastAsia="MS PGothic" w:cstheme="minorHAnsi"/>
                <w:sz w:val="24"/>
                <w:szCs w:val="24"/>
                <w:lang w:eastAsia="ja-JP"/>
                <w:rPrChange w:id="1315" w:author="DuyNgo" w:date="2012-08-08T07:35:00Z">
                  <w:rPr>
                    <w:rFonts w:eastAsia="MS PGothic" w:cstheme="minorHAnsi"/>
                    <w:sz w:val="24"/>
                    <w:szCs w:val="24"/>
                    <w:lang w:eastAsia="ja-JP"/>
                  </w:rPr>
                </w:rPrChange>
              </w:rPr>
            </w:pPr>
          </w:p>
        </w:tc>
      </w:tr>
      <w:tr w:rsidR="00130471" w:rsidRPr="00E40DDD" w:rsidTr="00190524">
        <w:trPr>
          <w:trHeight w:val="1169"/>
        </w:trPr>
        <w:tc>
          <w:tcPr>
            <w:tcW w:w="1170" w:type="dxa"/>
            <w:tcBorders>
              <w:top w:val="nil"/>
              <w:left w:val="single" w:sz="4" w:space="0" w:color="000000"/>
              <w:bottom w:val="single" w:sz="4" w:space="0" w:color="000000"/>
              <w:right w:val="single" w:sz="4" w:space="0" w:color="000000"/>
            </w:tcBorders>
            <w:shd w:val="clear" w:color="FFFFCC" w:fill="FFFFFF"/>
          </w:tcPr>
          <w:p w:rsidR="00130471" w:rsidRPr="00E40DDD" w:rsidRDefault="00130471" w:rsidP="00DC4B9B">
            <w:pPr>
              <w:pBdr>
                <w:top w:val="single" w:sz="4" w:space="0" w:color="auto"/>
                <w:left w:val="single" w:sz="4" w:space="0" w:color="auto"/>
                <w:right w:val="single" w:sz="4" w:space="0" w:color="auto"/>
              </w:pBdr>
              <w:shd w:val="clear" w:color="FFFFCC" w:fill="FFFFFF"/>
              <w:spacing w:before="100" w:beforeAutospacing="1" w:after="0" w:afterAutospacing="1" w:line="240" w:lineRule="auto"/>
              <w:jc w:val="center"/>
              <w:textAlignment w:val="center"/>
              <w:rPr>
                <w:rFonts w:eastAsia="MS PGothic" w:cstheme="minorHAnsi"/>
                <w:sz w:val="24"/>
                <w:szCs w:val="24"/>
                <w:lang w:eastAsia="ja-JP"/>
                <w:rPrChange w:id="1316" w:author="DuyNgo" w:date="2012-08-08T07:35:00Z">
                  <w:rPr>
                    <w:rFonts w:ascii="Tahoma" w:eastAsia="MS PGothic" w:hAnsi="Tahoma" w:cstheme="minorHAnsi"/>
                    <w:sz w:val="24"/>
                    <w:szCs w:val="24"/>
                    <w:lang w:eastAsia="ja-JP"/>
                  </w:rPr>
                </w:rPrChange>
              </w:rPr>
            </w:pPr>
            <w:r w:rsidRPr="00E40DDD">
              <w:rPr>
                <w:rFonts w:eastAsia="MS PGothic" w:cstheme="minorHAnsi"/>
                <w:sz w:val="24"/>
                <w:szCs w:val="24"/>
                <w:lang w:eastAsia="ja-JP"/>
                <w:rPrChange w:id="1317" w:author="DuyNgo" w:date="2012-08-08T07:35:00Z">
                  <w:rPr>
                    <w:rFonts w:eastAsia="MS PGothic" w:cstheme="minorHAnsi"/>
                    <w:sz w:val="24"/>
                    <w:szCs w:val="24"/>
                    <w:lang w:eastAsia="ja-JP"/>
                  </w:rPr>
                </w:rPrChange>
              </w:rPr>
              <w:lastRenderedPageBreak/>
              <w:t>[RSG-5]</w:t>
            </w:r>
          </w:p>
        </w:tc>
        <w:tc>
          <w:tcPr>
            <w:tcW w:w="1783" w:type="dxa"/>
            <w:tcBorders>
              <w:top w:val="nil"/>
              <w:left w:val="nil"/>
              <w:bottom w:val="single" w:sz="4" w:space="0" w:color="000000"/>
              <w:right w:val="single" w:sz="4" w:space="0" w:color="000000"/>
            </w:tcBorders>
            <w:shd w:val="clear" w:color="FFFFCC" w:fill="FFFFFF"/>
          </w:tcPr>
          <w:p w:rsidR="00130471" w:rsidRPr="00E40DDD" w:rsidRDefault="00130471" w:rsidP="00DC4B9B">
            <w:pPr>
              <w:pBdr>
                <w:top w:val="single" w:sz="4" w:space="0" w:color="auto"/>
                <w:left w:val="single" w:sz="4" w:space="0" w:color="auto"/>
                <w:right w:val="single" w:sz="4" w:space="0" w:color="auto"/>
              </w:pBdr>
              <w:shd w:val="clear" w:color="FFFFCC" w:fill="FFFFFF"/>
              <w:spacing w:before="100" w:beforeAutospacing="1" w:after="0" w:afterAutospacing="1" w:line="240" w:lineRule="auto"/>
              <w:jc w:val="center"/>
              <w:textAlignment w:val="center"/>
              <w:rPr>
                <w:rFonts w:eastAsia="MS PGothic" w:cstheme="minorHAnsi"/>
                <w:sz w:val="24"/>
                <w:szCs w:val="24"/>
                <w:lang w:eastAsia="ja-JP"/>
                <w:rPrChange w:id="1318" w:author="DuyNgo" w:date="2012-08-08T07:35:00Z">
                  <w:rPr>
                    <w:rFonts w:ascii="Tahoma" w:eastAsia="MS PGothic" w:hAnsi="Tahoma" w:cstheme="minorHAnsi"/>
                    <w:sz w:val="24"/>
                    <w:szCs w:val="24"/>
                    <w:lang w:eastAsia="ja-JP"/>
                  </w:rPr>
                </w:rPrChange>
              </w:rPr>
            </w:pPr>
            <w:r w:rsidRPr="00E40DDD">
              <w:rPr>
                <w:rFonts w:eastAsia="MS PGothic" w:cstheme="minorHAnsi"/>
                <w:sz w:val="24"/>
                <w:szCs w:val="24"/>
                <w:lang w:eastAsia="ja-JP"/>
                <w:rPrChange w:id="1319" w:author="DuyNgo" w:date="2012-08-08T07:35:00Z">
                  <w:rPr>
                    <w:rFonts w:eastAsia="MS PGothic" w:cstheme="minorHAnsi"/>
                    <w:sz w:val="24"/>
                    <w:szCs w:val="24"/>
                    <w:lang w:eastAsia="ja-JP"/>
                  </w:rPr>
                </w:rPrChange>
              </w:rPr>
              <w:t>Test validation data with “Email” textbox</w:t>
            </w:r>
          </w:p>
        </w:tc>
        <w:tc>
          <w:tcPr>
            <w:tcW w:w="2522" w:type="dxa"/>
            <w:tcBorders>
              <w:top w:val="nil"/>
              <w:left w:val="nil"/>
              <w:bottom w:val="single" w:sz="4" w:space="0" w:color="000000"/>
              <w:right w:val="single" w:sz="4" w:space="0" w:color="000000"/>
            </w:tcBorders>
            <w:shd w:val="clear" w:color="FFFFCC" w:fill="FFFFFF"/>
          </w:tcPr>
          <w:p w:rsidR="00130471" w:rsidRPr="00E40DDD" w:rsidRDefault="00130471" w:rsidP="00DC4B9B">
            <w:pPr>
              <w:pBdr>
                <w:top w:val="single" w:sz="4" w:space="0" w:color="auto"/>
                <w:left w:val="single" w:sz="4" w:space="0" w:color="auto"/>
                <w:right w:val="single" w:sz="4" w:space="0" w:color="auto"/>
              </w:pBdr>
              <w:shd w:val="clear" w:color="FFFFCC" w:fill="FFFFFF"/>
              <w:spacing w:before="100" w:beforeAutospacing="1" w:after="0" w:afterAutospacing="1" w:line="240" w:lineRule="auto"/>
              <w:jc w:val="center"/>
              <w:textAlignment w:val="center"/>
              <w:rPr>
                <w:rFonts w:eastAsia="MS PGothic" w:cstheme="minorHAnsi"/>
                <w:sz w:val="24"/>
                <w:szCs w:val="24"/>
                <w:lang w:eastAsia="ja-JP"/>
                <w:rPrChange w:id="1320" w:author="DuyNgo" w:date="2012-08-08T07:35:00Z">
                  <w:rPr>
                    <w:rFonts w:ascii="Tahoma" w:eastAsia="MS PGothic" w:hAnsi="Tahoma" w:cstheme="minorHAnsi"/>
                    <w:sz w:val="24"/>
                    <w:szCs w:val="24"/>
                    <w:lang w:eastAsia="ja-JP"/>
                  </w:rPr>
                </w:rPrChange>
              </w:rPr>
            </w:pPr>
            <w:r w:rsidRPr="00E40DDD">
              <w:rPr>
                <w:rFonts w:eastAsia="MS PGothic" w:cstheme="minorHAnsi"/>
                <w:sz w:val="24"/>
                <w:szCs w:val="24"/>
                <w:lang w:eastAsia="ja-JP"/>
                <w:rPrChange w:id="1321" w:author="DuyNgo" w:date="2012-08-08T07:35:00Z">
                  <w:rPr>
                    <w:rFonts w:eastAsia="MS PGothic" w:cstheme="minorHAnsi"/>
                    <w:sz w:val="24"/>
                    <w:szCs w:val="24"/>
                    <w:lang w:eastAsia="ja-JP"/>
                  </w:rPr>
                </w:rPrChange>
              </w:rPr>
              <w:t>- Click “Edit Information” hyperlink in the bottom side of page.</w:t>
            </w:r>
          </w:p>
          <w:p w:rsidR="00130471" w:rsidRPr="00E40DDD" w:rsidRDefault="00130471" w:rsidP="00DC4B9B">
            <w:pPr>
              <w:spacing w:after="0" w:line="240" w:lineRule="auto"/>
              <w:rPr>
                <w:rFonts w:eastAsia="MS PGothic" w:cstheme="minorHAnsi"/>
                <w:sz w:val="24"/>
                <w:szCs w:val="24"/>
                <w:lang w:eastAsia="ja-JP"/>
                <w:rPrChange w:id="1322" w:author="DuyNgo" w:date="2012-08-08T07:35:00Z">
                  <w:rPr>
                    <w:rFonts w:eastAsia="MS PGothic" w:cstheme="minorHAnsi"/>
                    <w:sz w:val="24"/>
                    <w:szCs w:val="24"/>
                    <w:lang w:eastAsia="ja-JP"/>
                  </w:rPr>
                </w:rPrChange>
              </w:rPr>
            </w:pPr>
            <w:r w:rsidRPr="00E40DDD">
              <w:rPr>
                <w:rFonts w:eastAsia="MS PGothic" w:cstheme="minorHAnsi"/>
                <w:sz w:val="24"/>
                <w:szCs w:val="24"/>
                <w:lang w:eastAsia="ja-JP"/>
                <w:rPrChange w:id="1323" w:author="DuyNgo" w:date="2012-08-08T07:35:00Z">
                  <w:rPr>
                    <w:rFonts w:eastAsia="MS PGothic" w:cstheme="minorHAnsi"/>
                    <w:sz w:val="24"/>
                    <w:szCs w:val="24"/>
                    <w:lang w:eastAsia="ja-JP"/>
                  </w:rPr>
                </w:rPrChange>
              </w:rPr>
              <w:t>- das</w:t>
            </w:r>
          </w:p>
        </w:tc>
        <w:tc>
          <w:tcPr>
            <w:tcW w:w="4515" w:type="dxa"/>
            <w:tcBorders>
              <w:top w:val="nil"/>
              <w:left w:val="nil"/>
              <w:bottom w:val="single" w:sz="4" w:space="0" w:color="000000"/>
              <w:right w:val="single" w:sz="4" w:space="0" w:color="000000"/>
            </w:tcBorders>
            <w:shd w:val="clear" w:color="FFFFCC" w:fill="FFFFFF"/>
          </w:tcPr>
          <w:p w:rsidR="00130471" w:rsidRPr="00E40DDD" w:rsidRDefault="00130471" w:rsidP="00DC4B9B">
            <w:pPr>
              <w:pBdr>
                <w:top w:val="single" w:sz="4" w:space="0" w:color="auto"/>
                <w:left w:val="single" w:sz="4" w:space="0" w:color="auto"/>
                <w:right w:val="single" w:sz="4" w:space="0" w:color="auto"/>
              </w:pBdr>
              <w:shd w:val="clear" w:color="FFFFCC" w:fill="FFFFFF"/>
              <w:spacing w:before="100" w:beforeAutospacing="1" w:after="0" w:afterAutospacing="1" w:line="240" w:lineRule="auto"/>
              <w:jc w:val="center"/>
              <w:textAlignment w:val="center"/>
              <w:rPr>
                <w:rFonts w:eastAsia="MS PGothic" w:cstheme="minorHAnsi"/>
                <w:sz w:val="24"/>
                <w:szCs w:val="24"/>
                <w:lang w:eastAsia="ja-JP"/>
                <w:rPrChange w:id="1324" w:author="DuyNgo" w:date="2012-08-08T07:35:00Z">
                  <w:rPr>
                    <w:rFonts w:ascii="Tahoma" w:eastAsia="MS PGothic" w:hAnsi="Tahoma" w:cstheme="minorHAnsi"/>
                    <w:sz w:val="24"/>
                    <w:szCs w:val="24"/>
                    <w:lang w:eastAsia="ja-JP"/>
                  </w:rPr>
                </w:rPrChange>
              </w:rPr>
            </w:pPr>
            <w:r w:rsidRPr="00E40DDD">
              <w:rPr>
                <w:rFonts w:eastAsia="MS PGothic" w:cstheme="minorHAnsi"/>
                <w:sz w:val="24"/>
                <w:szCs w:val="24"/>
                <w:lang w:eastAsia="ja-JP"/>
                <w:rPrChange w:id="1325" w:author="DuyNgo" w:date="2012-08-08T07:35:00Z">
                  <w:rPr>
                    <w:rFonts w:eastAsia="MS PGothic" w:cstheme="minorHAnsi"/>
                    <w:sz w:val="24"/>
                    <w:szCs w:val="24"/>
                    <w:lang w:eastAsia="ja-JP"/>
                  </w:rPr>
                </w:rPrChange>
              </w:rPr>
              <w:t>- Type wrong format or leave it empty then click “Update button”</w:t>
            </w:r>
          </w:p>
        </w:tc>
        <w:tc>
          <w:tcPr>
            <w:tcW w:w="1800" w:type="dxa"/>
            <w:tcBorders>
              <w:top w:val="nil"/>
              <w:left w:val="nil"/>
              <w:bottom w:val="single" w:sz="4" w:space="0" w:color="000000"/>
              <w:right w:val="single" w:sz="4" w:space="0" w:color="000000"/>
            </w:tcBorders>
            <w:shd w:val="clear" w:color="FFFFCC" w:fill="FFFFFF"/>
          </w:tcPr>
          <w:p w:rsidR="00130471" w:rsidRPr="00E40DDD" w:rsidRDefault="00130471" w:rsidP="00DC4B9B">
            <w:pPr>
              <w:spacing w:after="0" w:line="240" w:lineRule="auto"/>
              <w:jc w:val="center"/>
              <w:rPr>
                <w:rFonts w:eastAsia="MS PGothic" w:cstheme="minorHAnsi"/>
                <w:color w:val="000000"/>
                <w:sz w:val="24"/>
                <w:szCs w:val="24"/>
                <w:lang w:eastAsia="ja-JP"/>
                <w:rPrChange w:id="1326" w:author="DuyNgo" w:date="2012-08-08T07:35:00Z">
                  <w:rPr>
                    <w:rFonts w:eastAsia="MS PGothic" w:cstheme="minorHAnsi"/>
                    <w:color w:val="000000"/>
                    <w:sz w:val="24"/>
                    <w:szCs w:val="24"/>
                    <w:lang w:eastAsia="ja-JP"/>
                  </w:rPr>
                </w:rPrChange>
              </w:rPr>
            </w:pPr>
          </w:p>
        </w:tc>
        <w:tc>
          <w:tcPr>
            <w:tcW w:w="900" w:type="dxa"/>
            <w:tcBorders>
              <w:top w:val="nil"/>
              <w:left w:val="nil"/>
              <w:bottom w:val="single" w:sz="4" w:space="0" w:color="000000"/>
              <w:right w:val="single" w:sz="4" w:space="0" w:color="000000"/>
            </w:tcBorders>
            <w:shd w:val="clear" w:color="FFFFCC" w:fill="FFFFFF"/>
          </w:tcPr>
          <w:p w:rsidR="00130471" w:rsidRPr="00E40DDD" w:rsidRDefault="00130471" w:rsidP="00DC4B9B">
            <w:pPr>
              <w:pBdr>
                <w:top w:val="single" w:sz="4" w:space="0" w:color="auto"/>
                <w:left w:val="single" w:sz="4" w:space="0" w:color="auto"/>
                <w:right w:val="single" w:sz="4" w:space="0" w:color="auto"/>
              </w:pBdr>
              <w:shd w:val="clear" w:color="FFFFCC" w:fill="FFFFFF"/>
              <w:spacing w:before="100" w:beforeAutospacing="1" w:after="0" w:afterAutospacing="1" w:line="240" w:lineRule="auto"/>
              <w:jc w:val="center"/>
              <w:textAlignment w:val="center"/>
              <w:rPr>
                <w:rFonts w:eastAsia="MS PGothic" w:cstheme="minorHAnsi"/>
                <w:sz w:val="24"/>
                <w:szCs w:val="24"/>
                <w:lang w:eastAsia="ja-JP"/>
                <w:rPrChange w:id="1327" w:author="DuyNgo" w:date="2012-08-08T07:35:00Z">
                  <w:rPr>
                    <w:rFonts w:ascii="Tahoma" w:eastAsia="MS PGothic" w:hAnsi="Tahoma" w:cstheme="minorHAnsi"/>
                    <w:sz w:val="24"/>
                    <w:szCs w:val="24"/>
                    <w:lang w:eastAsia="ja-JP"/>
                  </w:rPr>
                </w:rPrChange>
              </w:rPr>
            </w:pPr>
            <w:r w:rsidRPr="00E40DDD">
              <w:rPr>
                <w:rFonts w:eastAsia="MS PGothic" w:cstheme="minorHAnsi"/>
                <w:sz w:val="24"/>
                <w:szCs w:val="24"/>
                <w:lang w:eastAsia="ja-JP"/>
                <w:rPrChange w:id="1328" w:author="DuyNgo" w:date="2012-08-08T07:35:00Z">
                  <w:rPr>
                    <w:rFonts w:eastAsia="MS PGothic" w:cstheme="minorHAnsi"/>
                    <w:sz w:val="24"/>
                    <w:szCs w:val="24"/>
                    <w:lang w:eastAsia="ja-JP"/>
                  </w:rPr>
                </w:rPrChange>
              </w:rPr>
              <w:t>Pass</w:t>
            </w:r>
          </w:p>
        </w:tc>
        <w:tc>
          <w:tcPr>
            <w:tcW w:w="1260" w:type="dxa"/>
            <w:tcBorders>
              <w:top w:val="nil"/>
              <w:left w:val="nil"/>
              <w:bottom w:val="single" w:sz="4" w:space="0" w:color="000000"/>
              <w:right w:val="single" w:sz="4" w:space="0" w:color="000000"/>
            </w:tcBorders>
            <w:shd w:val="clear" w:color="FFFFCC" w:fill="FFFFFF"/>
          </w:tcPr>
          <w:p w:rsidR="00130471" w:rsidRPr="00E40DDD" w:rsidRDefault="00130471" w:rsidP="00DC4B9B">
            <w:pPr>
              <w:spacing w:after="0" w:line="240" w:lineRule="auto"/>
              <w:jc w:val="center"/>
              <w:rPr>
                <w:rFonts w:eastAsia="MS PGothic" w:cstheme="minorHAnsi"/>
                <w:sz w:val="24"/>
                <w:szCs w:val="24"/>
                <w:lang w:eastAsia="ja-JP"/>
                <w:rPrChange w:id="1329" w:author="DuyNgo" w:date="2012-08-08T07:35:00Z">
                  <w:rPr>
                    <w:rFonts w:eastAsia="MS PGothic" w:cstheme="minorHAnsi"/>
                    <w:sz w:val="24"/>
                    <w:szCs w:val="24"/>
                    <w:lang w:eastAsia="ja-JP"/>
                  </w:rPr>
                </w:rPrChange>
              </w:rPr>
            </w:pPr>
          </w:p>
        </w:tc>
        <w:tc>
          <w:tcPr>
            <w:tcW w:w="720" w:type="dxa"/>
            <w:tcBorders>
              <w:top w:val="nil"/>
              <w:left w:val="nil"/>
              <w:bottom w:val="single" w:sz="4" w:space="0" w:color="000000"/>
              <w:right w:val="single" w:sz="4" w:space="0" w:color="000000"/>
            </w:tcBorders>
            <w:shd w:val="clear" w:color="FFFFCC" w:fill="FFFFFF"/>
          </w:tcPr>
          <w:p w:rsidR="00130471" w:rsidRPr="00E40DDD" w:rsidRDefault="00130471" w:rsidP="00DC4B9B">
            <w:pPr>
              <w:spacing w:after="0" w:line="240" w:lineRule="auto"/>
              <w:jc w:val="center"/>
              <w:rPr>
                <w:rFonts w:eastAsia="MS PGothic" w:cstheme="minorHAnsi"/>
                <w:sz w:val="24"/>
                <w:szCs w:val="24"/>
                <w:lang w:eastAsia="ja-JP"/>
                <w:rPrChange w:id="1330" w:author="DuyNgo" w:date="2012-08-08T07:35:00Z">
                  <w:rPr>
                    <w:rFonts w:eastAsia="MS PGothic" w:cstheme="minorHAnsi"/>
                    <w:sz w:val="24"/>
                    <w:szCs w:val="24"/>
                    <w:lang w:eastAsia="ja-JP"/>
                  </w:rPr>
                </w:rPrChange>
              </w:rPr>
            </w:pPr>
          </w:p>
        </w:tc>
      </w:tr>
      <w:tr w:rsidR="00130471" w:rsidRPr="00E40DDD" w:rsidTr="00190524">
        <w:trPr>
          <w:trHeight w:val="1007"/>
        </w:trPr>
        <w:tc>
          <w:tcPr>
            <w:tcW w:w="1170" w:type="dxa"/>
            <w:tcBorders>
              <w:top w:val="nil"/>
              <w:left w:val="single" w:sz="4" w:space="0" w:color="000000"/>
              <w:bottom w:val="single" w:sz="4" w:space="0" w:color="000000"/>
              <w:right w:val="single" w:sz="4" w:space="0" w:color="000000"/>
            </w:tcBorders>
            <w:shd w:val="clear" w:color="FFFFCC" w:fill="FFFFFF"/>
          </w:tcPr>
          <w:p w:rsidR="00130471" w:rsidRPr="00E40DDD" w:rsidRDefault="00130471" w:rsidP="00DC4B9B">
            <w:pPr>
              <w:pBdr>
                <w:top w:val="single" w:sz="4" w:space="0" w:color="auto"/>
                <w:left w:val="single" w:sz="4" w:space="0" w:color="auto"/>
                <w:right w:val="single" w:sz="4" w:space="0" w:color="auto"/>
              </w:pBdr>
              <w:shd w:val="clear" w:color="FFFFCC" w:fill="FFFFFF"/>
              <w:spacing w:before="100" w:beforeAutospacing="1" w:after="0" w:afterAutospacing="1" w:line="240" w:lineRule="auto"/>
              <w:jc w:val="center"/>
              <w:textAlignment w:val="center"/>
              <w:rPr>
                <w:rFonts w:eastAsia="MS PGothic" w:cstheme="minorHAnsi"/>
                <w:sz w:val="24"/>
                <w:szCs w:val="24"/>
                <w:lang w:eastAsia="ja-JP"/>
                <w:rPrChange w:id="1331" w:author="DuyNgo" w:date="2012-08-08T07:35:00Z">
                  <w:rPr>
                    <w:rFonts w:ascii="Tahoma" w:eastAsia="MS PGothic" w:hAnsi="Tahoma" w:cstheme="minorHAnsi"/>
                    <w:sz w:val="24"/>
                    <w:szCs w:val="24"/>
                    <w:lang w:eastAsia="ja-JP"/>
                  </w:rPr>
                </w:rPrChange>
              </w:rPr>
            </w:pPr>
            <w:r w:rsidRPr="00E40DDD">
              <w:rPr>
                <w:rFonts w:eastAsia="MS PGothic" w:cstheme="minorHAnsi"/>
                <w:sz w:val="24"/>
                <w:szCs w:val="24"/>
                <w:lang w:eastAsia="ja-JP"/>
                <w:rPrChange w:id="1332" w:author="DuyNgo" w:date="2012-08-08T07:35:00Z">
                  <w:rPr>
                    <w:rFonts w:eastAsia="MS PGothic" w:cstheme="minorHAnsi"/>
                    <w:sz w:val="24"/>
                    <w:szCs w:val="24"/>
                    <w:lang w:eastAsia="ja-JP"/>
                  </w:rPr>
                </w:rPrChange>
              </w:rPr>
              <w:t>[RSG-6]</w:t>
            </w:r>
          </w:p>
        </w:tc>
        <w:tc>
          <w:tcPr>
            <w:tcW w:w="1783" w:type="dxa"/>
            <w:tcBorders>
              <w:top w:val="nil"/>
              <w:left w:val="nil"/>
              <w:bottom w:val="single" w:sz="4" w:space="0" w:color="000000"/>
              <w:right w:val="single" w:sz="4" w:space="0" w:color="000000"/>
            </w:tcBorders>
            <w:shd w:val="clear" w:color="FFFFCC" w:fill="FFFFFF"/>
          </w:tcPr>
          <w:p w:rsidR="00130471" w:rsidRPr="00E40DDD" w:rsidRDefault="00130471" w:rsidP="00DC4B9B">
            <w:pPr>
              <w:pBdr>
                <w:top w:val="single" w:sz="4" w:space="0" w:color="auto"/>
                <w:left w:val="single" w:sz="4" w:space="0" w:color="auto"/>
                <w:right w:val="single" w:sz="4" w:space="0" w:color="auto"/>
              </w:pBdr>
              <w:shd w:val="clear" w:color="FFFFCC" w:fill="FFFFFF"/>
              <w:spacing w:before="100" w:beforeAutospacing="1" w:after="0" w:afterAutospacing="1" w:line="240" w:lineRule="auto"/>
              <w:jc w:val="center"/>
              <w:textAlignment w:val="center"/>
              <w:rPr>
                <w:rFonts w:eastAsia="MS PGothic" w:cstheme="minorHAnsi"/>
                <w:sz w:val="24"/>
                <w:szCs w:val="24"/>
                <w:lang w:eastAsia="ja-JP"/>
                <w:rPrChange w:id="1333" w:author="DuyNgo" w:date="2012-08-08T07:35:00Z">
                  <w:rPr>
                    <w:rFonts w:ascii="Tahoma" w:eastAsia="MS PGothic" w:hAnsi="Tahoma" w:cstheme="minorHAnsi"/>
                    <w:sz w:val="24"/>
                    <w:szCs w:val="24"/>
                    <w:lang w:eastAsia="ja-JP"/>
                  </w:rPr>
                </w:rPrChange>
              </w:rPr>
            </w:pPr>
            <w:r w:rsidRPr="00E40DDD">
              <w:rPr>
                <w:rFonts w:eastAsia="MS PGothic" w:cstheme="minorHAnsi"/>
                <w:sz w:val="24"/>
                <w:szCs w:val="24"/>
                <w:lang w:eastAsia="ja-JP"/>
                <w:rPrChange w:id="1334" w:author="DuyNgo" w:date="2012-08-08T07:35:00Z">
                  <w:rPr>
                    <w:rFonts w:eastAsia="MS PGothic" w:cstheme="minorHAnsi"/>
                    <w:sz w:val="24"/>
                    <w:szCs w:val="24"/>
                    <w:lang w:eastAsia="ja-JP"/>
                  </w:rPr>
                </w:rPrChange>
              </w:rPr>
              <w:t>Test validation data with “Student Identity” textbox</w:t>
            </w:r>
          </w:p>
        </w:tc>
        <w:tc>
          <w:tcPr>
            <w:tcW w:w="2522" w:type="dxa"/>
            <w:tcBorders>
              <w:top w:val="nil"/>
              <w:left w:val="nil"/>
              <w:bottom w:val="single" w:sz="4" w:space="0" w:color="000000"/>
              <w:right w:val="single" w:sz="4" w:space="0" w:color="000000"/>
            </w:tcBorders>
            <w:shd w:val="clear" w:color="FFFFCC" w:fill="FFFFFF"/>
          </w:tcPr>
          <w:p w:rsidR="00130471" w:rsidRPr="00E40DDD" w:rsidRDefault="00130471" w:rsidP="00DC4B9B">
            <w:pPr>
              <w:pBdr>
                <w:top w:val="single" w:sz="4" w:space="0" w:color="auto"/>
                <w:left w:val="single" w:sz="4" w:space="0" w:color="auto"/>
                <w:right w:val="single" w:sz="4" w:space="0" w:color="auto"/>
              </w:pBdr>
              <w:shd w:val="clear" w:color="FFFFCC" w:fill="FFFFFF"/>
              <w:spacing w:before="100" w:beforeAutospacing="1" w:after="0" w:afterAutospacing="1" w:line="240" w:lineRule="auto"/>
              <w:jc w:val="center"/>
              <w:textAlignment w:val="center"/>
              <w:rPr>
                <w:rFonts w:eastAsia="MS PGothic" w:cstheme="minorHAnsi"/>
                <w:sz w:val="24"/>
                <w:szCs w:val="24"/>
                <w:lang w:eastAsia="ja-JP"/>
                <w:rPrChange w:id="1335" w:author="DuyNgo" w:date="2012-08-08T07:35:00Z">
                  <w:rPr>
                    <w:rFonts w:ascii="Tahoma" w:eastAsia="MS PGothic" w:hAnsi="Tahoma" w:cstheme="minorHAnsi"/>
                    <w:sz w:val="24"/>
                    <w:szCs w:val="24"/>
                    <w:lang w:eastAsia="ja-JP"/>
                  </w:rPr>
                </w:rPrChange>
              </w:rPr>
            </w:pPr>
            <w:r w:rsidRPr="00E40DDD">
              <w:rPr>
                <w:rFonts w:eastAsia="MS PGothic" w:cstheme="minorHAnsi"/>
                <w:sz w:val="24"/>
                <w:szCs w:val="24"/>
                <w:lang w:eastAsia="ja-JP"/>
                <w:rPrChange w:id="1336" w:author="DuyNgo" w:date="2012-08-08T07:35:00Z">
                  <w:rPr>
                    <w:rFonts w:eastAsia="MS PGothic" w:cstheme="minorHAnsi"/>
                    <w:sz w:val="24"/>
                    <w:szCs w:val="24"/>
                    <w:lang w:eastAsia="ja-JP"/>
                  </w:rPr>
                </w:rPrChange>
              </w:rPr>
              <w:t>- Click “Edit Information” hyperlink in the bottom side of page.</w:t>
            </w:r>
          </w:p>
          <w:p w:rsidR="00130471" w:rsidRPr="00E40DDD" w:rsidRDefault="00130471" w:rsidP="00DC4B9B">
            <w:pPr>
              <w:spacing w:after="0" w:line="240" w:lineRule="auto"/>
              <w:rPr>
                <w:rFonts w:eastAsia="MS PGothic" w:cstheme="minorHAnsi"/>
                <w:sz w:val="24"/>
                <w:szCs w:val="24"/>
                <w:lang w:eastAsia="ja-JP"/>
                <w:rPrChange w:id="1337" w:author="DuyNgo" w:date="2012-08-08T07:35:00Z">
                  <w:rPr>
                    <w:rFonts w:eastAsia="MS PGothic" w:cstheme="minorHAnsi"/>
                    <w:sz w:val="24"/>
                    <w:szCs w:val="24"/>
                    <w:lang w:eastAsia="ja-JP"/>
                  </w:rPr>
                </w:rPrChange>
              </w:rPr>
            </w:pPr>
            <w:r w:rsidRPr="00E40DDD">
              <w:rPr>
                <w:rFonts w:eastAsia="MS PGothic" w:cstheme="minorHAnsi"/>
                <w:sz w:val="24"/>
                <w:szCs w:val="24"/>
                <w:lang w:eastAsia="ja-JP"/>
                <w:rPrChange w:id="1338" w:author="DuyNgo" w:date="2012-08-08T07:35:00Z">
                  <w:rPr>
                    <w:rFonts w:eastAsia="MS PGothic" w:cstheme="minorHAnsi"/>
                    <w:sz w:val="24"/>
                    <w:szCs w:val="24"/>
                    <w:lang w:eastAsia="ja-JP"/>
                  </w:rPr>
                </w:rPrChange>
              </w:rPr>
              <w:t>- das</w:t>
            </w:r>
          </w:p>
        </w:tc>
        <w:tc>
          <w:tcPr>
            <w:tcW w:w="4515" w:type="dxa"/>
            <w:tcBorders>
              <w:top w:val="nil"/>
              <w:left w:val="nil"/>
              <w:bottom w:val="single" w:sz="4" w:space="0" w:color="000000"/>
              <w:right w:val="single" w:sz="4" w:space="0" w:color="000000"/>
            </w:tcBorders>
            <w:shd w:val="clear" w:color="FFFFCC" w:fill="FFFFFF"/>
          </w:tcPr>
          <w:p w:rsidR="00130471" w:rsidRPr="00E40DDD" w:rsidRDefault="00130471" w:rsidP="00DC4B9B">
            <w:pPr>
              <w:pBdr>
                <w:top w:val="single" w:sz="4" w:space="0" w:color="auto"/>
                <w:left w:val="single" w:sz="4" w:space="0" w:color="auto"/>
                <w:right w:val="single" w:sz="4" w:space="0" w:color="auto"/>
              </w:pBdr>
              <w:shd w:val="clear" w:color="FFFFCC" w:fill="FFFFFF"/>
              <w:spacing w:before="100" w:beforeAutospacing="1" w:after="0" w:afterAutospacing="1" w:line="240" w:lineRule="auto"/>
              <w:jc w:val="center"/>
              <w:textAlignment w:val="center"/>
              <w:rPr>
                <w:rFonts w:eastAsia="MS PGothic" w:cstheme="minorHAnsi"/>
                <w:sz w:val="24"/>
                <w:szCs w:val="24"/>
                <w:lang w:eastAsia="ja-JP"/>
                <w:rPrChange w:id="1339" w:author="DuyNgo" w:date="2012-08-08T07:35:00Z">
                  <w:rPr>
                    <w:rFonts w:ascii="Tahoma" w:eastAsia="MS PGothic" w:hAnsi="Tahoma" w:cstheme="minorHAnsi"/>
                    <w:sz w:val="24"/>
                    <w:szCs w:val="24"/>
                    <w:lang w:eastAsia="ja-JP"/>
                  </w:rPr>
                </w:rPrChange>
              </w:rPr>
            </w:pPr>
            <w:r w:rsidRPr="00E40DDD">
              <w:rPr>
                <w:rFonts w:eastAsia="MS PGothic" w:cstheme="minorHAnsi"/>
                <w:sz w:val="24"/>
                <w:szCs w:val="24"/>
                <w:lang w:eastAsia="ja-JP"/>
                <w:rPrChange w:id="1340" w:author="DuyNgo" w:date="2012-08-08T07:35:00Z">
                  <w:rPr>
                    <w:rFonts w:eastAsia="MS PGothic" w:cstheme="minorHAnsi"/>
                    <w:sz w:val="24"/>
                    <w:szCs w:val="24"/>
                    <w:lang w:eastAsia="ja-JP"/>
                  </w:rPr>
                </w:rPrChange>
              </w:rPr>
              <w:t>- Type wrong format or leave it empty then click “Update button”</w:t>
            </w:r>
          </w:p>
        </w:tc>
        <w:tc>
          <w:tcPr>
            <w:tcW w:w="1800" w:type="dxa"/>
            <w:tcBorders>
              <w:top w:val="nil"/>
              <w:left w:val="nil"/>
              <w:bottom w:val="single" w:sz="4" w:space="0" w:color="000000"/>
              <w:right w:val="single" w:sz="4" w:space="0" w:color="000000"/>
            </w:tcBorders>
            <w:shd w:val="clear" w:color="FFFFCC" w:fill="FFFFFF"/>
          </w:tcPr>
          <w:p w:rsidR="00130471" w:rsidRPr="00E40DDD" w:rsidRDefault="00130471" w:rsidP="00DC4B9B">
            <w:pPr>
              <w:spacing w:after="0" w:line="240" w:lineRule="auto"/>
              <w:jc w:val="center"/>
              <w:rPr>
                <w:rFonts w:eastAsia="MS PGothic" w:cstheme="minorHAnsi"/>
                <w:color w:val="000000"/>
                <w:sz w:val="24"/>
                <w:szCs w:val="24"/>
                <w:lang w:eastAsia="ja-JP"/>
                <w:rPrChange w:id="1341" w:author="DuyNgo" w:date="2012-08-08T07:35:00Z">
                  <w:rPr>
                    <w:rFonts w:eastAsia="MS PGothic" w:cstheme="minorHAnsi"/>
                    <w:color w:val="000000"/>
                    <w:sz w:val="24"/>
                    <w:szCs w:val="24"/>
                    <w:lang w:eastAsia="ja-JP"/>
                  </w:rPr>
                </w:rPrChange>
              </w:rPr>
            </w:pPr>
          </w:p>
        </w:tc>
        <w:tc>
          <w:tcPr>
            <w:tcW w:w="900" w:type="dxa"/>
            <w:tcBorders>
              <w:top w:val="nil"/>
              <w:left w:val="nil"/>
              <w:bottom w:val="single" w:sz="4" w:space="0" w:color="000000"/>
              <w:right w:val="single" w:sz="4" w:space="0" w:color="000000"/>
            </w:tcBorders>
            <w:shd w:val="clear" w:color="FFFFCC" w:fill="FFFFFF"/>
          </w:tcPr>
          <w:p w:rsidR="00130471" w:rsidRPr="00E40DDD" w:rsidRDefault="00130471" w:rsidP="00DC4B9B">
            <w:pPr>
              <w:pBdr>
                <w:top w:val="single" w:sz="4" w:space="0" w:color="auto"/>
                <w:left w:val="single" w:sz="4" w:space="0" w:color="auto"/>
                <w:right w:val="single" w:sz="4" w:space="0" w:color="auto"/>
              </w:pBdr>
              <w:shd w:val="clear" w:color="FFFFCC" w:fill="FFFFFF"/>
              <w:spacing w:before="100" w:beforeAutospacing="1" w:after="0" w:afterAutospacing="1" w:line="240" w:lineRule="auto"/>
              <w:jc w:val="center"/>
              <w:textAlignment w:val="center"/>
              <w:rPr>
                <w:rFonts w:eastAsia="MS PGothic" w:cstheme="minorHAnsi"/>
                <w:sz w:val="24"/>
                <w:szCs w:val="24"/>
                <w:lang w:eastAsia="ja-JP"/>
                <w:rPrChange w:id="1342" w:author="DuyNgo" w:date="2012-08-08T07:35:00Z">
                  <w:rPr>
                    <w:rFonts w:ascii="Tahoma" w:eastAsia="MS PGothic" w:hAnsi="Tahoma" w:cstheme="minorHAnsi"/>
                    <w:sz w:val="24"/>
                    <w:szCs w:val="24"/>
                    <w:lang w:eastAsia="ja-JP"/>
                  </w:rPr>
                </w:rPrChange>
              </w:rPr>
            </w:pPr>
            <w:r w:rsidRPr="00E40DDD">
              <w:rPr>
                <w:rFonts w:eastAsia="MS PGothic" w:cstheme="minorHAnsi"/>
                <w:sz w:val="24"/>
                <w:szCs w:val="24"/>
                <w:lang w:eastAsia="ja-JP"/>
                <w:rPrChange w:id="1343" w:author="DuyNgo" w:date="2012-08-08T07:35:00Z">
                  <w:rPr>
                    <w:rFonts w:eastAsia="MS PGothic" w:cstheme="minorHAnsi"/>
                    <w:sz w:val="24"/>
                    <w:szCs w:val="24"/>
                    <w:lang w:eastAsia="ja-JP"/>
                  </w:rPr>
                </w:rPrChange>
              </w:rPr>
              <w:t>Pass</w:t>
            </w:r>
          </w:p>
        </w:tc>
        <w:tc>
          <w:tcPr>
            <w:tcW w:w="1260" w:type="dxa"/>
            <w:tcBorders>
              <w:top w:val="nil"/>
              <w:left w:val="nil"/>
              <w:bottom w:val="single" w:sz="4" w:space="0" w:color="000000"/>
              <w:right w:val="single" w:sz="4" w:space="0" w:color="000000"/>
            </w:tcBorders>
            <w:shd w:val="clear" w:color="FFFFCC" w:fill="FFFFFF"/>
          </w:tcPr>
          <w:p w:rsidR="00130471" w:rsidRPr="00E40DDD" w:rsidRDefault="00130471" w:rsidP="00DC4B9B">
            <w:pPr>
              <w:spacing w:after="0" w:line="240" w:lineRule="auto"/>
              <w:jc w:val="center"/>
              <w:rPr>
                <w:rFonts w:eastAsia="MS PGothic" w:cstheme="minorHAnsi"/>
                <w:sz w:val="24"/>
                <w:szCs w:val="24"/>
                <w:lang w:eastAsia="ja-JP"/>
                <w:rPrChange w:id="1344" w:author="DuyNgo" w:date="2012-08-08T07:35:00Z">
                  <w:rPr>
                    <w:rFonts w:eastAsia="MS PGothic" w:cstheme="minorHAnsi"/>
                    <w:sz w:val="24"/>
                    <w:szCs w:val="24"/>
                    <w:lang w:eastAsia="ja-JP"/>
                  </w:rPr>
                </w:rPrChange>
              </w:rPr>
            </w:pPr>
          </w:p>
        </w:tc>
        <w:tc>
          <w:tcPr>
            <w:tcW w:w="720" w:type="dxa"/>
            <w:tcBorders>
              <w:top w:val="nil"/>
              <w:left w:val="nil"/>
              <w:bottom w:val="single" w:sz="4" w:space="0" w:color="000000"/>
              <w:right w:val="single" w:sz="4" w:space="0" w:color="000000"/>
            </w:tcBorders>
            <w:shd w:val="clear" w:color="FFFFCC" w:fill="FFFFFF"/>
          </w:tcPr>
          <w:p w:rsidR="00130471" w:rsidRPr="00E40DDD" w:rsidRDefault="00130471" w:rsidP="00DC4B9B">
            <w:pPr>
              <w:spacing w:after="0" w:line="240" w:lineRule="auto"/>
              <w:jc w:val="center"/>
              <w:rPr>
                <w:rFonts w:eastAsia="MS PGothic" w:cstheme="minorHAnsi"/>
                <w:sz w:val="24"/>
                <w:szCs w:val="24"/>
                <w:lang w:eastAsia="ja-JP"/>
                <w:rPrChange w:id="1345" w:author="DuyNgo" w:date="2012-08-08T07:35:00Z">
                  <w:rPr>
                    <w:rFonts w:eastAsia="MS PGothic" w:cstheme="minorHAnsi"/>
                    <w:sz w:val="24"/>
                    <w:szCs w:val="24"/>
                    <w:lang w:eastAsia="ja-JP"/>
                  </w:rPr>
                </w:rPrChange>
              </w:rPr>
            </w:pPr>
          </w:p>
        </w:tc>
      </w:tr>
      <w:tr w:rsidR="00130471" w:rsidRPr="00E40DDD" w:rsidTr="00190524">
        <w:trPr>
          <w:trHeight w:val="1151"/>
        </w:trPr>
        <w:tc>
          <w:tcPr>
            <w:tcW w:w="1170" w:type="dxa"/>
            <w:tcBorders>
              <w:top w:val="nil"/>
              <w:left w:val="single" w:sz="4" w:space="0" w:color="000000"/>
              <w:bottom w:val="single" w:sz="4" w:space="0" w:color="000000"/>
              <w:right w:val="single" w:sz="4" w:space="0" w:color="000000"/>
            </w:tcBorders>
            <w:shd w:val="clear" w:color="FFFFCC" w:fill="FFFFFF"/>
          </w:tcPr>
          <w:p w:rsidR="00130471" w:rsidRPr="00E40DDD" w:rsidRDefault="00130471" w:rsidP="00DC4B9B">
            <w:pPr>
              <w:pBdr>
                <w:top w:val="single" w:sz="4" w:space="0" w:color="auto"/>
                <w:left w:val="single" w:sz="4" w:space="0" w:color="auto"/>
                <w:right w:val="single" w:sz="4" w:space="0" w:color="auto"/>
              </w:pBdr>
              <w:shd w:val="clear" w:color="FFFFCC" w:fill="FFFFFF"/>
              <w:spacing w:before="100" w:beforeAutospacing="1" w:after="0" w:afterAutospacing="1" w:line="240" w:lineRule="auto"/>
              <w:jc w:val="center"/>
              <w:textAlignment w:val="center"/>
              <w:rPr>
                <w:rFonts w:eastAsia="MS PGothic" w:cstheme="minorHAnsi"/>
                <w:sz w:val="24"/>
                <w:szCs w:val="24"/>
                <w:lang w:eastAsia="ja-JP"/>
                <w:rPrChange w:id="1346" w:author="DuyNgo" w:date="2012-08-08T07:35:00Z">
                  <w:rPr>
                    <w:rFonts w:ascii="Tahoma" w:eastAsia="MS PGothic" w:hAnsi="Tahoma" w:cstheme="minorHAnsi"/>
                    <w:sz w:val="24"/>
                    <w:szCs w:val="24"/>
                    <w:lang w:eastAsia="ja-JP"/>
                  </w:rPr>
                </w:rPrChange>
              </w:rPr>
            </w:pPr>
            <w:r w:rsidRPr="00E40DDD">
              <w:rPr>
                <w:rFonts w:eastAsia="MS PGothic" w:cstheme="minorHAnsi"/>
                <w:sz w:val="24"/>
                <w:szCs w:val="24"/>
                <w:lang w:eastAsia="ja-JP"/>
                <w:rPrChange w:id="1347" w:author="DuyNgo" w:date="2012-08-08T07:35:00Z">
                  <w:rPr>
                    <w:rFonts w:eastAsia="MS PGothic" w:cstheme="minorHAnsi"/>
                    <w:sz w:val="24"/>
                    <w:szCs w:val="24"/>
                    <w:lang w:eastAsia="ja-JP"/>
                  </w:rPr>
                </w:rPrChange>
              </w:rPr>
              <w:t>[RSG-7]</w:t>
            </w:r>
          </w:p>
        </w:tc>
        <w:tc>
          <w:tcPr>
            <w:tcW w:w="1783" w:type="dxa"/>
            <w:tcBorders>
              <w:top w:val="nil"/>
              <w:left w:val="nil"/>
              <w:bottom w:val="single" w:sz="4" w:space="0" w:color="000000"/>
              <w:right w:val="single" w:sz="4" w:space="0" w:color="000000"/>
            </w:tcBorders>
            <w:shd w:val="clear" w:color="FFFFCC" w:fill="FFFFFF"/>
          </w:tcPr>
          <w:p w:rsidR="00130471" w:rsidRPr="00E40DDD" w:rsidRDefault="00130471" w:rsidP="00DC4B9B">
            <w:pPr>
              <w:pBdr>
                <w:top w:val="single" w:sz="4" w:space="0" w:color="auto"/>
                <w:left w:val="single" w:sz="4" w:space="0" w:color="auto"/>
                <w:right w:val="single" w:sz="4" w:space="0" w:color="auto"/>
              </w:pBdr>
              <w:shd w:val="clear" w:color="FFFFCC" w:fill="FFFFFF"/>
              <w:spacing w:before="100" w:beforeAutospacing="1" w:after="0" w:afterAutospacing="1" w:line="240" w:lineRule="auto"/>
              <w:jc w:val="center"/>
              <w:textAlignment w:val="center"/>
              <w:rPr>
                <w:rFonts w:eastAsia="MS PGothic" w:cstheme="minorHAnsi"/>
                <w:sz w:val="24"/>
                <w:szCs w:val="24"/>
                <w:lang w:eastAsia="ja-JP"/>
                <w:rPrChange w:id="1348" w:author="DuyNgo" w:date="2012-08-08T07:35:00Z">
                  <w:rPr>
                    <w:rFonts w:ascii="Tahoma" w:eastAsia="MS PGothic" w:hAnsi="Tahoma" w:cstheme="minorHAnsi"/>
                    <w:sz w:val="24"/>
                    <w:szCs w:val="24"/>
                    <w:lang w:eastAsia="ja-JP"/>
                  </w:rPr>
                </w:rPrChange>
              </w:rPr>
            </w:pPr>
            <w:r w:rsidRPr="00E40DDD">
              <w:rPr>
                <w:rFonts w:eastAsia="MS PGothic" w:cstheme="minorHAnsi"/>
                <w:sz w:val="24"/>
                <w:szCs w:val="24"/>
                <w:lang w:eastAsia="ja-JP"/>
                <w:rPrChange w:id="1349" w:author="DuyNgo" w:date="2012-08-08T07:35:00Z">
                  <w:rPr>
                    <w:rFonts w:eastAsia="MS PGothic" w:cstheme="minorHAnsi"/>
                    <w:sz w:val="24"/>
                    <w:szCs w:val="24"/>
                    <w:lang w:eastAsia="ja-JP"/>
                  </w:rPr>
                </w:rPrChange>
              </w:rPr>
              <w:t>Test validation data with “Phone” textbox</w:t>
            </w:r>
          </w:p>
        </w:tc>
        <w:tc>
          <w:tcPr>
            <w:tcW w:w="2522" w:type="dxa"/>
            <w:tcBorders>
              <w:top w:val="nil"/>
              <w:left w:val="nil"/>
              <w:bottom w:val="single" w:sz="4" w:space="0" w:color="000000"/>
              <w:right w:val="single" w:sz="4" w:space="0" w:color="000000"/>
            </w:tcBorders>
            <w:shd w:val="clear" w:color="FFFFCC" w:fill="FFFFFF"/>
          </w:tcPr>
          <w:p w:rsidR="00130471" w:rsidRPr="00E40DDD" w:rsidRDefault="00130471" w:rsidP="00DC4B9B">
            <w:pPr>
              <w:pBdr>
                <w:top w:val="single" w:sz="4" w:space="0" w:color="auto"/>
                <w:left w:val="single" w:sz="4" w:space="0" w:color="auto"/>
                <w:right w:val="single" w:sz="4" w:space="0" w:color="auto"/>
              </w:pBdr>
              <w:shd w:val="clear" w:color="FFFFCC" w:fill="FFFFFF"/>
              <w:spacing w:before="100" w:beforeAutospacing="1" w:after="0" w:afterAutospacing="1" w:line="240" w:lineRule="auto"/>
              <w:jc w:val="center"/>
              <w:textAlignment w:val="center"/>
              <w:rPr>
                <w:rFonts w:eastAsia="MS PGothic" w:cstheme="minorHAnsi"/>
                <w:sz w:val="24"/>
                <w:szCs w:val="24"/>
                <w:lang w:eastAsia="ja-JP"/>
                <w:rPrChange w:id="1350" w:author="DuyNgo" w:date="2012-08-08T07:35:00Z">
                  <w:rPr>
                    <w:rFonts w:ascii="Tahoma" w:eastAsia="MS PGothic" w:hAnsi="Tahoma" w:cstheme="minorHAnsi"/>
                    <w:sz w:val="24"/>
                    <w:szCs w:val="24"/>
                    <w:lang w:eastAsia="ja-JP"/>
                  </w:rPr>
                </w:rPrChange>
              </w:rPr>
            </w:pPr>
            <w:r w:rsidRPr="00E40DDD">
              <w:rPr>
                <w:rFonts w:eastAsia="MS PGothic" w:cstheme="minorHAnsi"/>
                <w:sz w:val="24"/>
                <w:szCs w:val="24"/>
                <w:lang w:eastAsia="ja-JP"/>
                <w:rPrChange w:id="1351" w:author="DuyNgo" w:date="2012-08-08T07:35:00Z">
                  <w:rPr>
                    <w:rFonts w:eastAsia="MS PGothic" w:cstheme="minorHAnsi"/>
                    <w:sz w:val="24"/>
                    <w:szCs w:val="24"/>
                    <w:lang w:eastAsia="ja-JP"/>
                  </w:rPr>
                </w:rPrChange>
              </w:rPr>
              <w:t>- Click “Edit Information” hyperlink in the bottom side of page.</w:t>
            </w:r>
          </w:p>
          <w:p w:rsidR="00130471" w:rsidRPr="00E40DDD" w:rsidRDefault="00130471" w:rsidP="00DC4B9B">
            <w:pPr>
              <w:spacing w:after="0" w:line="240" w:lineRule="auto"/>
              <w:rPr>
                <w:rFonts w:eastAsia="MS PGothic" w:cstheme="minorHAnsi"/>
                <w:sz w:val="24"/>
                <w:szCs w:val="24"/>
                <w:lang w:eastAsia="ja-JP"/>
                <w:rPrChange w:id="1352" w:author="DuyNgo" w:date="2012-08-08T07:35:00Z">
                  <w:rPr>
                    <w:rFonts w:eastAsia="MS PGothic" w:cstheme="minorHAnsi"/>
                    <w:sz w:val="24"/>
                    <w:szCs w:val="24"/>
                    <w:lang w:eastAsia="ja-JP"/>
                  </w:rPr>
                </w:rPrChange>
              </w:rPr>
            </w:pPr>
            <w:r w:rsidRPr="00E40DDD">
              <w:rPr>
                <w:rFonts w:eastAsia="MS PGothic" w:cstheme="minorHAnsi"/>
                <w:sz w:val="24"/>
                <w:szCs w:val="24"/>
                <w:lang w:eastAsia="ja-JP"/>
                <w:rPrChange w:id="1353" w:author="DuyNgo" w:date="2012-08-08T07:35:00Z">
                  <w:rPr>
                    <w:rFonts w:eastAsia="MS PGothic" w:cstheme="minorHAnsi"/>
                    <w:sz w:val="24"/>
                    <w:szCs w:val="24"/>
                    <w:lang w:eastAsia="ja-JP"/>
                  </w:rPr>
                </w:rPrChange>
              </w:rPr>
              <w:t>- das</w:t>
            </w:r>
          </w:p>
        </w:tc>
        <w:tc>
          <w:tcPr>
            <w:tcW w:w="4515" w:type="dxa"/>
            <w:tcBorders>
              <w:top w:val="nil"/>
              <w:left w:val="nil"/>
              <w:bottom w:val="single" w:sz="4" w:space="0" w:color="000000"/>
              <w:right w:val="single" w:sz="4" w:space="0" w:color="000000"/>
            </w:tcBorders>
            <w:shd w:val="clear" w:color="FFFFCC" w:fill="FFFFFF"/>
          </w:tcPr>
          <w:p w:rsidR="00130471" w:rsidRPr="00E40DDD" w:rsidRDefault="00130471" w:rsidP="00DC4B9B">
            <w:pPr>
              <w:pBdr>
                <w:top w:val="single" w:sz="4" w:space="0" w:color="auto"/>
                <w:left w:val="single" w:sz="4" w:space="0" w:color="auto"/>
                <w:right w:val="single" w:sz="4" w:space="0" w:color="auto"/>
              </w:pBdr>
              <w:shd w:val="clear" w:color="FFFFCC" w:fill="FFFFFF"/>
              <w:spacing w:before="100" w:beforeAutospacing="1" w:after="0" w:afterAutospacing="1" w:line="240" w:lineRule="auto"/>
              <w:jc w:val="center"/>
              <w:textAlignment w:val="center"/>
              <w:rPr>
                <w:rFonts w:eastAsia="MS PGothic" w:cstheme="minorHAnsi"/>
                <w:sz w:val="24"/>
                <w:szCs w:val="24"/>
                <w:lang w:eastAsia="ja-JP"/>
                <w:rPrChange w:id="1354" w:author="DuyNgo" w:date="2012-08-08T07:35:00Z">
                  <w:rPr>
                    <w:rFonts w:ascii="Tahoma" w:eastAsia="MS PGothic" w:hAnsi="Tahoma" w:cstheme="minorHAnsi"/>
                    <w:sz w:val="24"/>
                    <w:szCs w:val="24"/>
                    <w:lang w:eastAsia="ja-JP"/>
                  </w:rPr>
                </w:rPrChange>
              </w:rPr>
            </w:pPr>
            <w:r w:rsidRPr="00E40DDD">
              <w:rPr>
                <w:rFonts w:eastAsia="MS PGothic" w:cstheme="minorHAnsi"/>
                <w:sz w:val="24"/>
                <w:szCs w:val="24"/>
                <w:lang w:eastAsia="ja-JP"/>
                <w:rPrChange w:id="1355" w:author="DuyNgo" w:date="2012-08-08T07:35:00Z">
                  <w:rPr>
                    <w:rFonts w:eastAsia="MS PGothic" w:cstheme="minorHAnsi"/>
                    <w:sz w:val="24"/>
                    <w:szCs w:val="24"/>
                    <w:lang w:eastAsia="ja-JP"/>
                  </w:rPr>
                </w:rPrChange>
              </w:rPr>
              <w:t>- Type wrong format or leave it empty then click “Update button” - Type wrong format or leave it empty then click “Update button”</w:t>
            </w:r>
          </w:p>
        </w:tc>
        <w:tc>
          <w:tcPr>
            <w:tcW w:w="1800" w:type="dxa"/>
            <w:tcBorders>
              <w:top w:val="nil"/>
              <w:left w:val="nil"/>
              <w:bottom w:val="single" w:sz="4" w:space="0" w:color="000000"/>
              <w:right w:val="single" w:sz="4" w:space="0" w:color="000000"/>
            </w:tcBorders>
            <w:shd w:val="clear" w:color="FFFFCC" w:fill="FFFFFF"/>
          </w:tcPr>
          <w:p w:rsidR="00130471" w:rsidRPr="00E40DDD" w:rsidRDefault="00130471" w:rsidP="00DC4B9B">
            <w:pPr>
              <w:spacing w:after="0" w:line="240" w:lineRule="auto"/>
              <w:jc w:val="center"/>
              <w:rPr>
                <w:rFonts w:eastAsia="MS PGothic" w:cstheme="minorHAnsi"/>
                <w:color w:val="000000"/>
                <w:sz w:val="24"/>
                <w:szCs w:val="24"/>
                <w:lang w:eastAsia="ja-JP"/>
                <w:rPrChange w:id="1356" w:author="DuyNgo" w:date="2012-08-08T07:35:00Z">
                  <w:rPr>
                    <w:rFonts w:eastAsia="MS PGothic" w:cstheme="minorHAnsi"/>
                    <w:color w:val="000000"/>
                    <w:sz w:val="24"/>
                    <w:szCs w:val="24"/>
                    <w:lang w:eastAsia="ja-JP"/>
                  </w:rPr>
                </w:rPrChange>
              </w:rPr>
            </w:pPr>
          </w:p>
        </w:tc>
        <w:tc>
          <w:tcPr>
            <w:tcW w:w="900" w:type="dxa"/>
            <w:tcBorders>
              <w:top w:val="nil"/>
              <w:left w:val="nil"/>
              <w:bottom w:val="single" w:sz="4" w:space="0" w:color="000000"/>
              <w:right w:val="single" w:sz="4" w:space="0" w:color="000000"/>
            </w:tcBorders>
            <w:shd w:val="clear" w:color="FFFFCC" w:fill="FFFFFF"/>
          </w:tcPr>
          <w:p w:rsidR="00130471" w:rsidRPr="00E40DDD" w:rsidRDefault="00130471" w:rsidP="00DC4B9B">
            <w:pPr>
              <w:pBdr>
                <w:top w:val="single" w:sz="4" w:space="0" w:color="auto"/>
                <w:left w:val="single" w:sz="4" w:space="0" w:color="auto"/>
                <w:right w:val="single" w:sz="4" w:space="0" w:color="auto"/>
              </w:pBdr>
              <w:shd w:val="clear" w:color="FFFFCC" w:fill="FFFFFF"/>
              <w:spacing w:before="100" w:beforeAutospacing="1" w:after="0" w:afterAutospacing="1" w:line="240" w:lineRule="auto"/>
              <w:jc w:val="center"/>
              <w:textAlignment w:val="center"/>
              <w:rPr>
                <w:rFonts w:eastAsia="MS PGothic" w:cstheme="minorHAnsi"/>
                <w:sz w:val="24"/>
                <w:szCs w:val="24"/>
                <w:lang w:eastAsia="ja-JP"/>
                <w:rPrChange w:id="1357" w:author="DuyNgo" w:date="2012-08-08T07:35:00Z">
                  <w:rPr>
                    <w:rFonts w:ascii="Tahoma" w:eastAsia="MS PGothic" w:hAnsi="Tahoma" w:cstheme="minorHAnsi"/>
                    <w:sz w:val="24"/>
                    <w:szCs w:val="24"/>
                    <w:lang w:eastAsia="ja-JP"/>
                  </w:rPr>
                </w:rPrChange>
              </w:rPr>
            </w:pPr>
            <w:r w:rsidRPr="00E40DDD">
              <w:rPr>
                <w:rFonts w:eastAsia="MS PGothic" w:cstheme="minorHAnsi"/>
                <w:sz w:val="24"/>
                <w:szCs w:val="24"/>
                <w:lang w:eastAsia="ja-JP"/>
                <w:rPrChange w:id="1358" w:author="DuyNgo" w:date="2012-08-08T07:35:00Z">
                  <w:rPr>
                    <w:rFonts w:eastAsia="MS PGothic" w:cstheme="minorHAnsi"/>
                    <w:sz w:val="24"/>
                    <w:szCs w:val="24"/>
                    <w:lang w:eastAsia="ja-JP"/>
                  </w:rPr>
                </w:rPrChange>
              </w:rPr>
              <w:t>Pass</w:t>
            </w:r>
          </w:p>
        </w:tc>
        <w:tc>
          <w:tcPr>
            <w:tcW w:w="1260" w:type="dxa"/>
            <w:tcBorders>
              <w:top w:val="nil"/>
              <w:left w:val="nil"/>
              <w:bottom w:val="single" w:sz="4" w:space="0" w:color="000000"/>
              <w:right w:val="single" w:sz="4" w:space="0" w:color="000000"/>
            </w:tcBorders>
            <w:shd w:val="clear" w:color="FFFFCC" w:fill="FFFFFF"/>
          </w:tcPr>
          <w:p w:rsidR="00130471" w:rsidRPr="00E40DDD" w:rsidRDefault="00130471" w:rsidP="00DC4B9B">
            <w:pPr>
              <w:spacing w:after="0" w:line="240" w:lineRule="auto"/>
              <w:jc w:val="center"/>
              <w:rPr>
                <w:rFonts w:eastAsia="MS PGothic" w:cstheme="minorHAnsi"/>
                <w:sz w:val="24"/>
                <w:szCs w:val="24"/>
                <w:lang w:eastAsia="ja-JP"/>
                <w:rPrChange w:id="1359" w:author="DuyNgo" w:date="2012-08-08T07:35:00Z">
                  <w:rPr>
                    <w:rFonts w:eastAsia="MS PGothic" w:cstheme="minorHAnsi"/>
                    <w:sz w:val="24"/>
                    <w:szCs w:val="24"/>
                    <w:lang w:eastAsia="ja-JP"/>
                  </w:rPr>
                </w:rPrChange>
              </w:rPr>
            </w:pPr>
          </w:p>
        </w:tc>
        <w:tc>
          <w:tcPr>
            <w:tcW w:w="720" w:type="dxa"/>
            <w:tcBorders>
              <w:top w:val="nil"/>
              <w:left w:val="nil"/>
              <w:bottom w:val="single" w:sz="4" w:space="0" w:color="000000"/>
              <w:right w:val="single" w:sz="4" w:space="0" w:color="000000"/>
            </w:tcBorders>
            <w:shd w:val="clear" w:color="FFFFCC" w:fill="FFFFFF"/>
          </w:tcPr>
          <w:p w:rsidR="00130471" w:rsidRPr="00E40DDD" w:rsidRDefault="00130471" w:rsidP="00DC4B9B">
            <w:pPr>
              <w:spacing w:after="0" w:line="240" w:lineRule="auto"/>
              <w:jc w:val="center"/>
              <w:rPr>
                <w:rFonts w:eastAsia="MS PGothic" w:cstheme="minorHAnsi"/>
                <w:sz w:val="24"/>
                <w:szCs w:val="24"/>
                <w:lang w:eastAsia="ja-JP"/>
                <w:rPrChange w:id="1360" w:author="DuyNgo" w:date="2012-08-08T07:35:00Z">
                  <w:rPr>
                    <w:rFonts w:eastAsia="MS PGothic" w:cstheme="minorHAnsi"/>
                    <w:sz w:val="24"/>
                    <w:szCs w:val="24"/>
                    <w:lang w:eastAsia="ja-JP"/>
                  </w:rPr>
                </w:rPrChange>
              </w:rPr>
            </w:pPr>
          </w:p>
        </w:tc>
      </w:tr>
      <w:tr w:rsidR="00130471" w:rsidRPr="00E40DDD" w:rsidTr="00190524">
        <w:trPr>
          <w:trHeight w:val="1088"/>
        </w:trPr>
        <w:tc>
          <w:tcPr>
            <w:tcW w:w="1170" w:type="dxa"/>
            <w:tcBorders>
              <w:top w:val="nil"/>
              <w:left w:val="single" w:sz="4" w:space="0" w:color="000000"/>
              <w:bottom w:val="single" w:sz="4" w:space="0" w:color="000000"/>
              <w:right w:val="single" w:sz="4" w:space="0" w:color="000000"/>
            </w:tcBorders>
            <w:shd w:val="clear" w:color="FFFFCC" w:fill="FFFFFF"/>
          </w:tcPr>
          <w:p w:rsidR="00130471" w:rsidRPr="00E40DDD" w:rsidRDefault="00130471" w:rsidP="00DC4B9B">
            <w:pPr>
              <w:pBdr>
                <w:top w:val="single" w:sz="4" w:space="0" w:color="auto"/>
                <w:left w:val="single" w:sz="4" w:space="0" w:color="auto"/>
                <w:right w:val="single" w:sz="4" w:space="0" w:color="auto"/>
              </w:pBdr>
              <w:shd w:val="clear" w:color="FFFFCC" w:fill="FFFFFF"/>
              <w:spacing w:before="100" w:beforeAutospacing="1" w:after="0" w:afterAutospacing="1" w:line="240" w:lineRule="auto"/>
              <w:jc w:val="center"/>
              <w:textAlignment w:val="center"/>
              <w:rPr>
                <w:rFonts w:eastAsia="MS PGothic" w:cstheme="minorHAnsi"/>
                <w:sz w:val="24"/>
                <w:szCs w:val="24"/>
                <w:lang w:eastAsia="ja-JP"/>
                <w:rPrChange w:id="1361" w:author="DuyNgo" w:date="2012-08-08T07:35:00Z">
                  <w:rPr>
                    <w:rFonts w:ascii="Tahoma" w:eastAsia="MS PGothic" w:hAnsi="Tahoma" w:cstheme="minorHAnsi"/>
                    <w:sz w:val="24"/>
                    <w:szCs w:val="24"/>
                    <w:lang w:eastAsia="ja-JP"/>
                  </w:rPr>
                </w:rPrChange>
              </w:rPr>
            </w:pPr>
            <w:r w:rsidRPr="00E40DDD">
              <w:rPr>
                <w:rFonts w:eastAsia="MS PGothic" w:cstheme="minorHAnsi"/>
                <w:sz w:val="24"/>
                <w:szCs w:val="24"/>
                <w:lang w:eastAsia="ja-JP"/>
                <w:rPrChange w:id="1362" w:author="DuyNgo" w:date="2012-08-08T07:35:00Z">
                  <w:rPr>
                    <w:rFonts w:eastAsia="MS PGothic" w:cstheme="minorHAnsi"/>
                    <w:sz w:val="24"/>
                    <w:szCs w:val="24"/>
                    <w:lang w:eastAsia="ja-JP"/>
                  </w:rPr>
                </w:rPrChange>
              </w:rPr>
              <w:t>[RSG-9]</w:t>
            </w:r>
          </w:p>
        </w:tc>
        <w:tc>
          <w:tcPr>
            <w:tcW w:w="1783" w:type="dxa"/>
            <w:tcBorders>
              <w:top w:val="nil"/>
              <w:left w:val="nil"/>
              <w:bottom w:val="single" w:sz="4" w:space="0" w:color="000000"/>
              <w:right w:val="single" w:sz="4" w:space="0" w:color="000000"/>
            </w:tcBorders>
            <w:shd w:val="clear" w:color="FFFFCC" w:fill="FFFFFF"/>
          </w:tcPr>
          <w:p w:rsidR="00130471" w:rsidRPr="00E40DDD" w:rsidRDefault="00130471" w:rsidP="00DC4B9B">
            <w:pPr>
              <w:pBdr>
                <w:top w:val="single" w:sz="4" w:space="0" w:color="auto"/>
                <w:left w:val="single" w:sz="4" w:space="0" w:color="auto"/>
                <w:right w:val="single" w:sz="4" w:space="0" w:color="auto"/>
              </w:pBdr>
              <w:shd w:val="clear" w:color="FFFFCC" w:fill="FFFFFF"/>
              <w:spacing w:before="100" w:beforeAutospacing="1" w:after="0" w:afterAutospacing="1" w:line="240" w:lineRule="auto"/>
              <w:jc w:val="center"/>
              <w:textAlignment w:val="center"/>
              <w:rPr>
                <w:rFonts w:eastAsia="MS PGothic" w:cstheme="minorHAnsi"/>
                <w:sz w:val="24"/>
                <w:szCs w:val="24"/>
                <w:lang w:eastAsia="ja-JP"/>
                <w:rPrChange w:id="1363" w:author="DuyNgo" w:date="2012-08-08T07:35:00Z">
                  <w:rPr>
                    <w:rFonts w:ascii="Tahoma" w:eastAsia="MS PGothic" w:hAnsi="Tahoma" w:cstheme="minorHAnsi"/>
                    <w:sz w:val="24"/>
                    <w:szCs w:val="24"/>
                    <w:lang w:eastAsia="ja-JP"/>
                  </w:rPr>
                </w:rPrChange>
              </w:rPr>
            </w:pPr>
            <w:r w:rsidRPr="00E40DDD">
              <w:rPr>
                <w:rFonts w:eastAsia="MS PGothic" w:cstheme="minorHAnsi"/>
                <w:sz w:val="24"/>
                <w:szCs w:val="24"/>
                <w:lang w:eastAsia="ja-JP"/>
                <w:rPrChange w:id="1364" w:author="DuyNgo" w:date="2012-08-08T07:35:00Z">
                  <w:rPr>
                    <w:rFonts w:eastAsia="MS PGothic" w:cstheme="minorHAnsi"/>
                    <w:sz w:val="24"/>
                    <w:szCs w:val="24"/>
                    <w:lang w:eastAsia="ja-JP"/>
                  </w:rPr>
                </w:rPrChange>
              </w:rPr>
              <w:t>Test edit student’s information</w:t>
            </w:r>
          </w:p>
        </w:tc>
        <w:tc>
          <w:tcPr>
            <w:tcW w:w="2522" w:type="dxa"/>
            <w:tcBorders>
              <w:top w:val="nil"/>
              <w:left w:val="nil"/>
              <w:bottom w:val="single" w:sz="4" w:space="0" w:color="000000"/>
              <w:right w:val="single" w:sz="4" w:space="0" w:color="000000"/>
            </w:tcBorders>
            <w:shd w:val="clear" w:color="FFFFCC" w:fill="FFFFFF"/>
          </w:tcPr>
          <w:p w:rsidR="00130471" w:rsidRPr="00E40DDD" w:rsidRDefault="00130471" w:rsidP="00DC4B9B">
            <w:pPr>
              <w:pBdr>
                <w:top w:val="single" w:sz="4" w:space="0" w:color="auto"/>
                <w:left w:val="single" w:sz="4" w:space="0" w:color="auto"/>
                <w:right w:val="single" w:sz="4" w:space="0" w:color="auto"/>
              </w:pBdr>
              <w:shd w:val="clear" w:color="FFFFCC" w:fill="FFFFFF"/>
              <w:spacing w:before="100" w:beforeAutospacing="1" w:after="0" w:afterAutospacing="1" w:line="240" w:lineRule="auto"/>
              <w:jc w:val="center"/>
              <w:textAlignment w:val="center"/>
              <w:rPr>
                <w:rFonts w:eastAsia="MS PGothic" w:cstheme="minorHAnsi"/>
                <w:sz w:val="24"/>
                <w:szCs w:val="24"/>
                <w:lang w:eastAsia="ja-JP"/>
                <w:rPrChange w:id="1365" w:author="DuyNgo" w:date="2012-08-08T07:35:00Z">
                  <w:rPr>
                    <w:rFonts w:ascii="Tahoma" w:eastAsia="MS PGothic" w:hAnsi="Tahoma" w:cstheme="minorHAnsi"/>
                    <w:sz w:val="24"/>
                    <w:szCs w:val="24"/>
                    <w:lang w:eastAsia="ja-JP"/>
                  </w:rPr>
                </w:rPrChange>
              </w:rPr>
            </w:pPr>
            <w:r w:rsidRPr="00E40DDD">
              <w:rPr>
                <w:rFonts w:eastAsia="MS PGothic" w:cstheme="minorHAnsi"/>
                <w:sz w:val="24"/>
                <w:szCs w:val="24"/>
                <w:lang w:eastAsia="ja-JP"/>
                <w:rPrChange w:id="1366" w:author="DuyNgo" w:date="2012-08-08T07:35:00Z">
                  <w:rPr>
                    <w:rFonts w:eastAsia="MS PGothic" w:cstheme="minorHAnsi"/>
                    <w:sz w:val="24"/>
                    <w:szCs w:val="24"/>
                    <w:lang w:eastAsia="ja-JP"/>
                  </w:rPr>
                </w:rPrChange>
              </w:rPr>
              <w:t>- Click “Edit Information” hyperlink in the bottom side of page.</w:t>
            </w:r>
          </w:p>
          <w:p w:rsidR="00130471" w:rsidRPr="00E40DDD" w:rsidRDefault="00130471" w:rsidP="00DC4B9B">
            <w:pPr>
              <w:spacing w:after="0" w:line="240" w:lineRule="auto"/>
              <w:rPr>
                <w:rFonts w:eastAsia="MS PGothic" w:cstheme="minorHAnsi"/>
                <w:sz w:val="24"/>
                <w:szCs w:val="24"/>
                <w:lang w:eastAsia="ja-JP"/>
                <w:rPrChange w:id="1367" w:author="DuyNgo" w:date="2012-08-08T07:35:00Z">
                  <w:rPr>
                    <w:rFonts w:eastAsia="MS PGothic" w:cstheme="minorHAnsi"/>
                    <w:sz w:val="24"/>
                    <w:szCs w:val="24"/>
                    <w:lang w:eastAsia="ja-JP"/>
                  </w:rPr>
                </w:rPrChange>
              </w:rPr>
            </w:pPr>
            <w:r w:rsidRPr="00E40DDD">
              <w:rPr>
                <w:rFonts w:eastAsia="MS PGothic" w:cstheme="minorHAnsi"/>
                <w:sz w:val="24"/>
                <w:szCs w:val="24"/>
                <w:lang w:eastAsia="ja-JP"/>
                <w:rPrChange w:id="1368" w:author="DuyNgo" w:date="2012-08-08T07:35:00Z">
                  <w:rPr>
                    <w:rFonts w:eastAsia="MS PGothic" w:cstheme="minorHAnsi"/>
                    <w:sz w:val="24"/>
                    <w:szCs w:val="24"/>
                    <w:lang w:eastAsia="ja-JP"/>
                  </w:rPr>
                </w:rPrChange>
              </w:rPr>
              <w:t>- Filter information</w:t>
            </w:r>
          </w:p>
          <w:p w:rsidR="00130471" w:rsidRPr="00E40DDD" w:rsidRDefault="00130471" w:rsidP="00DC4B9B">
            <w:pPr>
              <w:spacing w:after="0" w:line="240" w:lineRule="auto"/>
              <w:rPr>
                <w:rFonts w:eastAsia="MS PGothic" w:cstheme="minorHAnsi"/>
                <w:sz w:val="24"/>
                <w:szCs w:val="24"/>
                <w:lang w:eastAsia="ja-JP"/>
                <w:rPrChange w:id="1369" w:author="DuyNgo" w:date="2012-08-08T07:35:00Z">
                  <w:rPr>
                    <w:rFonts w:eastAsia="MS PGothic" w:cstheme="minorHAnsi"/>
                    <w:sz w:val="24"/>
                    <w:szCs w:val="24"/>
                    <w:lang w:eastAsia="ja-JP"/>
                  </w:rPr>
                </w:rPrChange>
              </w:rPr>
            </w:pPr>
            <w:r w:rsidRPr="00E40DDD">
              <w:rPr>
                <w:rFonts w:eastAsia="MS PGothic" w:cstheme="minorHAnsi"/>
                <w:sz w:val="24"/>
                <w:szCs w:val="24"/>
                <w:lang w:eastAsia="ja-JP"/>
                <w:rPrChange w:id="1370" w:author="DuyNgo" w:date="2012-08-08T07:35:00Z">
                  <w:rPr>
                    <w:rFonts w:eastAsia="MS PGothic" w:cstheme="minorHAnsi"/>
                    <w:sz w:val="24"/>
                    <w:szCs w:val="24"/>
                    <w:lang w:eastAsia="ja-JP"/>
                  </w:rPr>
                </w:rPrChange>
              </w:rPr>
              <w:lastRenderedPageBreak/>
              <w:t>- Click “Update” button</w:t>
            </w:r>
          </w:p>
        </w:tc>
        <w:tc>
          <w:tcPr>
            <w:tcW w:w="4515" w:type="dxa"/>
            <w:tcBorders>
              <w:top w:val="nil"/>
              <w:left w:val="nil"/>
              <w:bottom w:val="single" w:sz="4" w:space="0" w:color="000000"/>
              <w:right w:val="single" w:sz="4" w:space="0" w:color="000000"/>
            </w:tcBorders>
            <w:shd w:val="clear" w:color="FFFFCC" w:fill="FFFFFF"/>
          </w:tcPr>
          <w:p w:rsidR="00130471" w:rsidRPr="00E40DDD" w:rsidRDefault="00130471" w:rsidP="00DC4B9B">
            <w:pPr>
              <w:pBdr>
                <w:top w:val="single" w:sz="4" w:space="0" w:color="auto"/>
                <w:left w:val="single" w:sz="4" w:space="0" w:color="auto"/>
                <w:right w:val="single" w:sz="4" w:space="0" w:color="auto"/>
              </w:pBdr>
              <w:shd w:val="clear" w:color="FFFFCC" w:fill="FFFFFF"/>
              <w:spacing w:before="100" w:beforeAutospacing="1" w:after="0" w:afterAutospacing="1" w:line="240" w:lineRule="auto"/>
              <w:jc w:val="center"/>
              <w:textAlignment w:val="center"/>
              <w:rPr>
                <w:rFonts w:eastAsia="MS PGothic" w:cstheme="minorHAnsi"/>
                <w:color w:val="000000"/>
                <w:sz w:val="24"/>
                <w:szCs w:val="24"/>
                <w:lang w:eastAsia="ja-JP"/>
                <w:rPrChange w:id="1371" w:author="DuyNgo" w:date="2012-08-08T07:35:00Z">
                  <w:rPr>
                    <w:rFonts w:ascii="Tahoma" w:eastAsia="MS PGothic" w:hAnsi="Tahoma" w:cstheme="minorHAnsi"/>
                    <w:color w:val="000000"/>
                    <w:sz w:val="24"/>
                    <w:szCs w:val="24"/>
                    <w:lang w:eastAsia="ja-JP"/>
                  </w:rPr>
                </w:rPrChange>
              </w:rPr>
            </w:pPr>
            <w:r w:rsidRPr="00E40DDD">
              <w:rPr>
                <w:rFonts w:eastAsia="MS PGothic" w:cstheme="minorHAnsi"/>
                <w:color w:val="000000"/>
                <w:sz w:val="24"/>
                <w:szCs w:val="24"/>
                <w:lang w:eastAsia="ja-JP"/>
                <w:rPrChange w:id="1372" w:author="DuyNgo" w:date="2012-08-08T07:35:00Z">
                  <w:rPr>
                    <w:rFonts w:eastAsia="MS PGothic" w:cstheme="minorHAnsi"/>
                    <w:color w:val="000000"/>
                    <w:sz w:val="24"/>
                    <w:szCs w:val="24"/>
                    <w:lang w:eastAsia="ja-JP"/>
                  </w:rPr>
                </w:rPrChange>
              </w:rPr>
              <w:lastRenderedPageBreak/>
              <w:t>- Redirect to “</w:t>
            </w:r>
            <w:proofErr w:type="spellStart"/>
            <w:r w:rsidRPr="00E40DDD">
              <w:rPr>
                <w:rFonts w:eastAsia="MS PGothic" w:cstheme="minorHAnsi"/>
                <w:color w:val="000000"/>
                <w:sz w:val="24"/>
                <w:szCs w:val="24"/>
                <w:lang w:eastAsia="ja-JP"/>
                <w:rPrChange w:id="1373" w:author="DuyNgo" w:date="2012-08-08T07:35:00Z">
                  <w:rPr>
                    <w:rFonts w:eastAsia="MS PGothic" w:cstheme="minorHAnsi"/>
                    <w:color w:val="000000"/>
                    <w:sz w:val="24"/>
                    <w:szCs w:val="24"/>
                    <w:lang w:eastAsia="ja-JP"/>
                  </w:rPr>
                </w:rPrChange>
              </w:rPr>
              <w:t>PrivateInformationPage</w:t>
            </w:r>
            <w:proofErr w:type="spellEnd"/>
            <w:r w:rsidRPr="00E40DDD">
              <w:rPr>
                <w:rFonts w:eastAsia="MS PGothic" w:cstheme="minorHAnsi"/>
                <w:color w:val="000000"/>
                <w:sz w:val="24"/>
                <w:szCs w:val="24"/>
                <w:lang w:eastAsia="ja-JP"/>
                <w:rPrChange w:id="1374" w:author="DuyNgo" w:date="2012-08-08T07:35:00Z">
                  <w:rPr>
                    <w:rFonts w:eastAsia="MS PGothic" w:cstheme="minorHAnsi"/>
                    <w:color w:val="000000"/>
                    <w:sz w:val="24"/>
                    <w:szCs w:val="24"/>
                    <w:lang w:eastAsia="ja-JP"/>
                  </w:rPr>
                </w:rPrChange>
              </w:rPr>
              <w:t xml:space="preserve">” again. And new data information will be updated when update successfully and the message </w:t>
            </w:r>
            <w:proofErr w:type="gramStart"/>
            <w:r w:rsidRPr="00E40DDD">
              <w:rPr>
                <w:rFonts w:eastAsia="MS PGothic" w:cstheme="minorHAnsi"/>
                <w:color w:val="000000"/>
                <w:sz w:val="24"/>
                <w:szCs w:val="24"/>
                <w:lang w:eastAsia="ja-JP"/>
                <w:rPrChange w:id="1375" w:author="DuyNgo" w:date="2012-08-08T07:35:00Z">
                  <w:rPr>
                    <w:rFonts w:eastAsia="MS PGothic" w:cstheme="minorHAnsi"/>
                    <w:color w:val="000000"/>
                    <w:sz w:val="24"/>
                    <w:szCs w:val="24"/>
                    <w:lang w:eastAsia="ja-JP"/>
                  </w:rPr>
                </w:rPrChange>
              </w:rPr>
              <w:t>box  when</w:t>
            </w:r>
            <w:proofErr w:type="gramEnd"/>
            <w:r w:rsidRPr="00E40DDD">
              <w:rPr>
                <w:rFonts w:eastAsia="MS PGothic" w:cstheme="minorHAnsi"/>
                <w:color w:val="000000"/>
                <w:sz w:val="24"/>
                <w:szCs w:val="24"/>
                <w:lang w:eastAsia="ja-JP"/>
                <w:rPrChange w:id="1376" w:author="DuyNgo" w:date="2012-08-08T07:35:00Z">
                  <w:rPr>
                    <w:rFonts w:eastAsia="MS PGothic" w:cstheme="minorHAnsi"/>
                    <w:color w:val="000000"/>
                    <w:sz w:val="24"/>
                    <w:szCs w:val="24"/>
                    <w:lang w:eastAsia="ja-JP"/>
                  </w:rPr>
                </w:rPrChange>
              </w:rPr>
              <w:t xml:space="preserve"> updated failed.</w:t>
            </w:r>
          </w:p>
        </w:tc>
        <w:tc>
          <w:tcPr>
            <w:tcW w:w="1800" w:type="dxa"/>
            <w:tcBorders>
              <w:top w:val="nil"/>
              <w:left w:val="nil"/>
              <w:bottom w:val="single" w:sz="4" w:space="0" w:color="000000"/>
              <w:right w:val="single" w:sz="4" w:space="0" w:color="000000"/>
            </w:tcBorders>
            <w:shd w:val="clear" w:color="FFFFCC" w:fill="FFFFFF"/>
          </w:tcPr>
          <w:p w:rsidR="00130471" w:rsidRPr="00E40DDD" w:rsidRDefault="00130471" w:rsidP="00DC4B9B">
            <w:pPr>
              <w:spacing w:after="0" w:line="240" w:lineRule="auto"/>
              <w:jc w:val="center"/>
              <w:rPr>
                <w:rFonts w:eastAsia="MS PGothic" w:cstheme="minorHAnsi"/>
                <w:color w:val="000000"/>
                <w:sz w:val="24"/>
                <w:szCs w:val="24"/>
                <w:lang w:eastAsia="ja-JP"/>
                <w:rPrChange w:id="1377" w:author="DuyNgo" w:date="2012-08-08T07:35:00Z">
                  <w:rPr>
                    <w:rFonts w:eastAsia="MS PGothic" w:cstheme="minorHAnsi"/>
                    <w:color w:val="000000"/>
                    <w:sz w:val="24"/>
                    <w:szCs w:val="24"/>
                    <w:lang w:eastAsia="ja-JP"/>
                  </w:rPr>
                </w:rPrChange>
              </w:rPr>
            </w:pPr>
          </w:p>
        </w:tc>
        <w:tc>
          <w:tcPr>
            <w:tcW w:w="900" w:type="dxa"/>
            <w:tcBorders>
              <w:top w:val="nil"/>
              <w:left w:val="nil"/>
              <w:bottom w:val="single" w:sz="4" w:space="0" w:color="000000"/>
              <w:right w:val="single" w:sz="4" w:space="0" w:color="000000"/>
            </w:tcBorders>
            <w:shd w:val="clear" w:color="FFFFCC" w:fill="FFFFFF"/>
          </w:tcPr>
          <w:p w:rsidR="00130471" w:rsidRPr="00E40DDD" w:rsidRDefault="00130471" w:rsidP="00DC4B9B">
            <w:pPr>
              <w:pBdr>
                <w:top w:val="single" w:sz="4" w:space="0" w:color="auto"/>
                <w:left w:val="single" w:sz="4" w:space="0" w:color="auto"/>
                <w:right w:val="single" w:sz="4" w:space="0" w:color="auto"/>
              </w:pBdr>
              <w:shd w:val="clear" w:color="FFFFCC" w:fill="FFFFFF"/>
              <w:spacing w:before="100" w:beforeAutospacing="1" w:after="0" w:afterAutospacing="1" w:line="240" w:lineRule="auto"/>
              <w:jc w:val="center"/>
              <w:textAlignment w:val="center"/>
              <w:rPr>
                <w:rFonts w:eastAsia="MS PGothic" w:cstheme="minorHAnsi"/>
                <w:sz w:val="24"/>
                <w:szCs w:val="24"/>
                <w:lang w:eastAsia="ja-JP"/>
                <w:rPrChange w:id="1378" w:author="DuyNgo" w:date="2012-08-08T07:35:00Z">
                  <w:rPr>
                    <w:rFonts w:ascii="Tahoma" w:eastAsia="MS PGothic" w:hAnsi="Tahoma" w:cstheme="minorHAnsi"/>
                    <w:sz w:val="24"/>
                    <w:szCs w:val="24"/>
                    <w:lang w:eastAsia="ja-JP"/>
                  </w:rPr>
                </w:rPrChange>
              </w:rPr>
            </w:pPr>
            <w:r w:rsidRPr="00E40DDD">
              <w:rPr>
                <w:rFonts w:eastAsia="MS PGothic" w:cstheme="minorHAnsi"/>
                <w:sz w:val="24"/>
                <w:szCs w:val="24"/>
                <w:lang w:eastAsia="ja-JP"/>
                <w:rPrChange w:id="1379" w:author="DuyNgo" w:date="2012-08-08T07:35:00Z">
                  <w:rPr>
                    <w:rFonts w:eastAsia="MS PGothic" w:cstheme="minorHAnsi"/>
                    <w:sz w:val="24"/>
                    <w:szCs w:val="24"/>
                    <w:lang w:eastAsia="ja-JP"/>
                  </w:rPr>
                </w:rPrChange>
              </w:rPr>
              <w:t>Pass</w:t>
            </w:r>
          </w:p>
        </w:tc>
        <w:tc>
          <w:tcPr>
            <w:tcW w:w="1260" w:type="dxa"/>
            <w:tcBorders>
              <w:top w:val="nil"/>
              <w:left w:val="nil"/>
              <w:bottom w:val="single" w:sz="4" w:space="0" w:color="000000"/>
              <w:right w:val="single" w:sz="4" w:space="0" w:color="000000"/>
            </w:tcBorders>
            <w:shd w:val="clear" w:color="FFFFCC" w:fill="FFFFFF"/>
          </w:tcPr>
          <w:p w:rsidR="00130471" w:rsidRPr="00E40DDD" w:rsidRDefault="00130471" w:rsidP="00DC4B9B">
            <w:pPr>
              <w:spacing w:after="0" w:line="240" w:lineRule="auto"/>
              <w:jc w:val="center"/>
              <w:rPr>
                <w:rFonts w:eastAsia="MS PGothic" w:cstheme="minorHAnsi"/>
                <w:sz w:val="24"/>
                <w:szCs w:val="24"/>
                <w:lang w:eastAsia="ja-JP"/>
                <w:rPrChange w:id="1380" w:author="DuyNgo" w:date="2012-08-08T07:35:00Z">
                  <w:rPr>
                    <w:rFonts w:eastAsia="MS PGothic" w:cstheme="minorHAnsi"/>
                    <w:sz w:val="24"/>
                    <w:szCs w:val="24"/>
                    <w:lang w:eastAsia="ja-JP"/>
                  </w:rPr>
                </w:rPrChange>
              </w:rPr>
            </w:pPr>
          </w:p>
        </w:tc>
        <w:tc>
          <w:tcPr>
            <w:tcW w:w="720" w:type="dxa"/>
            <w:tcBorders>
              <w:top w:val="nil"/>
              <w:left w:val="nil"/>
              <w:bottom w:val="single" w:sz="4" w:space="0" w:color="000000"/>
              <w:right w:val="single" w:sz="4" w:space="0" w:color="000000"/>
            </w:tcBorders>
            <w:shd w:val="clear" w:color="FFFFCC" w:fill="FFFFFF"/>
          </w:tcPr>
          <w:p w:rsidR="00130471" w:rsidRPr="00E40DDD" w:rsidRDefault="00130471" w:rsidP="00DC4B9B">
            <w:pPr>
              <w:spacing w:after="0" w:line="240" w:lineRule="auto"/>
              <w:jc w:val="center"/>
              <w:rPr>
                <w:rFonts w:eastAsia="MS PGothic" w:cstheme="minorHAnsi"/>
                <w:sz w:val="24"/>
                <w:szCs w:val="24"/>
                <w:lang w:eastAsia="ja-JP"/>
                <w:rPrChange w:id="1381" w:author="DuyNgo" w:date="2012-08-08T07:35:00Z">
                  <w:rPr>
                    <w:rFonts w:eastAsia="MS PGothic" w:cstheme="minorHAnsi"/>
                    <w:sz w:val="24"/>
                    <w:szCs w:val="24"/>
                    <w:lang w:eastAsia="ja-JP"/>
                  </w:rPr>
                </w:rPrChange>
              </w:rPr>
            </w:pPr>
          </w:p>
        </w:tc>
      </w:tr>
    </w:tbl>
    <w:p w:rsidR="00130471" w:rsidRPr="00E40DDD" w:rsidRDefault="00130471" w:rsidP="00DC4B9B">
      <w:pPr>
        <w:spacing w:after="0"/>
        <w:rPr>
          <w:rFonts w:cstheme="minorHAnsi"/>
          <w:sz w:val="24"/>
          <w:szCs w:val="24"/>
          <w:rPrChange w:id="1382" w:author="DuyNgo" w:date="2012-08-08T07:35:00Z">
            <w:rPr>
              <w:rFonts w:cstheme="minorHAnsi"/>
              <w:sz w:val="24"/>
              <w:szCs w:val="24"/>
            </w:rPr>
          </w:rPrChange>
        </w:rPr>
      </w:pPr>
    </w:p>
    <w:p w:rsidR="00B02E28" w:rsidRPr="00E40DDD" w:rsidRDefault="00B02E28" w:rsidP="00DC4B9B">
      <w:pPr>
        <w:spacing w:after="0"/>
        <w:rPr>
          <w:rFonts w:cstheme="minorHAnsi"/>
          <w:sz w:val="24"/>
          <w:szCs w:val="24"/>
          <w:rPrChange w:id="1383" w:author="DuyNgo" w:date="2012-08-08T07:35:00Z">
            <w:rPr>
              <w:rFonts w:cstheme="minorHAnsi"/>
              <w:sz w:val="24"/>
              <w:szCs w:val="24"/>
            </w:rPr>
          </w:rPrChange>
        </w:rPr>
      </w:pPr>
    </w:p>
    <w:p w:rsidR="00B02E28" w:rsidRPr="00E40DDD" w:rsidRDefault="00B02E28" w:rsidP="00DC4B9B">
      <w:pPr>
        <w:spacing w:after="0"/>
        <w:rPr>
          <w:rFonts w:cstheme="minorHAnsi"/>
          <w:sz w:val="24"/>
          <w:szCs w:val="24"/>
          <w:rPrChange w:id="1384" w:author="DuyNgo" w:date="2012-08-08T07:35:00Z">
            <w:rPr>
              <w:rFonts w:cstheme="minorHAnsi"/>
              <w:sz w:val="24"/>
              <w:szCs w:val="24"/>
            </w:rPr>
          </w:rPrChange>
        </w:rPr>
      </w:pPr>
    </w:p>
    <w:p w:rsidR="00B02E28" w:rsidRPr="00E40DDD" w:rsidRDefault="00B02E28" w:rsidP="00DC4B9B">
      <w:pPr>
        <w:pStyle w:val="Heading3"/>
        <w:numPr>
          <w:ilvl w:val="1"/>
          <w:numId w:val="12"/>
        </w:numPr>
        <w:spacing w:before="0"/>
        <w:rPr>
          <w:rFonts w:asciiTheme="minorHAnsi" w:hAnsiTheme="minorHAnsi" w:cstheme="minorHAnsi"/>
          <w:sz w:val="24"/>
          <w:szCs w:val="24"/>
          <w:rPrChange w:id="1385" w:author="DuyNgo" w:date="2012-08-08T07:35:00Z">
            <w:rPr>
              <w:rFonts w:asciiTheme="minorHAnsi" w:hAnsiTheme="minorHAnsi" w:cstheme="minorHAnsi"/>
              <w:sz w:val="24"/>
              <w:szCs w:val="24"/>
            </w:rPr>
          </w:rPrChange>
        </w:rPr>
      </w:pPr>
      <w:bookmarkStart w:id="1386" w:name="_Toc330479260"/>
      <w:r w:rsidRPr="00E40DDD">
        <w:rPr>
          <w:rFonts w:asciiTheme="minorHAnsi" w:hAnsiTheme="minorHAnsi" w:cstheme="minorHAnsi"/>
          <w:sz w:val="24"/>
          <w:szCs w:val="24"/>
          <w:rPrChange w:id="1387" w:author="DuyNgo" w:date="2012-08-08T07:35:00Z">
            <w:rPr>
              <w:rFonts w:asciiTheme="minorHAnsi" w:eastAsiaTheme="minorHAnsi" w:hAnsiTheme="minorHAnsi" w:cstheme="minorHAnsi"/>
              <w:b w:val="0"/>
              <w:bCs w:val="0"/>
              <w:color w:val="auto"/>
              <w:sz w:val="24"/>
              <w:szCs w:val="24"/>
            </w:rPr>
          </w:rPrChange>
        </w:rPr>
        <w:t>Dashboard</w:t>
      </w:r>
      <w:bookmarkEnd w:id="1386"/>
    </w:p>
    <w:p w:rsidR="00B02E28" w:rsidRPr="00E40DDD" w:rsidRDefault="00B02E28" w:rsidP="00DC4B9B">
      <w:pPr>
        <w:pStyle w:val="Heading3"/>
        <w:numPr>
          <w:ilvl w:val="1"/>
          <w:numId w:val="12"/>
        </w:numPr>
        <w:spacing w:before="0"/>
        <w:rPr>
          <w:rFonts w:asciiTheme="minorHAnsi" w:hAnsiTheme="minorHAnsi" w:cstheme="minorHAnsi"/>
          <w:sz w:val="24"/>
          <w:szCs w:val="24"/>
          <w:rPrChange w:id="1388" w:author="DuyNgo" w:date="2012-08-08T07:35:00Z">
            <w:rPr>
              <w:rFonts w:asciiTheme="minorHAnsi" w:hAnsiTheme="minorHAnsi" w:cstheme="minorHAnsi"/>
              <w:sz w:val="24"/>
              <w:szCs w:val="24"/>
            </w:rPr>
          </w:rPrChange>
        </w:rPr>
      </w:pPr>
      <w:bookmarkStart w:id="1389" w:name="_Toc330479261"/>
      <w:r w:rsidRPr="00E40DDD">
        <w:rPr>
          <w:rFonts w:asciiTheme="minorHAnsi" w:hAnsiTheme="minorHAnsi" w:cstheme="minorHAnsi"/>
          <w:sz w:val="24"/>
          <w:szCs w:val="24"/>
          <w:rPrChange w:id="1390" w:author="DuyNgo" w:date="2012-08-08T07:35:00Z">
            <w:rPr>
              <w:rFonts w:asciiTheme="minorHAnsi" w:eastAsiaTheme="minorHAnsi" w:hAnsiTheme="minorHAnsi" w:cstheme="minorHAnsi"/>
              <w:b w:val="0"/>
              <w:bCs w:val="0"/>
              <w:color w:val="auto"/>
              <w:sz w:val="24"/>
              <w:szCs w:val="24"/>
            </w:rPr>
          </w:rPrChange>
        </w:rPr>
        <w:t>Planner</w:t>
      </w:r>
      <w:bookmarkEnd w:id="1389"/>
    </w:p>
    <w:p w:rsidR="00B02E28" w:rsidRPr="00E40DDD" w:rsidRDefault="00B02E28" w:rsidP="00DC4B9B">
      <w:pPr>
        <w:pStyle w:val="Heading3"/>
        <w:numPr>
          <w:ilvl w:val="1"/>
          <w:numId w:val="12"/>
        </w:numPr>
        <w:spacing w:before="0"/>
        <w:rPr>
          <w:rFonts w:asciiTheme="minorHAnsi" w:hAnsiTheme="minorHAnsi" w:cstheme="minorHAnsi"/>
          <w:sz w:val="24"/>
          <w:szCs w:val="24"/>
          <w:rPrChange w:id="1391" w:author="DuyNgo" w:date="2012-08-08T07:35:00Z">
            <w:rPr>
              <w:rFonts w:asciiTheme="minorHAnsi" w:hAnsiTheme="minorHAnsi" w:cstheme="minorHAnsi"/>
              <w:sz w:val="24"/>
              <w:szCs w:val="24"/>
            </w:rPr>
          </w:rPrChange>
        </w:rPr>
      </w:pPr>
      <w:bookmarkStart w:id="1392" w:name="_Toc330479262"/>
      <w:r w:rsidRPr="00E40DDD">
        <w:rPr>
          <w:rFonts w:asciiTheme="minorHAnsi" w:hAnsiTheme="minorHAnsi" w:cstheme="minorHAnsi"/>
          <w:sz w:val="24"/>
          <w:szCs w:val="24"/>
          <w:rPrChange w:id="1393" w:author="DuyNgo" w:date="2012-08-08T07:35:00Z">
            <w:rPr>
              <w:rFonts w:asciiTheme="minorHAnsi" w:eastAsiaTheme="minorHAnsi" w:hAnsiTheme="minorHAnsi" w:cstheme="minorHAnsi"/>
              <w:b w:val="0"/>
              <w:bCs w:val="0"/>
              <w:color w:val="auto"/>
              <w:sz w:val="24"/>
              <w:szCs w:val="24"/>
            </w:rPr>
          </w:rPrChange>
        </w:rPr>
        <w:t>Report</w:t>
      </w:r>
      <w:bookmarkEnd w:id="1392"/>
    </w:p>
    <w:p w:rsidR="00B02E28" w:rsidRPr="00E40DDD" w:rsidRDefault="00B02E28" w:rsidP="00DC4B9B">
      <w:pPr>
        <w:pStyle w:val="Heading3"/>
        <w:numPr>
          <w:ilvl w:val="1"/>
          <w:numId w:val="12"/>
        </w:numPr>
        <w:spacing w:before="0"/>
        <w:rPr>
          <w:rFonts w:asciiTheme="minorHAnsi" w:hAnsiTheme="minorHAnsi" w:cstheme="minorHAnsi"/>
          <w:sz w:val="24"/>
          <w:szCs w:val="24"/>
          <w:rPrChange w:id="1394" w:author="DuyNgo" w:date="2012-08-08T07:35:00Z">
            <w:rPr>
              <w:rFonts w:asciiTheme="minorHAnsi" w:hAnsiTheme="minorHAnsi" w:cstheme="minorHAnsi"/>
              <w:sz w:val="24"/>
              <w:szCs w:val="24"/>
            </w:rPr>
          </w:rPrChange>
        </w:rPr>
      </w:pPr>
      <w:bookmarkStart w:id="1395" w:name="_Toc330479263"/>
      <w:r w:rsidRPr="00E40DDD">
        <w:rPr>
          <w:rFonts w:asciiTheme="minorHAnsi" w:hAnsiTheme="minorHAnsi" w:cstheme="minorHAnsi"/>
          <w:sz w:val="24"/>
          <w:szCs w:val="24"/>
          <w:rPrChange w:id="1396" w:author="DuyNgo" w:date="2012-08-08T07:35:00Z">
            <w:rPr>
              <w:rFonts w:asciiTheme="minorHAnsi" w:eastAsiaTheme="minorHAnsi" w:hAnsiTheme="minorHAnsi" w:cstheme="minorHAnsi"/>
              <w:b w:val="0"/>
              <w:bCs w:val="0"/>
              <w:color w:val="auto"/>
              <w:sz w:val="24"/>
              <w:szCs w:val="24"/>
            </w:rPr>
          </w:rPrChange>
        </w:rPr>
        <w:t>Project Eye</w:t>
      </w:r>
      <w:bookmarkEnd w:id="1395"/>
    </w:p>
    <w:p w:rsidR="00B02E28" w:rsidRPr="00E40DDD" w:rsidRDefault="00B02E28" w:rsidP="00DC4B9B">
      <w:pPr>
        <w:pStyle w:val="Heading3"/>
        <w:numPr>
          <w:ilvl w:val="1"/>
          <w:numId w:val="12"/>
        </w:numPr>
        <w:spacing w:before="0"/>
        <w:rPr>
          <w:rFonts w:asciiTheme="minorHAnsi" w:hAnsiTheme="minorHAnsi" w:cstheme="minorHAnsi"/>
          <w:sz w:val="24"/>
          <w:szCs w:val="24"/>
          <w:rPrChange w:id="1397" w:author="DuyNgo" w:date="2012-08-08T07:35:00Z">
            <w:rPr>
              <w:rFonts w:asciiTheme="minorHAnsi" w:hAnsiTheme="minorHAnsi" w:cstheme="minorHAnsi"/>
              <w:sz w:val="24"/>
              <w:szCs w:val="24"/>
            </w:rPr>
          </w:rPrChange>
        </w:rPr>
      </w:pPr>
      <w:bookmarkStart w:id="1398" w:name="_Toc330479264"/>
      <w:r w:rsidRPr="00E40DDD">
        <w:rPr>
          <w:rFonts w:asciiTheme="minorHAnsi" w:hAnsiTheme="minorHAnsi" w:cstheme="minorHAnsi"/>
          <w:sz w:val="24"/>
          <w:szCs w:val="24"/>
          <w:rPrChange w:id="1399" w:author="DuyNgo" w:date="2012-08-08T07:35:00Z">
            <w:rPr>
              <w:rFonts w:asciiTheme="minorHAnsi" w:eastAsiaTheme="minorHAnsi" w:hAnsiTheme="minorHAnsi" w:cstheme="minorHAnsi"/>
              <w:b w:val="0"/>
              <w:bCs w:val="0"/>
              <w:color w:val="auto"/>
              <w:sz w:val="24"/>
              <w:szCs w:val="24"/>
            </w:rPr>
          </w:rPrChange>
        </w:rPr>
        <w:t>Timesheet</w:t>
      </w:r>
      <w:bookmarkEnd w:id="1398"/>
    </w:p>
    <w:p w:rsidR="00B02E28" w:rsidRPr="00E40DDD" w:rsidRDefault="00B02E28" w:rsidP="00DC4B9B">
      <w:pPr>
        <w:pStyle w:val="Heading3"/>
        <w:numPr>
          <w:ilvl w:val="1"/>
          <w:numId w:val="12"/>
        </w:numPr>
        <w:spacing w:before="0"/>
        <w:rPr>
          <w:rFonts w:asciiTheme="minorHAnsi" w:hAnsiTheme="minorHAnsi" w:cstheme="minorHAnsi"/>
          <w:sz w:val="24"/>
          <w:szCs w:val="24"/>
          <w:rPrChange w:id="1400" w:author="DuyNgo" w:date="2012-08-08T07:35:00Z">
            <w:rPr>
              <w:rFonts w:asciiTheme="minorHAnsi" w:hAnsiTheme="minorHAnsi" w:cstheme="minorHAnsi"/>
              <w:sz w:val="24"/>
              <w:szCs w:val="24"/>
            </w:rPr>
          </w:rPrChange>
        </w:rPr>
      </w:pPr>
      <w:bookmarkStart w:id="1401" w:name="_Toc330479265"/>
      <w:r w:rsidRPr="00E40DDD">
        <w:rPr>
          <w:rFonts w:asciiTheme="minorHAnsi" w:hAnsiTheme="minorHAnsi" w:cstheme="minorHAnsi"/>
          <w:sz w:val="24"/>
          <w:szCs w:val="24"/>
          <w:rPrChange w:id="1402" w:author="DuyNgo" w:date="2012-08-08T07:35:00Z">
            <w:rPr>
              <w:rFonts w:asciiTheme="minorHAnsi" w:eastAsiaTheme="minorHAnsi" w:hAnsiTheme="minorHAnsi" w:cstheme="minorHAnsi"/>
              <w:b w:val="0"/>
              <w:bCs w:val="0"/>
              <w:color w:val="auto"/>
              <w:sz w:val="24"/>
              <w:szCs w:val="24"/>
            </w:rPr>
          </w:rPrChange>
        </w:rPr>
        <w:t>DMS</w:t>
      </w:r>
      <w:bookmarkEnd w:id="1401"/>
    </w:p>
    <w:p w:rsidR="00B02E28" w:rsidRPr="00E40DDD" w:rsidRDefault="00B02E28" w:rsidP="00DC4B9B">
      <w:pPr>
        <w:pStyle w:val="Heading3"/>
        <w:numPr>
          <w:ilvl w:val="1"/>
          <w:numId w:val="12"/>
        </w:numPr>
        <w:spacing w:before="0"/>
        <w:rPr>
          <w:rFonts w:asciiTheme="minorHAnsi" w:hAnsiTheme="minorHAnsi" w:cstheme="minorHAnsi"/>
          <w:sz w:val="24"/>
          <w:szCs w:val="24"/>
          <w:rPrChange w:id="1403" w:author="DuyNgo" w:date="2012-08-08T07:35:00Z">
            <w:rPr>
              <w:rFonts w:asciiTheme="minorHAnsi" w:hAnsiTheme="minorHAnsi" w:cstheme="minorHAnsi"/>
              <w:sz w:val="24"/>
              <w:szCs w:val="24"/>
            </w:rPr>
          </w:rPrChange>
        </w:rPr>
      </w:pPr>
      <w:bookmarkStart w:id="1404" w:name="_Toc330479266"/>
      <w:r w:rsidRPr="00E40DDD">
        <w:rPr>
          <w:rFonts w:asciiTheme="minorHAnsi" w:hAnsiTheme="minorHAnsi" w:cstheme="minorHAnsi"/>
          <w:sz w:val="24"/>
          <w:szCs w:val="24"/>
          <w:rPrChange w:id="1405" w:author="DuyNgo" w:date="2012-08-08T07:35:00Z">
            <w:rPr>
              <w:rFonts w:asciiTheme="minorHAnsi" w:eastAsiaTheme="minorHAnsi" w:hAnsiTheme="minorHAnsi" w:cstheme="minorHAnsi"/>
              <w:b w:val="0"/>
              <w:bCs w:val="0"/>
              <w:color w:val="auto"/>
              <w:sz w:val="24"/>
              <w:szCs w:val="24"/>
            </w:rPr>
          </w:rPrChange>
        </w:rPr>
        <w:t>Requirement</w:t>
      </w:r>
      <w:bookmarkEnd w:id="1404"/>
    </w:p>
    <w:p w:rsidR="00B02E28" w:rsidRPr="00E40DDD" w:rsidRDefault="00B02E28" w:rsidP="00DC4B9B">
      <w:pPr>
        <w:pStyle w:val="Heading3"/>
        <w:numPr>
          <w:ilvl w:val="1"/>
          <w:numId w:val="12"/>
        </w:numPr>
        <w:spacing w:before="0"/>
        <w:rPr>
          <w:rFonts w:asciiTheme="minorHAnsi" w:hAnsiTheme="minorHAnsi" w:cstheme="minorHAnsi"/>
          <w:sz w:val="24"/>
          <w:szCs w:val="24"/>
          <w:rPrChange w:id="1406" w:author="DuyNgo" w:date="2012-08-08T07:35:00Z">
            <w:rPr>
              <w:rFonts w:asciiTheme="minorHAnsi" w:hAnsiTheme="minorHAnsi" w:cstheme="minorHAnsi"/>
              <w:sz w:val="24"/>
              <w:szCs w:val="24"/>
            </w:rPr>
          </w:rPrChange>
        </w:rPr>
      </w:pPr>
      <w:bookmarkStart w:id="1407" w:name="_Toc330479267"/>
      <w:r w:rsidRPr="00E40DDD">
        <w:rPr>
          <w:rFonts w:asciiTheme="minorHAnsi" w:hAnsiTheme="minorHAnsi" w:cstheme="minorHAnsi"/>
          <w:sz w:val="24"/>
          <w:szCs w:val="24"/>
          <w:rPrChange w:id="1408" w:author="DuyNgo" w:date="2012-08-08T07:35:00Z">
            <w:rPr>
              <w:rFonts w:asciiTheme="minorHAnsi" w:eastAsiaTheme="minorHAnsi" w:hAnsiTheme="minorHAnsi" w:cstheme="minorHAnsi"/>
              <w:b w:val="0"/>
              <w:bCs w:val="0"/>
              <w:color w:val="auto"/>
              <w:sz w:val="24"/>
              <w:szCs w:val="24"/>
            </w:rPr>
          </w:rPrChange>
        </w:rPr>
        <w:t>Admin</w:t>
      </w:r>
      <w:bookmarkEnd w:id="1407"/>
    </w:p>
    <w:p w:rsidR="00B02E28" w:rsidRPr="00E40DDD" w:rsidRDefault="00B02E28" w:rsidP="00DC4B9B">
      <w:pPr>
        <w:spacing w:after="0"/>
        <w:rPr>
          <w:rFonts w:cstheme="minorHAnsi"/>
          <w:sz w:val="24"/>
          <w:szCs w:val="24"/>
          <w:rPrChange w:id="1409" w:author="DuyNgo" w:date="2012-08-08T07:35:00Z">
            <w:rPr>
              <w:rFonts w:cstheme="minorHAnsi"/>
              <w:sz w:val="24"/>
              <w:szCs w:val="24"/>
            </w:rPr>
          </w:rPrChange>
        </w:rPr>
        <w:sectPr w:rsidR="00B02E28" w:rsidRPr="00E40DDD" w:rsidSect="00190524">
          <w:pgSz w:w="16840" w:h="11907" w:orient="landscape" w:code="9"/>
          <w:pgMar w:top="1134" w:right="851" w:bottom="851" w:left="1134" w:header="720" w:footer="720" w:gutter="0"/>
          <w:pgNumType w:start="0"/>
          <w:cols w:space="720"/>
          <w:titlePg/>
          <w:docGrid w:linePitch="360"/>
        </w:sectPr>
      </w:pPr>
    </w:p>
    <w:p w:rsidR="00130471" w:rsidRPr="00E40DDD" w:rsidRDefault="00130471" w:rsidP="00DC4B9B">
      <w:pPr>
        <w:pStyle w:val="Heading2"/>
        <w:numPr>
          <w:ilvl w:val="0"/>
          <w:numId w:val="12"/>
        </w:numPr>
        <w:spacing w:before="0"/>
        <w:rPr>
          <w:rFonts w:asciiTheme="minorHAnsi" w:hAnsiTheme="minorHAnsi" w:cstheme="minorHAnsi"/>
          <w:sz w:val="24"/>
          <w:szCs w:val="24"/>
          <w:rPrChange w:id="1410" w:author="DuyNgo" w:date="2012-08-08T07:35:00Z">
            <w:rPr>
              <w:rFonts w:asciiTheme="minorHAnsi" w:hAnsiTheme="minorHAnsi" w:cstheme="minorHAnsi"/>
              <w:sz w:val="24"/>
              <w:szCs w:val="24"/>
            </w:rPr>
          </w:rPrChange>
        </w:rPr>
      </w:pPr>
      <w:bookmarkStart w:id="1411" w:name="_Toc330479268"/>
      <w:r w:rsidRPr="00E40DDD">
        <w:rPr>
          <w:rFonts w:asciiTheme="minorHAnsi" w:hAnsiTheme="minorHAnsi" w:cstheme="minorHAnsi"/>
          <w:sz w:val="24"/>
          <w:szCs w:val="24"/>
          <w:rPrChange w:id="1412" w:author="DuyNgo" w:date="2012-08-08T07:35:00Z">
            <w:rPr>
              <w:rFonts w:asciiTheme="minorHAnsi" w:eastAsiaTheme="minorHAnsi" w:hAnsiTheme="minorHAnsi" w:cstheme="minorHAnsi"/>
              <w:b w:val="0"/>
              <w:bCs w:val="0"/>
              <w:color w:val="auto"/>
              <w:sz w:val="24"/>
              <w:szCs w:val="24"/>
            </w:rPr>
          </w:rPrChange>
        </w:rPr>
        <w:lastRenderedPageBreak/>
        <w:t>Checklists</w:t>
      </w:r>
      <w:bookmarkEnd w:id="1411"/>
      <w:r w:rsidR="00391B3C" w:rsidRPr="00E40DDD">
        <w:rPr>
          <w:rFonts w:asciiTheme="minorHAnsi" w:hAnsiTheme="minorHAnsi" w:cstheme="minorHAnsi"/>
          <w:sz w:val="24"/>
          <w:szCs w:val="24"/>
          <w:rPrChange w:id="1413" w:author="DuyNgo" w:date="2012-08-08T07:35:00Z">
            <w:rPr>
              <w:rFonts w:asciiTheme="minorHAnsi" w:eastAsiaTheme="minorHAnsi" w:hAnsiTheme="minorHAnsi" w:cstheme="minorHAnsi"/>
              <w:b w:val="0"/>
              <w:bCs w:val="0"/>
              <w:color w:val="auto"/>
              <w:sz w:val="24"/>
              <w:szCs w:val="24"/>
            </w:rPr>
          </w:rPrChange>
        </w:rPr>
        <w:br/>
      </w:r>
    </w:p>
    <w:p w:rsidR="00130471" w:rsidRPr="00E40DDD" w:rsidRDefault="00130471" w:rsidP="00DC4B9B">
      <w:pPr>
        <w:pStyle w:val="ListParagraph"/>
        <w:keepNext/>
        <w:keepLines/>
        <w:numPr>
          <w:ilvl w:val="0"/>
          <w:numId w:val="47"/>
        </w:numPr>
        <w:spacing w:after="0"/>
        <w:contextualSpacing w:val="0"/>
        <w:outlineLvl w:val="2"/>
        <w:rPr>
          <w:rFonts w:eastAsiaTheme="majorEastAsia" w:cstheme="minorHAnsi"/>
          <w:b/>
          <w:bCs/>
          <w:vanish/>
          <w:color w:val="4F81BD" w:themeColor="accent1"/>
          <w:sz w:val="24"/>
          <w:szCs w:val="24"/>
          <w:rPrChange w:id="1414" w:author="DuyNgo" w:date="2012-08-08T07:35:00Z">
            <w:rPr>
              <w:rFonts w:eastAsiaTheme="majorEastAsia" w:cstheme="minorHAnsi"/>
              <w:b/>
              <w:bCs/>
              <w:vanish/>
              <w:color w:val="4F81BD" w:themeColor="accent1"/>
              <w:sz w:val="24"/>
              <w:szCs w:val="24"/>
            </w:rPr>
          </w:rPrChange>
        </w:rPr>
      </w:pPr>
      <w:bookmarkStart w:id="1415" w:name="_Toc289763161"/>
      <w:bookmarkStart w:id="1416" w:name="_Toc289901152"/>
      <w:bookmarkStart w:id="1417" w:name="_Toc289958705"/>
      <w:bookmarkStart w:id="1418" w:name="_Toc290062564"/>
      <w:bookmarkStart w:id="1419" w:name="_Toc290062630"/>
      <w:bookmarkStart w:id="1420" w:name="_Toc290067638"/>
      <w:bookmarkStart w:id="1421" w:name="_Toc290067702"/>
      <w:bookmarkStart w:id="1422" w:name="_Toc290908777"/>
      <w:bookmarkStart w:id="1423" w:name="_Toc318567215"/>
      <w:bookmarkStart w:id="1424" w:name="_Toc318567305"/>
      <w:bookmarkStart w:id="1425" w:name="_Toc320185301"/>
      <w:bookmarkStart w:id="1426" w:name="_Toc330267727"/>
      <w:bookmarkStart w:id="1427" w:name="_Toc330479269"/>
      <w:bookmarkEnd w:id="1415"/>
      <w:bookmarkEnd w:id="1416"/>
      <w:bookmarkEnd w:id="1417"/>
      <w:bookmarkEnd w:id="1418"/>
      <w:bookmarkEnd w:id="1419"/>
      <w:bookmarkEnd w:id="1420"/>
      <w:bookmarkEnd w:id="1421"/>
      <w:bookmarkEnd w:id="1422"/>
      <w:bookmarkEnd w:id="1423"/>
      <w:bookmarkEnd w:id="1424"/>
      <w:bookmarkEnd w:id="1425"/>
      <w:bookmarkEnd w:id="1426"/>
      <w:bookmarkEnd w:id="1427"/>
    </w:p>
    <w:p w:rsidR="00130471" w:rsidRPr="00E40DDD" w:rsidRDefault="00130471" w:rsidP="00DC4B9B">
      <w:pPr>
        <w:pStyle w:val="Heading3"/>
        <w:numPr>
          <w:ilvl w:val="1"/>
          <w:numId w:val="47"/>
        </w:numPr>
        <w:spacing w:before="0"/>
        <w:rPr>
          <w:rFonts w:asciiTheme="minorHAnsi" w:hAnsiTheme="minorHAnsi" w:cstheme="minorHAnsi"/>
          <w:sz w:val="24"/>
          <w:szCs w:val="24"/>
          <w:rPrChange w:id="1428" w:author="DuyNgo" w:date="2012-08-08T07:35:00Z">
            <w:rPr>
              <w:rFonts w:asciiTheme="minorHAnsi" w:hAnsiTheme="minorHAnsi" w:cstheme="minorHAnsi"/>
              <w:sz w:val="24"/>
              <w:szCs w:val="24"/>
            </w:rPr>
          </w:rPrChange>
        </w:rPr>
      </w:pPr>
      <w:bookmarkStart w:id="1429" w:name="_Toc330479270"/>
      <w:r w:rsidRPr="00E40DDD">
        <w:rPr>
          <w:rFonts w:asciiTheme="minorHAnsi" w:hAnsiTheme="minorHAnsi" w:cstheme="minorHAnsi"/>
          <w:sz w:val="24"/>
          <w:szCs w:val="24"/>
          <w:rPrChange w:id="1430" w:author="DuyNgo" w:date="2012-08-08T07:35:00Z">
            <w:rPr>
              <w:rFonts w:asciiTheme="minorHAnsi" w:eastAsiaTheme="minorHAnsi" w:hAnsiTheme="minorHAnsi" w:cstheme="minorHAnsi"/>
              <w:b w:val="0"/>
              <w:bCs w:val="0"/>
              <w:color w:val="auto"/>
              <w:sz w:val="24"/>
              <w:szCs w:val="24"/>
            </w:rPr>
          </w:rPrChange>
        </w:rPr>
        <w:t>Checklist of Validation</w:t>
      </w:r>
      <w:bookmarkEnd w:id="1429"/>
    </w:p>
    <w:p w:rsidR="000F58BC" w:rsidRPr="00E40DDD" w:rsidRDefault="000F58BC" w:rsidP="00DC4B9B">
      <w:pPr>
        <w:spacing w:after="0"/>
        <w:rPr>
          <w:rFonts w:cstheme="minorHAnsi"/>
          <w:sz w:val="24"/>
          <w:szCs w:val="24"/>
          <w:rPrChange w:id="1431" w:author="DuyNgo" w:date="2012-08-08T07:35:00Z">
            <w:rPr>
              <w:rFonts w:cstheme="minorHAnsi"/>
              <w:sz w:val="24"/>
              <w:szCs w:val="24"/>
            </w:rPr>
          </w:rPrChange>
        </w:rPr>
      </w:pPr>
    </w:p>
    <w:tbl>
      <w:tblPr>
        <w:tblStyle w:val="LightList-Accent5"/>
        <w:tblW w:w="0" w:type="auto"/>
        <w:tblInd w:w="1101" w:type="dxa"/>
        <w:tblLayout w:type="fixed"/>
        <w:tblLook w:val="04A0" w:firstRow="1" w:lastRow="0" w:firstColumn="1" w:lastColumn="0" w:noHBand="0" w:noVBand="1"/>
      </w:tblPr>
      <w:tblGrid>
        <w:gridCol w:w="5103"/>
        <w:gridCol w:w="1124"/>
        <w:gridCol w:w="1124"/>
        <w:gridCol w:w="1124"/>
      </w:tblGrid>
      <w:tr w:rsidR="000F58BC" w:rsidRPr="00E40DDD" w:rsidTr="00190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0F58BC" w:rsidRPr="00E40DDD" w:rsidRDefault="000F58BC" w:rsidP="00DC4B9B">
            <w:pPr>
              <w:spacing w:after="200" w:line="276" w:lineRule="auto"/>
              <w:jc w:val="center"/>
              <w:rPr>
                <w:rFonts w:cstheme="minorHAnsi"/>
                <w:sz w:val="24"/>
                <w:szCs w:val="24"/>
                <w:rPrChange w:id="1432" w:author="DuyNgo" w:date="2012-08-08T07:35:00Z">
                  <w:rPr>
                    <w:rFonts w:cstheme="minorHAnsi"/>
                    <w:b w:val="0"/>
                    <w:bCs w:val="0"/>
                    <w:color w:val="auto"/>
                    <w:sz w:val="24"/>
                    <w:szCs w:val="24"/>
                  </w:rPr>
                </w:rPrChange>
              </w:rPr>
            </w:pPr>
            <w:r w:rsidRPr="00E40DDD">
              <w:rPr>
                <w:rFonts w:cstheme="minorHAnsi"/>
                <w:sz w:val="24"/>
                <w:szCs w:val="24"/>
                <w:rPrChange w:id="1433" w:author="DuyNgo" w:date="2012-08-08T07:35:00Z">
                  <w:rPr>
                    <w:rFonts w:cstheme="minorHAnsi"/>
                    <w:sz w:val="24"/>
                    <w:szCs w:val="24"/>
                  </w:rPr>
                </w:rPrChange>
              </w:rPr>
              <w:t>Question</w:t>
            </w:r>
          </w:p>
        </w:tc>
        <w:tc>
          <w:tcPr>
            <w:tcW w:w="1124" w:type="dxa"/>
          </w:tcPr>
          <w:p w:rsidR="000F58BC" w:rsidRPr="00E40DDD" w:rsidRDefault="000F58BC" w:rsidP="00DC4B9B">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Change w:id="1434" w:author="DuyNgo" w:date="2012-08-08T07:35:00Z">
                  <w:rPr>
                    <w:rFonts w:cstheme="minorHAnsi"/>
                    <w:b w:val="0"/>
                    <w:bCs w:val="0"/>
                    <w:color w:val="auto"/>
                    <w:sz w:val="24"/>
                    <w:szCs w:val="24"/>
                  </w:rPr>
                </w:rPrChange>
              </w:rPr>
            </w:pPr>
            <w:r w:rsidRPr="00E40DDD">
              <w:rPr>
                <w:rFonts w:cstheme="minorHAnsi"/>
                <w:sz w:val="24"/>
                <w:szCs w:val="24"/>
                <w:rPrChange w:id="1435" w:author="DuyNgo" w:date="2012-08-08T07:35:00Z">
                  <w:rPr>
                    <w:rFonts w:cstheme="minorHAnsi"/>
                    <w:sz w:val="24"/>
                    <w:szCs w:val="24"/>
                  </w:rPr>
                </w:rPrChange>
              </w:rPr>
              <w:t>Yes</w:t>
            </w:r>
          </w:p>
        </w:tc>
        <w:tc>
          <w:tcPr>
            <w:tcW w:w="1124" w:type="dxa"/>
          </w:tcPr>
          <w:p w:rsidR="000F58BC" w:rsidRPr="00E40DDD" w:rsidRDefault="000F58BC" w:rsidP="00DC4B9B">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Change w:id="1436" w:author="DuyNgo" w:date="2012-08-08T07:35:00Z">
                  <w:rPr>
                    <w:rFonts w:cstheme="minorHAnsi"/>
                    <w:b w:val="0"/>
                    <w:bCs w:val="0"/>
                    <w:color w:val="auto"/>
                    <w:sz w:val="24"/>
                    <w:szCs w:val="24"/>
                  </w:rPr>
                </w:rPrChange>
              </w:rPr>
            </w:pPr>
            <w:r w:rsidRPr="00E40DDD">
              <w:rPr>
                <w:rFonts w:cstheme="minorHAnsi"/>
                <w:sz w:val="24"/>
                <w:szCs w:val="24"/>
                <w:rPrChange w:id="1437" w:author="DuyNgo" w:date="2012-08-08T07:35:00Z">
                  <w:rPr>
                    <w:rFonts w:cstheme="minorHAnsi"/>
                    <w:sz w:val="24"/>
                    <w:szCs w:val="24"/>
                  </w:rPr>
                </w:rPrChange>
              </w:rPr>
              <w:t>No</w:t>
            </w:r>
          </w:p>
        </w:tc>
        <w:tc>
          <w:tcPr>
            <w:tcW w:w="1124" w:type="dxa"/>
          </w:tcPr>
          <w:p w:rsidR="000F58BC" w:rsidRPr="00E40DDD" w:rsidRDefault="000F58BC" w:rsidP="00DC4B9B">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Change w:id="1438" w:author="DuyNgo" w:date="2012-08-08T07:35:00Z">
                  <w:rPr>
                    <w:rFonts w:cstheme="minorHAnsi"/>
                    <w:b w:val="0"/>
                    <w:bCs w:val="0"/>
                    <w:color w:val="auto"/>
                    <w:sz w:val="24"/>
                    <w:szCs w:val="24"/>
                  </w:rPr>
                </w:rPrChange>
              </w:rPr>
            </w:pPr>
            <w:r w:rsidRPr="00E40DDD">
              <w:rPr>
                <w:rFonts w:cstheme="minorHAnsi"/>
                <w:sz w:val="24"/>
                <w:szCs w:val="24"/>
                <w:rPrChange w:id="1439" w:author="DuyNgo" w:date="2012-08-08T07:35:00Z">
                  <w:rPr>
                    <w:rFonts w:cstheme="minorHAnsi"/>
                    <w:sz w:val="24"/>
                    <w:szCs w:val="24"/>
                  </w:rPr>
                </w:rPrChange>
              </w:rPr>
              <w:t>N/A</w:t>
            </w:r>
          </w:p>
        </w:tc>
      </w:tr>
      <w:tr w:rsidR="000F58BC" w:rsidRPr="00E40DDD" w:rsidTr="00190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0F58BC" w:rsidRPr="00E40DDD" w:rsidRDefault="000F58BC" w:rsidP="00DC4B9B">
            <w:pPr>
              <w:spacing w:after="200" w:line="276" w:lineRule="auto"/>
              <w:rPr>
                <w:rFonts w:cstheme="minorHAnsi"/>
                <w:b w:val="0"/>
                <w:sz w:val="24"/>
                <w:szCs w:val="24"/>
                <w:rPrChange w:id="1440" w:author="DuyNgo" w:date="2012-08-08T07:35:00Z">
                  <w:rPr>
                    <w:rFonts w:cstheme="minorHAnsi"/>
                    <w:b w:val="0"/>
                    <w:bCs w:val="0"/>
                    <w:sz w:val="24"/>
                    <w:szCs w:val="24"/>
                  </w:rPr>
                </w:rPrChange>
              </w:rPr>
            </w:pPr>
            <w:r w:rsidRPr="00E40DDD">
              <w:rPr>
                <w:rFonts w:cstheme="minorHAnsi"/>
                <w:sz w:val="24"/>
                <w:szCs w:val="24"/>
                <w:rPrChange w:id="1441" w:author="DuyNgo" w:date="2012-08-08T07:35:00Z">
                  <w:rPr>
                    <w:rFonts w:cstheme="minorHAnsi"/>
                    <w:sz w:val="24"/>
                    <w:szCs w:val="24"/>
                  </w:rPr>
                </w:rPrChange>
              </w:rPr>
              <w:t>1. Does a failure of validation on every field cause a sensible user error message?</w:t>
            </w:r>
          </w:p>
        </w:tc>
        <w:tc>
          <w:tcPr>
            <w:tcW w:w="1124" w:type="dxa"/>
          </w:tcPr>
          <w:p w:rsidR="000F58BC" w:rsidRPr="00E40DDD" w:rsidRDefault="000F58BC" w:rsidP="00DC4B9B">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Change w:id="1442" w:author="DuyNgo" w:date="2012-08-08T07:35:00Z">
                  <w:rPr>
                    <w:rFonts w:cstheme="minorHAnsi"/>
                    <w:sz w:val="24"/>
                    <w:szCs w:val="24"/>
                  </w:rPr>
                </w:rPrChange>
              </w:rPr>
            </w:pPr>
          </w:p>
        </w:tc>
        <w:tc>
          <w:tcPr>
            <w:tcW w:w="1124" w:type="dxa"/>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line="276" w:lineRule="auto"/>
              <w:jc w:val="center"/>
              <w:textAlignment w:val="center"/>
              <w:cnfStyle w:val="000000100000" w:firstRow="0" w:lastRow="0" w:firstColumn="0" w:lastColumn="0" w:oddVBand="0" w:evenVBand="0" w:oddHBand="1" w:evenHBand="0" w:firstRowFirstColumn="0" w:firstRowLastColumn="0" w:lastRowFirstColumn="0" w:lastRowLastColumn="0"/>
              <w:rPr>
                <w:rFonts w:cstheme="minorHAnsi"/>
                <w:sz w:val="24"/>
                <w:szCs w:val="24"/>
                <w:rPrChange w:id="1443" w:author="DuyNgo" w:date="2012-08-08T07:35:00Z">
                  <w:rPr>
                    <w:rFonts w:ascii="Tahoma" w:hAnsi="Tahoma" w:cstheme="minorHAnsi"/>
                    <w:sz w:val="24"/>
                    <w:szCs w:val="24"/>
                  </w:rPr>
                </w:rPrChange>
              </w:rPr>
            </w:pPr>
            <w:r w:rsidRPr="00E40DDD">
              <w:rPr>
                <w:rFonts w:cstheme="minorHAnsi"/>
                <w:sz w:val="24"/>
                <w:szCs w:val="24"/>
                <w:rPrChange w:id="1444" w:author="DuyNgo" w:date="2012-08-08T07:35:00Z">
                  <w:rPr>
                    <w:rFonts w:cstheme="minorHAnsi"/>
                    <w:sz w:val="24"/>
                    <w:szCs w:val="24"/>
                  </w:rPr>
                </w:rPrChange>
              </w:rPr>
              <w:t>x</w:t>
            </w:r>
          </w:p>
        </w:tc>
        <w:tc>
          <w:tcPr>
            <w:tcW w:w="1124" w:type="dxa"/>
          </w:tcPr>
          <w:p w:rsidR="000F58BC" w:rsidRPr="00E40DDD" w:rsidRDefault="000F58BC" w:rsidP="00DC4B9B">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Change w:id="1445" w:author="DuyNgo" w:date="2012-08-08T07:35:00Z">
                  <w:rPr>
                    <w:rFonts w:cstheme="minorHAnsi"/>
                    <w:sz w:val="24"/>
                    <w:szCs w:val="24"/>
                  </w:rPr>
                </w:rPrChange>
              </w:rPr>
            </w:pPr>
          </w:p>
        </w:tc>
      </w:tr>
      <w:tr w:rsidR="000F58BC" w:rsidRPr="00E40DDD" w:rsidTr="00190524">
        <w:tc>
          <w:tcPr>
            <w:cnfStyle w:val="001000000000" w:firstRow="0" w:lastRow="0" w:firstColumn="1" w:lastColumn="0" w:oddVBand="0" w:evenVBand="0" w:oddHBand="0" w:evenHBand="0" w:firstRowFirstColumn="0" w:firstRowLastColumn="0" w:lastRowFirstColumn="0" w:lastRowLastColumn="0"/>
            <w:tcW w:w="5103" w:type="dxa"/>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rPr>
                <w:rFonts w:cstheme="minorHAnsi"/>
                <w:b w:val="0"/>
                <w:sz w:val="24"/>
                <w:szCs w:val="24"/>
                <w:rPrChange w:id="1446" w:author="DuyNgo" w:date="2012-08-08T07:35:00Z">
                  <w:rPr>
                    <w:rFonts w:ascii="Tahoma" w:hAnsi="Tahoma" w:cstheme="minorHAnsi"/>
                    <w:b w:val="0"/>
                    <w:bCs w:val="0"/>
                    <w:sz w:val="24"/>
                    <w:szCs w:val="24"/>
                  </w:rPr>
                </w:rPrChange>
              </w:rPr>
            </w:pPr>
            <w:r w:rsidRPr="00E40DDD">
              <w:rPr>
                <w:rFonts w:cstheme="minorHAnsi"/>
                <w:sz w:val="24"/>
                <w:szCs w:val="24"/>
                <w:rPrChange w:id="1447" w:author="DuyNgo" w:date="2012-08-08T07:35:00Z">
                  <w:rPr>
                    <w:rFonts w:cstheme="minorHAnsi"/>
                    <w:sz w:val="24"/>
                    <w:szCs w:val="24"/>
                  </w:rPr>
                </w:rPrChange>
              </w:rPr>
              <w:t xml:space="preserve">2. Is the user required to fix </w:t>
            </w:r>
            <w:proofErr w:type="gramStart"/>
            <w:r w:rsidRPr="00E40DDD">
              <w:rPr>
                <w:rFonts w:cstheme="minorHAnsi"/>
                <w:sz w:val="24"/>
                <w:szCs w:val="24"/>
                <w:rPrChange w:id="1448" w:author="DuyNgo" w:date="2012-08-08T07:35:00Z">
                  <w:rPr>
                    <w:rFonts w:cstheme="minorHAnsi"/>
                    <w:sz w:val="24"/>
                    <w:szCs w:val="24"/>
                  </w:rPr>
                </w:rPrChange>
              </w:rPr>
              <w:t>entries which</w:t>
            </w:r>
            <w:proofErr w:type="gramEnd"/>
            <w:r w:rsidRPr="00E40DDD">
              <w:rPr>
                <w:rFonts w:cstheme="minorHAnsi"/>
                <w:sz w:val="24"/>
                <w:szCs w:val="24"/>
                <w:rPrChange w:id="1449" w:author="DuyNgo" w:date="2012-08-08T07:35:00Z">
                  <w:rPr>
                    <w:rFonts w:cstheme="minorHAnsi"/>
                    <w:sz w:val="24"/>
                    <w:szCs w:val="24"/>
                  </w:rPr>
                </w:rPrChange>
              </w:rPr>
              <w:t xml:space="preserve"> have failed validation tests?</w:t>
            </w:r>
          </w:p>
        </w:tc>
        <w:tc>
          <w:tcPr>
            <w:tcW w:w="1124" w:type="dxa"/>
          </w:tcPr>
          <w:p w:rsidR="000F58BC" w:rsidRPr="00E40DDD" w:rsidRDefault="000F58BC" w:rsidP="00DC4B9B">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Change w:id="1450" w:author="DuyNgo" w:date="2012-08-08T07:35:00Z">
                  <w:rPr>
                    <w:rFonts w:cstheme="minorHAnsi"/>
                    <w:sz w:val="24"/>
                    <w:szCs w:val="24"/>
                  </w:rPr>
                </w:rPrChange>
              </w:rPr>
            </w:pPr>
          </w:p>
        </w:tc>
        <w:tc>
          <w:tcPr>
            <w:tcW w:w="1124" w:type="dxa"/>
          </w:tcPr>
          <w:p w:rsidR="000F58BC" w:rsidRPr="00E40DDD" w:rsidRDefault="000F58BC" w:rsidP="00DC4B9B">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Change w:id="1451" w:author="DuyNgo" w:date="2012-08-08T07:35:00Z">
                  <w:rPr>
                    <w:rFonts w:cstheme="minorHAnsi"/>
                    <w:sz w:val="24"/>
                    <w:szCs w:val="24"/>
                  </w:rPr>
                </w:rPrChange>
              </w:rPr>
            </w:pPr>
          </w:p>
        </w:tc>
        <w:tc>
          <w:tcPr>
            <w:tcW w:w="1124" w:type="dxa"/>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cnfStyle w:val="000000000000" w:firstRow="0" w:lastRow="0" w:firstColumn="0" w:lastColumn="0" w:oddVBand="0" w:evenVBand="0" w:oddHBand="0" w:evenHBand="0" w:firstRowFirstColumn="0" w:firstRowLastColumn="0" w:lastRowFirstColumn="0" w:lastRowLastColumn="0"/>
              <w:rPr>
                <w:rFonts w:cstheme="minorHAnsi"/>
                <w:sz w:val="24"/>
                <w:szCs w:val="24"/>
                <w:rPrChange w:id="1452" w:author="DuyNgo" w:date="2012-08-08T07:35:00Z">
                  <w:rPr>
                    <w:rFonts w:ascii="Tahoma" w:hAnsi="Tahoma" w:cstheme="minorHAnsi"/>
                    <w:sz w:val="24"/>
                    <w:szCs w:val="24"/>
                  </w:rPr>
                </w:rPrChange>
              </w:rPr>
            </w:pPr>
            <w:r w:rsidRPr="00E40DDD">
              <w:rPr>
                <w:rFonts w:cstheme="minorHAnsi"/>
                <w:sz w:val="24"/>
                <w:szCs w:val="24"/>
                <w:rPrChange w:id="1453" w:author="DuyNgo" w:date="2012-08-08T07:35:00Z">
                  <w:rPr>
                    <w:rFonts w:cstheme="minorHAnsi"/>
                    <w:sz w:val="24"/>
                    <w:szCs w:val="24"/>
                  </w:rPr>
                </w:rPrChange>
              </w:rPr>
              <w:t>X</w:t>
            </w:r>
          </w:p>
        </w:tc>
      </w:tr>
      <w:tr w:rsidR="000F58BC" w:rsidRPr="00E40DDD" w:rsidTr="00190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rPr>
                <w:rFonts w:cstheme="minorHAnsi"/>
                <w:b w:val="0"/>
                <w:sz w:val="24"/>
                <w:szCs w:val="24"/>
                <w:rPrChange w:id="1454" w:author="DuyNgo" w:date="2012-08-08T07:35:00Z">
                  <w:rPr>
                    <w:rFonts w:ascii="Tahoma" w:hAnsi="Tahoma" w:cstheme="minorHAnsi"/>
                    <w:b w:val="0"/>
                    <w:bCs w:val="0"/>
                    <w:sz w:val="24"/>
                    <w:szCs w:val="24"/>
                  </w:rPr>
                </w:rPrChange>
              </w:rPr>
            </w:pPr>
            <w:proofErr w:type="gramStart"/>
            <w:r w:rsidRPr="00E40DDD">
              <w:rPr>
                <w:rFonts w:cstheme="minorHAnsi"/>
                <w:sz w:val="24"/>
                <w:szCs w:val="24"/>
                <w:rPrChange w:id="1455" w:author="DuyNgo" w:date="2012-08-08T07:35:00Z">
                  <w:rPr>
                    <w:rFonts w:cstheme="minorHAnsi"/>
                    <w:sz w:val="24"/>
                    <w:szCs w:val="24"/>
                  </w:rPr>
                </w:rPrChange>
              </w:rPr>
              <w:t>3. Have any fields got</w:t>
            </w:r>
            <w:proofErr w:type="gramEnd"/>
            <w:r w:rsidRPr="00E40DDD">
              <w:rPr>
                <w:rFonts w:cstheme="minorHAnsi"/>
                <w:sz w:val="24"/>
                <w:szCs w:val="24"/>
                <w:rPrChange w:id="1456" w:author="DuyNgo" w:date="2012-08-08T07:35:00Z">
                  <w:rPr>
                    <w:rFonts w:cstheme="minorHAnsi"/>
                    <w:sz w:val="24"/>
                    <w:szCs w:val="24"/>
                  </w:rPr>
                </w:rPrChange>
              </w:rPr>
              <w:t xml:space="preserve"> multiple validation rules and if so are all rules being applied?</w:t>
            </w:r>
          </w:p>
        </w:tc>
        <w:tc>
          <w:tcPr>
            <w:tcW w:w="1124" w:type="dxa"/>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cnfStyle w:val="000000100000" w:firstRow="0" w:lastRow="0" w:firstColumn="0" w:lastColumn="0" w:oddVBand="0" w:evenVBand="0" w:oddHBand="1" w:evenHBand="0" w:firstRowFirstColumn="0" w:firstRowLastColumn="0" w:lastRowFirstColumn="0" w:lastRowLastColumn="0"/>
              <w:rPr>
                <w:rFonts w:cstheme="minorHAnsi"/>
                <w:sz w:val="24"/>
                <w:szCs w:val="24"/>
                <w:rPrChange w:id="1457" w:author="DuyNgo" w:date="2012-08-08T07:35:00Z">
                  <w:rPr>
                    <w:rFonts w:ascii="Tahoma" w:hAnsi="Tahoma" w:cstheme="minorHAnsi"/>
                    <w:sz w:val="24"/>
                    <w:szCs w:val="24"/>
                  </w:rPr>
                </w:rPrChange>
              </w:rPr>
            </w:pPr>
            <w:r w:rsidRPr="00E40DDD">
              <w:rPr>
                <w:rFonts w:cstheme="minorHAnsi"/>
                <w:sz w:val="24"/>
                <w:szCs w:val="24"/>
                <w:rPrChange w:id="1458" w:author="DuyNgo" w:date="2012-08-08T07:35:00Z">
                  <w:rPr>
                    <w:rFonts w:cstheme="minorHAnsi"/>
                    <w:sz w:val="24"/>
                    <w:szCs w:val="24"/>
                  </w:rPr>
                </w:rPrChange>
              </w:rPr>
              <w:t>x</w:t>
            </w:r>
          </w:p>
        </w:tc>
        <w:tc>
          <w:tcPr>
            <w:tcW w:w="1124" w:type="dxa"/>
          </w:tcPr>
          <w:p w:rsidR="000F58BC" w:rsidRPr="00E40DDD" w:rsidRDefault="000F58BC" w:rsidP="00DC4B9B">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Change w:id="1459" w:author="DuyNgo" w:date="2012-08-08T07:35:00Z">
                  <w:rPr>
                    <w:rFonts w:cstheme="minorHAnsi"/>
                    <w:sz w:val="24"/>
                    <w:szCs w:val="24"/>
                  </w:rPr>
                </w:rPrChange>
              </w:rPr>
            </w:pPr>
          </w:p>
        </w:tc>
        <w:tc>
          <w:tcPr>
            <w:tcW w:w="1124" w:type="dxa"/>
          </w:tcPr>
          <w:p w:rsidR="000F58BC" w:rsidRPr="00E40DDD" w:rsidRDefault="000F58BC" w:rsidP="00DC4B9B">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Change w:id="1460" w:author="DuyNgo" w:date="2012-08-08T07:35:00Z">
                  <w:rPr>
                    <w:rFonts w:cstheme="minorHAnsi"/>
                    <w:sz w:val="24"/>
                    <w:szCs w:val="24"/>
                  </w:rPr>
                </w:rPrChange>
              </w:rPr>
            </w:pPr>
          </w:p>
        </w:tc>
      </w:tr>
      <w:tr w:rsidR="000F58BC" w:rsidRPr="00E40DDD" w:rsidTr="00190524">
        <w:tc>
          <w:tcPr>
            <w:cnfStyle w:val="001000000000" w:firstRow="0" w:lastRow="0" w:firstColumn="1" w:lastColumn="0" w:oddVBand="0" w:evenVBand="0" w:oddHBand="0" w:evenHBand="0" w:firstRowFirstColumn="0" w:firstRowLastColumn="0" w:lastRowFirstColumn="0" w:lastRowLastColumn="0"/>
            <w:tcW w:w="5103" w:type="dxa"/>
            <w:vAlign w:val="bottom"/>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rPr>
                <w:rFonts w:cstheme="minorHAnsi"/>
                <w:b w:val="0"/>
                <w:sz w:val="24"/>
                <w:szCs w:val="24"/>
                <w:lang w:eastAsia="ja-JP"/>
                <w:rPrChange w:id="1461" w:author="DuyNgo" w:date="2012-08-08T07:35:00Z">
                  <w:rPr>
                    <w:rFonts w:ascii="Tahoma" w:hAnsi="Tahoma" w:cstheme="minorHAnsi"/>
                    <w:b w:val="0"/>
                    <w:bCs w:val="0"/>
                    <w:sz w:val="24"/>
                    <w:szCs w:val="24"/>
                    <w:lang w:eastAsia="ja-JP"/>
                  </w:rPr>
                </w:rPrChange>
              </w:rPr>
            </w:pPr>
            <w:r w:rsidRPr="00E40DDD">
              <w:rPr>
                <w:rFonts w:cstheme="minorHAnsi"/>
                <w:sz w:val="24"/>
                <w:szCs w:val="24"/>
                <w:lang w:eastAsia="ja-JP"/>
                <w:rPrChange w:id="1462" w:author="DuyNgo" w:date="2012-08-08T07:35:00Z">
                  <w:rPr>
                    <w:rFonts w:cstheme="minorHAnsi"/>
                    <w:sz w:val="24"/>
                    <w:szCs w:val="24"/>
                    <w:lang w:eastAsia="ja-JP"/>
                  </w:rPr>
                </w:rPrChange>
              </w:rPr>
              <w:t>4. If the user enters an invalid value and clicks on the OK button (i.e. does not TAB off the field) is the invalid entry identified and highlighted correctly with an error message?</w:t>
            </w:r>
          </w:p>
        </w:tc>
        <w:tc>
          <w:tcPr>
            <w:tcW w:w="1124" w:type="dxa"/>
            <w:vAlign w:val="bottom"/>
          </w:tcPr>
          <w:p w:rsidR="000F58BC" w:rsidRPr="00E40DDD" w:rsidRDefault="000F58BC" w:rsidP="00DC4B9B">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463" w:author="DuyNgo" w:date="2012-08-08T07:35:00Z">
                  <w:rPr>
                    <w:rFonts w:cstheme="minorHAnsi"/>
                    <w:sz w:val="24"/>
                    <w:szCs w:val="24"/>
                    <w:lang w:eastAsia="ja-JP"/>
                  </w:rPr>
                </w:rPrChange>
              </w:rPr>
            </w:pPr>
          </w:p>
        </w:tc>
        <w:tc>
          <w:tcPr>
            <w:tcW w:w="1124" w:type="dxa"/>
            <w:vAlign w:val="bottom"/>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464" w:author="DuyNgo" w:date="2012-08-08T07:35:00Z">
                  <w:rPr>
                    <w:rFonts w:ascii="Tahoma" w:hAnsi="Tahoma" w:cstheme="minorHAnsi"/>
                    <w:sz w:val="24"/>
                    <w:szCs w:val="24"/>
                    <w:lang w:eastAsia="ja-JP"/>
                  </w:rPr>
                </w:rPrChange>
              </w:rPr>
            </w:pPr>
            <w:r w:rsidRPr="00E40DDD">
              <w:rPr>
                <w:rFonts w:cstheme="minorHAnsi"/>
                <w:sz w:val="24"/>
                <w:szCs w:val="24"/>
                <w:lang w:eastAsia="ja-JP"/>
                <w:rPrChange w:id="1465" w:author="DuyNgo" w:date="2012-08-08T07:35:00Z">
                  <w:rPr>
                    <w:rFonts w:cstheme="minorHAnsi"/>
                    <w:sz w:val="24"/>
                    <w:szCs w:val="24"/>
                    <w:lang w:eastAsia="ja-JP"/>
                  </w:rPr>
                </w:rPrChange>
              </w:rPr>
              <w:t>x</w:t>
            </w:r>
          </w:p>
        </w:tc>
        <w:tc>
          <w:tcPr>
            <w:tcW w:w="1124" w:type="dxa"/>
            <w:vAlign w:val="bottom"/>
          </w:tcPr>
          <w:p w:rsidR="000F58BC" w:rsidRPr="00E40DDD" w:rsidRDefault="000F58BC" w:rsidP="00DC4B9B">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466" w:author="DuyNgo" w:date="2012-08-08T07:35:00Z">
                  <w:rPr>
                    <w:rFonts w:cstheme="minorHAnsi"/>
                    <w:sz w:val="24"/>
                    <w:szCs w:val="24"/>
                    <w:lang w:eastAsia="ja-JP"/>
                  </w:rPr>
                </w:rPrChange>
              </w:rPr>
            </w:pPr>
          </w:p>
        </w:tc>
      </w:tr>
      <w:tr w:rsidR="000F58BC" w:rsidRPr="00E40DDD" w:rsidTr="00190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rPr>
                <w:rFonts w:cstheme="minorHAnsi"/>
                <w:b w:val="0"/>
                <w:color w:val="000000"/>
                <w:sz w:val="24"/>
                <w:szCs w:val="24"/>
                <w:lang w:eastAsia="ja-JP"/>
                <w:rPrChange w:id="1467" w:author="DuyNgo" w:date="2012-08-08T07:35:00Z">
                  <w:rPr>
                    <w:rFonts w:ascii="Tahoma" w:hAnsi="Tahoma" w:cstheme="minorHAnsi"/>
                    <w:b w:val="0"/>
                    <w:bCs w:val="0"/>
                    <w:color w:val="000000"/>
                    <w:sz w:val="24"/>
                    <w:szCs w:val="24"/>
                    <w:lang w:eastAsia="ja-JP"/>
                  </w:rPr>
                </w:rPrChange>
              </w:rPr>
            </w:pPr>
            <w:proofErr w:type="gramStart"/>
            <w:r w:rsidRPr="00E40DDD">
              <w:rPr>
                <w:rFonts w:cstheme="minorHAnsi"/>
                <w:color w:val="000000"/>
                <w:sz w:val="24"/>
                <w:szCs w:val="24"/>
                <w:lang w:eastAsia="ja-JP"/>
                <w:rPrChange w:id="1468" w:author="DuyNgo" w:date="2012-08-08T07:35:00Z">
                  <w:rPr>
                    <w:rFonts w:cstheme="minorHAnsi"/>
                    <w:color w:val="000000"/>
                    <w:sz w:val="24"/>
                    <w:szCs w:val="24"/>
                    <w:lang w:eastAsia="ja-JP"/>
                  </w:rPr>
                </w:rPrChange>
              </w:rPr>
              <w:t>5. Is validation consistently applied</w:t>
            </w:r>
            <w:proofErr w:type="gramEnd"/>
            <w:r w:rsidRPr="00E40DDD">
              <w:rPr>
                <w:rFonts w:cstheme="minorHAnsi"/>
                <w:color w:val="000000"/>
                <w:sz w:val="24"/>
                <w:szCs w:val="24"/>
                <w:lang w:eastAsia="ja-JP"/>
                <w:rPrChange w:id="1469" w:author="DuyNgo" w:date="2012-08-08T07:35:00Z">
                  <w:rPr>
                    <w:rFonts w:cstheme="minorHAnsi"/>
                    <w:color w:val="000000"/>
                    <w:sz w:val="24"/>
                    <w:szCs w:val="24"/>
                    <w:lang w:eastAsia="ja-JP"/>
                  </w:rPr>
                </w:rPrChange>
              </w:rPr>
              <w:t xml:space="preserve"> at screen level unless specifically required at field level?</w:t>
            </w:r>
          </w:p>
        </w:tc>
        <w:tc>
          <w:tcPr>
            <w:tcW w:w="1124" w:type="dxa"/>
            <w:vAlign w:val="bottom"/>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Change w:id="1470" w:author="DuyNgo" w:date="2012-08-08T07:35:00Z">
                  <w:rPr>
                    <w:rFonts w:ascii="Tahoma" w:hAnsi="Tahoma" w:cstheme="minorHAnsi"/>
                    <w:sz w:val="24"/>
                    <w:szCs w:val="24"/>
                    <w:lang w:eastAsia="ja-JP"/>
                  </w:rPr>
                </w:rPrChange>
              </w:rPr>
            </w:pPr>
            <w:r w:rsidRPr="00E40DDD">
              <w:rPr>
                <w:rFonts w:cstheme="minorHAnsi"/>
                <w:sz w:val="24"/>
                <w:szCs w:val="24"/>
                <w:lang w:eastAsia="ja-JP"/>
                <w:rPrChange w:id="1471" w:author="DuyNgo" w:date="2012-08-08T07:35:00Z">
                  <w:rPr>
                    <w:rFonts w:cstheme="minorHAnsi"/>
                    <w:sz w:val="24"/>
                    <w:szCs w:val="24"/>
                    <w:lang w:eastAsia="ja-JP"/>
                  </w:rPr>
                </w:rPrChange>
              </w:rPr>
              <w:t>x</w:t>
            </w:r>
          </w:p>
        </w:tc>
        <w:tc>
          <w:tcPr>
            <w:tcW w:w="1124" w:type="dxa"/>
            <w:vAlign w:val="bottom"/>
          </w:tcPr>
          <w:p w:rsidR="000F58BC" w:rsidRPr="00E40DDD" w:rsidRDefault="000F58BC" w:rsidP="00DC4B9B">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Change w:id="1472" w:author="DuyNgo" w:date="2012-08-08T07:35:00Z">
                  <w:rPr>
                    <w:rFonts w:cstheme="minorHAnsi"/>
                    <w:sz w:val="24"/>
                    <w:szCs w:val="24"/>
                    <w:lang w:eastAsia="ja-JP"/>
                  </w:rPr>
                </w:rPrChange>
              </w:rPr>
            </w:pPr>
          </w:p>
        </w:tc>
        <w:tc>
          <w:tcPr>
            <w:tcW w:w="1124" w:type="dxa"/>
            <w:vAlign w:val="bottom"/>
          </w:tcPr>
          <w:p w:rsidR="000F58BC" w:rsidRPr="00E40DDD" w:rsidRDefault="000F58BC" w:rsidP="00DC4B9B">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Change w:id="1473" w:author="DuyNgo" w:date="2012-08-08T07:35:00Z">
                  <w:rPr>
                    <w:rFonts w:cstheme="minorHAnsi"/>
                    <w:sz w:val="24"/>
                    <w:szCs w:val="24"/>
                    <w:lang w:eastAsia="ja-JP"/>
                  </w:rPr>
                </w:rPrChange>
              </w:rPr>
            </w:pPr>
          </w:p>
        </w:tc>
      </w:tr>
      <w:tr w:rsidR="000F58BC" w:rsidRPr="00E40DDD" w:rsidTr="00190524">
        <w:tc>
          <w:tcPr>
            <w:cnfStyle w:val="001000000000" w:firstRow="0" w:lastRow="0" w:firstColumn="1" w:lastColumn="0" w:oddVBand="0" w:evenVBand="0" w:oddHBand="0" w:evenHBand="0" w:firstRowFirstColumn="0" w:firstRowLastColumn="0" w:lastRowFirstColumn="0" w:lastRowLastColumn="0"/>
            <w:tcW w:w="5103" w:type="dxa"/>
            <w:vAlign w:val="bottom"/>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rPr>
                <w:rFonts w:cstheme="minorHAnsi"/>
                <w:b w:val="0"/>
                <w:sz w:val="24"/>
                <w:szCs w:val="24"/>
                <w:lang w:eastAsia="ja-JP"/>
                <w:rPrChange w:id="1474" w:author="DuyNgo" w:date="2012-08-08T07:35:00Z">
                  <w:rPr>
                    <w:rFonts w:ascii="Tahoma" w:hAnsi="Tahoma" w:cstheme="minorHAnsi"/>
                    <w:b w:val="0"/>
                    <w:bCs w:val="0"/>
                    <w:sz w:val="24"/>
                    <w:szCs w:val="24"/>
                    <w:lang w:eastAsia="ja-JP"/>
                  </w:rPr>
                </w:rPrChange>
              </w:rPr>
            </w:pPr>
            <w:r w:rsidRPr="00E40DDD">
              <w:rPr>
                <w:rFonts w:cstheme="minorHAnsi"/>
                <w:sz w:val="24"/>
                <w:szCs w:val="24"/>
                <w:lang w:eastAsia="ja-JP"/>
                <w:rPrChange w:id="1475" w:author="DuyNgo" w:date="2012-08-08T07:35:00Z">
                  <w:rPr>
                    <w:rFonts w:cstheme="minorHAnsi"/>
                    <w:sz w:val="24"/>
                    <w:szCs w:val="24"/>
                    <w:lang w:eastAsia="ja-JP"/>
                  </w:rPr>
                </w:rPrChange>
              </w:rPr>
              <w:t xml:space="preserve">6. For all numeric fields check whether negative numbers can and should be able to </w:t>
            </w:r>
            <w:proofErr w:type="gramStart"/>
            <w:r w:rsidRPr="00E40DDD">
              <w:rPr>
                <w:rFonts w:cstheme="minorHAnsi"/>
                <w:sz w:val="24"/>
                <w:szCs w:val="24"/>
                <w:lang w:eastAsia="ja-JP"/>
                <w:rPrChange w:id="1476" w:author="DuyNgo" w:date="2012-08-08T07:35:00Z">
                  <w:rPr>
                    <w:rFonts w:cstheme="minorHAnsi"/>
                    <w:sz w:val="24"/>
                    <w:szCs w:val="24"/>
                    <w:lang w:eastAsia="ja-JP"/>
                  </w:rPr>
                </w:rPrChange>
              </w:rPr>
              <w:t>be entered</w:t>
            </w:r>
            <w:proofErr w:type="gramEnd"/>
            <w:r w:rsidRPr="00E40DDD">
              <w:rPr>
                <w:rFonts w:cstheme="minorHAnsi"/>
                <w:sz w:val="24"/>
                <w:szCs w:val="24"/>
                <w:lang w:eastAsia="ja-JP"/>
                <w:rPrChange w:id="1477" w:author="DuyNgo" w:date="2012-08-08T07:35:00Z">
                  <w:rPr>
                    <w:rFonts w:cstheme="minorHAnsi"/>
                    <w:sz w:val="24"/>
                    <w:szCs w:val="24"/>
                    <w:lang w:eastAsia="ja-JP"/>
                  </w:rPr>
                </w:rPrChange>
              </w:rPr>
              <w:t>.</w:t>
            </w:r>
          </w:p>
        </w:tc>
        <w:tc>
          <w:tcPr>
            <w:tcW w:w="1124" w:type="dxa"/>
            <w:vAlign w:val="bottom"/>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478" w:author="DuyNgo" w:date="2012-08-08T07:35:00Z">
                  <w:rPr>
                    <w:rFonts w:ascii="Tahoma" w:hAnsi="Tahoma" w:cstheme="minorHAnsi"/>
                    <w:sz w:val="24"/>
                    <w:szCs w:val="24"/>
                    <w:lang w:eastAsia="ja-JP"/>
                  </w:rPr>
                </w:rPrChange>
              </w:rPr>
            </w:pPr>
            <w:r w:rsidRPr="00E40DDD">
              <w:rPr>
                <w:rFonts w:cstheme="minorHAnsi"/>
                <w:sz w:val="24"/>
                <w:szCs w:val="24"/>
                <w:lang w:eastAsia="ja-JP"/>
                <w:rPrChange w:id="1479" w:author="DuyNgo" w:date="2012-08-08T07:35:00Z">
                  <w:rPr>
                    <w:rFonts w:cstheme="minorHAnsi"/>
                    <w:sz w:val="24"/>
                    <w:szCs w:val="24"/>
                    <w:lang w:eastAsia="ja-JP"/>
                  </w:rPr>
                </w:rPrChange>
              </w:rPr>
              <w:t>x</w:t>
            </w:r>
          </w:p>
        </w:tc>
        <w:tc>
          <w:tcPr>
            <w:tcW w:w="1124" w:type="dxa"/>
            <w:vAlign w:val="bottom"/>
          </w:tcPr>
          <w:p w:rsidR="000F58BC" w:rsidRPr="00E40DDD" w:rsidRDefault="000F58BC" w:rsidP="00DC4B9B">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480" w:author="DuyNgo" w:date="2012-08-08T07:35:00Z">
                  <w:rPr>
                    <w:rFonts w:cstheme="minorHAnsi"/>
                    <w:sz w:val="24"/>
                    <w:szCs w:val="24"/>
                    <w:lang w:eastAsia="ja-JP"/>
                  </w:rPr>
                </w:rPrChange>
              </w:rPr>
            </w:pPr>
          </w:p>
        </w:tc>
        <w:tc>
          <w:tcPr>
            <w:tcW w:w="1124" w:type="dxa"/>
            <w:vAlign w:val="bottom"/>
          </w:tcPr>
          <w:p w:rsidR="000F58BC" w:rsidRPr="00E40DDD" w:rsidRDefault="000F58BC" w:rsidP="00DC4B9B">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481" w:author="DuyNgo" w:date="2012-08-08T07:35:00Z">
                  <w:rPr>
                    <w:rFonts w:cstheme="minorHAnsi"/>
                    <w:sz w:val="24"/>
                    <w:szCs w:val="24"/>
                    <w:lang w:eastAsia="ja-JP"/>
                  </w:rPr>
                </w:rPrChange>
              </w:rPr>
            </w:pPr>
          </w:p>
        </w:tc>
      </w:tr>
      <w:tr w:rsidR="000F58BC" w:rsidRPr="00E40DDD" w:rsidTr="00190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vAlign w:val="bottom"/>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rPr>
                <w:rFonts w:cstheme="minorHAnsi"/>
                <w:b w:val="0"/>
                <w:sz w:val="24"/>
                <w:szCs w:val="24"/>
                <w:lang w:eastAsia="ja-JP"/>
                <w:rPrChange w:id="1482" w:author="DuyNgo" w:date="2012-08-08T07:35:00Z">
                  <w:rPr>
                    <w:rFonts w:ascii="Tahoma" w:hAnsi="Tahoma" w:cstheme="minorHAnsi"/>
                    <w:b w:val="0"/>
                    <w:bCs w:val="0"/>
                    <w:sz w:val="24"/>
                    <w:szCs w:val="24"/>
                    <w:lang w:eastAsia="ja-JP"/>
                  </w:rPr>
                </w:rPrChange>
              </w:rPr>
            </w:pPr>
            <w:r w:rsidRPr="00E40DDD">
              <w:rPr>
                <w:rFonts w:cstheme="minorHAnsi"/>
                <w:sz w:val="24"/>
                <w:szCs w:val="24"/>
                <w:lang w:eastAsia="ja-JP"/>
                <w:rPrChange w:id="1483" w:author="DuyNgo" w:date="2012-08-08T07:35:00Z">
                  <w:rPr>
                    <w:rFonts w:cstheme="minorHAnsi"/>
                    <w:sz w:val="24"/>
                    <w:szCs w:val="24"/>
                    <w:lang w:eastAsia="ja-JP"/>
                  </w:rPr>
                </w:rPrChange>
              </w:rPr>
              <w:t xml:space="preserve">7. For all numeric fields check the minimum and maximum values </w:t>
            </w:r>
            <w:proofErr w:type="gramStart"/>
            <w:r w:rsidRPr="00E40DDD">
              <w:rPr>
                <w:rFonts w:cstheme="minorHAnsi"/>
                <w:sz w:val="24"/>
                <w:szCs w:val="24"/>
                <w:lang w:eastAsia="ja-JP"/>
                <w:rPrChange w:id="1484" w:author="DuyNgo" w:date="2012-08-08T07:35:00Z">
                  <w:rPr>
                    <w:rFonts w:cstheme="minorHAnsi"/>
                    <w:sz w:val="24"/>
                    <w:szCs w:val="24"/>
                    <w:lang w:eastAsia="ja-JP"/>
                  </w:rPr>
                </w:rPrChange>
              </w:rPr>
              <w:t>and also</w:t>
            </w:r>
            <w:proofErr w:type="gramEnd"/>
            <w:r w:rsidRPr="00E40DDD">
              <w:rPr>
                <w:rFonts w:cstheme="minorHAnsi"/>
                <w:sz w:val="24"/>
                <w:szCs w:val="24"/>
                <w:lang w:eastAsia="ja-JP"/>
                <w:rPrChange w:id="1485" w:author="DuyNgo" w:date="2012-08-08T07:35:00Z">
                  <w:rPr>
                    <w:rFonts w:cstheme="minorHAnsi"/>
                    <w:sz w:val="24"/>
                    <w:szCs w:val="24"/>
                    <w:lang w:eastAsia="ja-JP"/>
                  </w:rPr>
                </w:rPrChange>
              </w:rPr>
              <w:t xml:space="preserve"> some mid-range values allowable?</w:t>
            </w:r>
          </w:p>
        </w:tc>
        <w:tc>
          <w:tcPr>
            <w:tcW w:w="1124" w:type="dxa"/>
            <w:vAlign w:val="bottom"/>
          </w:tcPr>
          <w:p w:rsidR="000F58BC" w:rsidRPr="00E40DDD" w:rsidRDefault="000F58BC" w:rsidP="00DC4B9B">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Change w:id="1486" w:author="DuyNgo" w:date="2012-08-08T07:35:00Z">
                  <w:rPr>
                    <w:rFonts w:cstheme="minorHAnsi"/>
                    <w:sz w:val="24"/>
                    <w:szCs w:val="24"/>
                    <w:lang w:eastAsia="ja-JP"/>
                  </w:rPr>
                </w:rPrChange>
              </w:rPr>
            </w:pPr>
          </w:p>
        </w:tc>
        <w:tc>
          <w:tcPr>
            <w:tcW w:w="1124" w:type="dxa"/>
            <w:vAlign w:val="bottom"/>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Change w:id="1487" w:author="DuyNgo" w:date="2012-08-08T07:35:00Z">
                  <w:rPr>
                    <w:rFonts w:ascii="Tahoma" w:hAnsi="Tahoma" w:cstheme="minorHAnsi"/>
                    <w:sz w:val="24"/>
                    <w:szCs w:val="24"/>
                    <w:lang w:eastAsia="ja-JP"/>
                  </w:rPr>
                </w:rPrChange>
              </w:rPr>
            </w:pPr>
            <w:r w:rsidRPr="00E40DDD">
              <w:rPr>
                <w:rFonts w:cstheme="minorHAnsi"/>
                <w:sz w:val="24"/>
                <w:szCs w:val="24"/>
                <w:lang w:eastAsia="ja-JP"/>
                <w:rPrChange w:id="1488" w:author="DuyNgo" w:date="2012-08-08T07:35:00Z">
                  <w:rPr>
                    <w:rFonts w:cstheme="minorHAnsi"/>
                    <w:sz w:val="24"/>
                    <w:szCs w:val="24"/>
                    <w:lang w:eastAsia="ja-JP"/>
                  </w:rPr>
                </w:rPrChange>
              </w:rPr>
              <w:t>x</w:t>
            </w:r>
          </w:p>
        </w:tc>
        <w:tc>
          <w:tcPr>
            <w:tcW w:w="1124" w:type="dxa"/>
            <w:vAlign w:val="bottom"/>
          </w:tcPr>
          <w:p w:rsidR="000F58BC" w:rsidRPr="00E40DDD" w:rsidRDefault="000F58BC" w:rsidP="00DC4B9B">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Change w:id="1489" w:author="DuyNgo" w:date="2012-08-08T07:35:00Z">
                  <w:rPr>
                    <w:rFonts w:cstheme="minorHAnsi"/>
                    <w:sz w:val="24"/>
                    <w:szCs w:val="24"/>
                    <w:lang w:eastAsia="ja-JP"/>
                  </w:rPr>
                </w:rPrChange>
              </w:rPr>
            </w:pPr>
          </w:p>
        </w:tc>
      </w:tr>
      <w:tr w:rsidR="000F58BC" w:rsidRPr="00E40DDD" w:rsidTr="00190524">
        <w:tc>
          <w:tcPr>
            <w:cnfStyle w:val="001000000000" w:firstRow="0" w:lastRow="0" w:firstColumn="1" w:lastColumn="0" w:oddVBand="0" w:evenVBand="0" w:oddHBand="0" w:evenHBand="0" w:firstRowFirstColumn="0" w:firstRowLastColumn="0" w:lastRowFirstColumn="0" w:lastRowLastColumn="0"/>
            <w:tcW w:w="5103" w:type="dxa"/>
            <w:vAlign w:val="bottom"/>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rPr>
                <w:rFonts w:cstheme="minorHAnsi"/>
                <w:b w:val="0"/>
                <w:sz w:val="24"/>
                <w:szCs w:val="24"/>
                <w:lang w:eastAsia="ja-JP"/>
                <w:rPrChange w:id="1490" w:author="DuyNgo" w:date="2012-08-08T07:35:00Z">
                  <w:rPr>
                    <w:rFonts w:ascii="Tahoma" w:hAnsi="Tahoma" w:cstheme="minorHAnsi"/>
                    <w:b w:val="0"/>
                    <w:bCs w:val="0"/>
                    <w:sz w:val="24"/>
                    <w:szCs w:val="24"/>
                    <w:lang w:eastAsia="ja-JP"/>
                  </w:rPr>
                </w:rPrChange>
              </w:rPr>
            </w:pPr>
            <w:r w:rsidRPr="00E40DDD">
              <w:rPr>
                <w:rFonts w:cstheme="minorHAnsi"/>
                <w:sz w:val="24"/>
                <w:szCs w:val="24"/>
                <w:lang w:eastAsia="ja-JP"/>
                <w:rPrChange w:id="1491" w:author="DuyNgo" w:date="2012-08-08T07:35:00Z">
                  <w:rPr>
                    <w:rFonts w:cstheme="minorHAnsi"/>
                    <w:sz w:val="24"/>
                    <w:szCs w:val="24"/>
                    <w:lang w:eastAsia="ja-JP"/>
                  </w:rPr>
                </w:rPrChange>
              </w:rPr>
              <w:t xml:space="preserve">8. For all character/alphanumeric fields check the field to ensure that there is a character limit specified and that this limit is </w:t>
            </w:r>
            <w:proofErr w:type="gramStart"/>
            <w:r w:rsidRPr="00E40DDD">
              <w:rPr>
                <w:rFonts w:cstheme="minorHAnsi"/>
                <w:sz w:val="24"/>
                <w:szCs w:val="24"/>
                <w:lang w:eastAsia="ja-JP"/>
                <w:rPrChange w:id="1492" w:author="DuyNgo" w:date="2012-08-08T07:35:00Z">
                  <w:rPr>
                    <w:rFonts w:cstheme="minorHAnsi"/>
                    <w:sz w:val="24"/>
                    <w:szCs w:val="24"/>
                    <w:lang w:eastAsia="ja-JP"/>
                  </w:rPr>
                </w:rPrChange>
              </w:rPr>
              <w:t>exactly correct</w:t>
            </w:r>
            <w:proofErr w:type="gramEnd"/>
            <w:r w:rsidRPr="00E40DDD">
              <w:rPr>
                <w:rFonts w:cstheme="minorHAnsi"/>
                <w:sz w:val="24"/>
                <w:szCs w:val="24"/>
                <w:lang w:eastAsia="ja-JP"/>
                <w:rPrChange w:id="1493" w:author="DuyNgo" w:date="2012-08-08T07:35:00Z">
                  <w:rPr>
                    <w:rFonts w:cstheme="minorHAnsi"/>
                    <w:sz w:val="24"/>
                    <w:szCs w:val="24"/>
                    <w:lang w:eastAsia="ja-JP"/>
                  </w:rPr>
                </w:rPrChange>
              </w:rPr>
              <w:t xml:space="preserve"> for the specified database size?</w:t>
            </w:r>
          </w:p>
        </w:tc>
        <w:tc>
          <w:tcPr>
            <w:tcW w:w="1124" w:type="dxa"/>
            <w:vAlign w:val="bottom"/>
          </w:tcPr>
          <w:p w:rsidR="000F58BC" w:rsidRPr="00E40DDD" w:rsidRDefault="000F58BC" w:rsidP="00DC4B9B">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494" w:author="DuyNgo" w:date="2012-08-08T07:35:00Z">
                  <w:rPr>
                    <w:rFonts w:cstheme="minorHAnsi"/>
                    <w:sz w:val="24"/>
                    <w:szCs w:val="24"/>
                    <w:lang w:eastAsia="ja-JP"/>
                  </w:rPr>
                </w:rPrChange>
              </w:rPr>
            </w:pPr>
          </w:p>
        </w:tc>
        <w:tc>
          <w:tcPr>
            <w:tcW w:w="1124" w:type="dxa"/>
            <w:vAlign w:val="bottom"/>
          </w:tcPr>
          <w:p w:rsidR="000F58BC" w:rsidRPr="00E40DDD" w:rsidRDefault="000F58BC" w:rsidP="00DC4B9B">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495" w:author="DuyNgo" w:date="2012-08-08T07:35:00Z">
                  <w:rPr>
                    <w:rFonts w:cstheme="minorHAnsi"/>
                    <w:sz w:val="24"/>
                    <w:szCs w:val="24"/>
                    <w:lang w:eastAsia="ja-JP"/>
                  </w:rPr>
                </w:rPrChange>
              </w:rPr>
            </w:pPr>
          </w:p>
        </w:tc>
        <w:tc>
          <w:tcPr>
            <w:tcW w:w="1124" w:type="dxa"/>
            <w:vAlign w:val="bottom"/>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496" w:author="DuyNgo" w:date="2012-08-08T07:35:00Z">
                  <w:rPr>
                    <w:rFonts w:ascii="Tahoma" w:hAnsi="Tahoma" w:cstheme="minorHAnsi"/>
                    <w:sz w:val="24"/>
                    <w:szCs w:val="24"/>
                    <w:lang w:eastAsia="ja-JP"/>
                  </w:rPr>
                </w:rPrChange>
              </w:rPr>
            </w:pPr>
            <w:r w:rsidRPr="00E40DDD">
              <w:rPr>
                <w:rFonts w:cstheme="minorHAnsi"/>
                <w:sz w:val="24"/>
                <w:szCs w:val="24"/>
                <w:lang w:eastAsia="ja-JP"/>
                <w:rPrChange w:id="1497" w:author="DuyNgo" w:date="2012-08-08T07:35:00Z">
                  <w:rPr>
                    <w:rFonts w:cstheme="minorHAnsi"/>
                    <w:sz w:val="24"/>
                    <w:szCs w:val="24"/>
                    <w:lang w:eastAsia="ja-JP"/>
                  </w:rPr>
                </w:rPrChange>
              </w:rPr>
              <w:t>X</w:t>
            </w:r>
          </w:p>
        </w:tc>
      </w:tr>
      <w:tr w:rsidR="000F58BC" w:rsidRPr="00E40DDD" w:rsidTr="00190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vAlign w:val="bottom"/>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rPr>
                <w:rFonts w:cstheme="minorHAnsi"/>
                <w:b w:val="0"/>
                <w:sz w:val="24"/>
                <w:szCs w:val="24"/>
                <w:lang w:eastAsia="ja-JP"/>
                <w:rPrChange w:id="1498" w:author="DuyNgo" w:date="2012-08-08T07:35:00Z">
                  <w:rPr>
                    <w:rFonts w:ascii="Tahoma" w:hAnsi="Tahoma" w:cstheme="minorHAnsi"/>
                    <w:b w:val="0"/>
                    <w:bCs w:val="0"/>
                    <w:sz w:val="24"/>
                    <w:szCs w:val="24"/>
                    <w:lang w:eastAsia="ja-JP"/>
                  </w:rPr>
                </w:rPrChange>
              </w:rPr>
            </w:pPr>
            <w:r w:rsidRPr="00E40DDD">
              <w:rPr>
                <w:rFonts w:cstheme="minorHAnsi"/>
                <w:sz w:val="24"/>
                <w:szCs w:val="24"/>
                <w:lang w:eastAsia="ja-JP"/>
                <w:rPrChange w:id="1499" w:author="DuyNgo" w:date="2012-08-08T07:35:00Z">
                  <w:rPr>
                    <w:rFonts w:cstheme="minorHAnsi"/>
                    <w:sz w:val="24"/>
                    <w:szCs w:val="24"/>
                    <w:lang w:eastAsia="ja-JP"/>
                  </w:rPr>
                </w:rPrChange>
              </w:rPr>
              <w:t>9. Do all mandatory fields require user input?</w:t>
            </w:r>
          </w:p>
        </w:tc>
        <w:tc>
          <w:tcPr>
            <w:tcW w:w="1124" w:type="dxa"/>
            <w:vAlign w:val="bottom"/>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Change w:id="1500" w:author="DuyNgo" w:date="2012-08-08T07:35:00Z">
                  <w:rPr>
                    <w:rFonts w:ascii="Tahoma" w:hAnsi="Tahoma" w:cstheme="minorHAnsi"/>
                    <w:sz w:val="24"/>
                    <w:szCs w:val="24"/>
                    <w:lang w:eastAsia="ja-JP"/>
                  </w:rPr>
                </w:rPrChange>
              </w:rPr>
            </w:pPr>
            <w:r w:rsidRPr="00E40DDD">
              <w:rPr>
                <w:rFonts w:cstheme="minorHAnsi"/>
                <w:sz w:val="24"/>
                <w:szCs w:val="24"/>
                <w:lang w:eastAsia="ja-JP"/>
                <w:rPrChange w:id="1501" w:author="DuyNgo" w:date="2012-08-08T07:35:00Z">
                  <w:rPr>
                    <w:rFonts w:cstheme="minorHAnsi"/>
                    <w:sz w:val="24"/>
                    <w:szCs w:val="24"/>
                    <w:lang w:eastAsia="ja-JP"/>
                  </w:rPr>
                </w:rPrChange>
              </w:rPr>
              <w:t>x</w:t>
            </w:r>
          </w:p>
        </w:tc>
        <w:tc>
          <w:tcPr>
            <w:tcW w:w="1124" w:type="dxa"/>
            <w:vAlign w:val="bottom"/>
          </w:tcPr>
          <w:p w:rsidR="000F58BC" w:rsidRPr="00E40DDD" w:rsidRDefault="000F58BC" w:rsidP="00DC4B9B">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Change w:id="1502" w:author="DuyNgo" w:date="2012-08-08T07:35:00Z">
                  <w:rPr>
                    <w:rFonts w:cstheme="minorHAnsi"/>
                    <w:sz w:val="24"/>
                    <w:szCs w:val="24"/>
                    <w:lang w:eastAsia="ja-JP"/>
                  </w:rPr>
                </w:rPrChange>
              </w:rPr>
            </w:pPr>
          </w:p>
        </w:tc>
        <w:tc>
          <w:tcPr>
            <w:tcW w:w="1124" w:type="dxa"/>
            <w:vAlign w:val="bottom"/>
          </w:tcPr>
          <w:p w:rsidR="000F58BC" w:rsidRPr="00E40DDD" w:rsidRDefault="000F58BC" w:rsidP="00DC4B9B">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Change w:id="1503" w:author="DuyNgo" w:date="2012-08-08T07:35:00Z">
                  <w:rPr>
                    <w:rFonts w:cstheme="minorHAnsi"/>
                    <w:sz w:val="24"/>
                    <w:szCs w:val="24"/>
                    <w:lang w:eastAsia="ja-JP"/>
                  </w:rPr>
                </w:rPrChange>
              </w:rPr>
            </w:pPr>
          </w:p>
        </w:tc>
      </w:tr>
      <w:tr w:rsidR="000F58BC" w:rsidRPr="00E40DDD" w:rsidTr="00190524">
        <w:tc>
          <w:tcPr>
            <w:cnfStyle w:val="001000000000" w:firstRow="0" w:lastRow="0" w:firstColumn="1" w:lastColumn="0" w:oddVBand="0" w:evenVBand="0" w:oddHBand="0" w:evenHBand="0" w:firstRowFirstColumn="0" w:firstRowLastColumn="0" w:lastRowFirstColumn="0" w:lastRowLastColumn="0"/>
            <w:tcW w:w="5103" w:type="dxa"/>
            <w:vAlign w:val="bottom"/>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rPr>
                <w:rFonts w:cstheme="minorHAnsi"/>
                <w:b w:val="0"/>
                <w:sz w:val="24"/>
                <w:szCs w:val="24"/>
                <w:lang w:eastAsia="ja-JP"/>
                <w:rPrChange w:id="1504" w:author="DuyNgo" w:date="2012-08-08T07:35:00Z">
                  <w:rPr>
                    <w:rFonts w:ascii="Tahoma" w:hAnsi="Tahoma" w:cstheme="minorHAnsi"/>
                    <w:b w:val="0"/>
                    <w:bCs w:val="0"/>
                    <w:sz w:val="24"/>
                    <w:szCs w:val="24"/>
                    <w:lang w:eastAsia="ja-JP"/>
                  </w:rPr>
                </w:rPrChange>
              </w:rPr>
            </w:pPr>
            <w:r w:rsidRPr="00E40DDD">
              <w:rPr>
                <w:rFonts w:cstheme="minorHAnsi"/>
                <w:sz w:val="24"/>
                <w:szCs w:val="24"/>
                <w:lang w:eastAsia="ja-JP"/>
                <w:rPrChange w:id="1505" w:author="DuyNgo" w:date="2012-08-08T07:35:00Z">
                  <w:rPr>
                    <w:rFonts w:cstheme="minorHAnsi"/>
                    <w:sz w:val="24"/>
                    <w:szCs w:val="24"/>
                    <w:lang w:eastAsia="ja-JP"/>
                  </w:rPr>
                </w:rPrChange>
              </w:rPr>
              <w:t xml:space="preserve">10. If any of the database columns </w:t>
            </w:r>
            <w:proofErr w:type="gramStart"/>
            <w:r w:rsidRPr="00E40DDD">
              <w:rPr>
                <w:rFonts w:cstheme="minorHAnsi"/>
                <w:sz w:val="24"/>
                <w:szCs w:val="24"/>
                <w:lang w:eastAsia="ja-JP"/>
                <w:rPrChange w:id="1506" w:author="DuyNgo" w:date="2012-08-08T07:35:00Z">
                  <w:rPr>
                    <w:rFonts w:cstheme="minorHAnsi"/>
                    <w:sz w:val="24"/>
                    <w:szCs w:val="24"/>
                    <w:lang w:eastAsia="ja-JP"/>
                  </w:rPr>
                </w:rPrChange>
              </w:rPr>
              <w:t>don't</w:t>
            </w:r>
            <w:proofErr w:type="gramEnd"/>
            <w:r w:rsidRPr="00E40DDD">
              <w:rPr>
                <w:rFonts w:cstheme="minorHAnsi"/>
                <w:sz w:val="24"/>
                <w:szCs w:val="24"/>
                <w:lang w:eastAsia="ja-JP"/>
                <w:rPrChange w:id="1507" w:author="DuyNgo" w:date="2012-08-08T07:35:00Z">
                  <w:rPr>
                    <w:rFonts w:cstheme="minorHAnsi"/>
                    <w:sz w:val="24"/>
                    <w:szCs w:val="24"/>
                    <w:lang w:eastAsia="ja-JP"/>
                  </w:rPr>
                </w:rPrChange>
              </w:rPr>
              <w:t xml:space="preserve"> allow null values then the corresponding screen fields must be mandatory. (If any </w:t>
            </w:r>
            <w:proofErr w:type="gramStart"/>
            <w:r w:rsidRPr="00E40DDD">
              <w:rPr>
                <w:rFonts w:cstheme="minorHAnsi"/>
                <w:sz w:val="24"/>
                <w:szCs w:val="24"/>
                <w:lang w:eastAsia="ja-JP"/>
                <w:rPrChange w:id="1508" w:author="DuyNgo" w:date="2012-08-08T07:35:00Z">
                  <w:rPr>
                    <w:rFonts w:cstheme="minorHAnsi"/>
                    <w:sz w:val="24"/>
                    <w:szCs w:val="24"/>
                    <w:lang w:eastAsia="ja-JP"/>
                  </w:rPr>
                </w:rPrChange>
              </w:rPr>
              <w:t>field</w:t>
            </w:r>
            <w:proofErr w:type="gramEnd"/>
            <w:r w:rsidRPr="00E40DDD">
              <w:rPr>
                <w:rFonts w:cstheme="minorHAnsi"/>
                <w:sz w:val="24"/>
                <w:szCs w:val="24"/>
                <w:lang w:eastAsia="ja-JP"/>
                <w:rPrChange w:id="1509" w:author="DuyNgo" w:date="2012-08-08T07:35:00Z">
                  <w:rPr>
                    <w:rFonts w:cstheme="minorHAnsi"/>
                    <w:sz w:val="24"/>
                    <w:szCs w:val="24"/>
                    <w:lang w:eastAsia="ja-JP"/>
                  </w:rPr>
                </w:rPrChange>
              </w:rPr>
              <w:t xml:space="preserve"> which initially was mandatory has become optional then check whether null values are allowed in this field.)</w:t>
            </w:r>
          </w:p>
        </w:tc>
        <w:tc>
          <w:tcPr>
            <w:tcW w:w="1124" w:type="dxa"/>
            <w:vAlign w:val="bottom"/>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510" w:author="DuyNgo" w:date="2012-08-08T07:35:00Z">
                  <w:rPr>
                    <w:rFonts w:ascii="Tahoma" w:hAnsi="Tahoma" w:cstheme="minorHAnsi"/>
                    <w:sz w:val="24"/>
                    <w:szCs w:val="24"/>
                    <w:lang w:eastAsia="ja-JP"/>
                  </w:rPr>
                </w:rPrChange>
              </w:rPr>
            </w:pPr>
            <w:r w:rsidRPr="00E40DDD">
              <w:rPr>
                <w:rFonts w:cstheme="minorHAnsi"/>
                <w:sz w:val="24"/>
                <w:szCs w:val="24"/>
                <w:lang w:eastAsia="ja-JP"/>
                <w:rPrChange w:id="1511" w:author="DuyNgo" w:date="2012-08-08T07:35:00Z">
                  <w:rPr>
                    <w:rFonts w:cstheme="minorHAnsi"/>
                    <w:sz w:val="24"/>
                    <w:szCs w:val="24"/>
                    <w:lang w:eastAsia="ja-JP"/>
                  </w:rPr>
                </w:rPrChange>
              </w:rPr>
              <w:t>x</w:t>
            </w:r>
          </w:p>
        </w:tc>
        <w:tc>
          <w:tcPr>
            <w:tcW w:w="1124" w:type="dxa"/>
            <w:vAlign w:val="bottom"/>
          </w:tcPr>
          <w:p w:rsidR="000F58BC" w:rsidRPr="00E40DDD" w:rsidRDefault="000F58BC" w:rsidP="00DC4B9B">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512" w:author="DuyNgo" w:date="2012-08-08T07:35:00Z">
                  <w:rPr>
                    <w:rFonts w:cstheme="minorHAnsi"/>
                    <w:sz w:val="24"/>
                    <w:szCs w:val="24"/>
                    <w:lang w:eastAsia="ja-JP"/>
                  </w:rPr>
                </w:rPrChange>
              </w:rPr>
            </w:pPr>
          </w:p>
        </w:tc>
        <w:tc>
          <w:tcPr>
            <w:tcW w:w="1124" w:type="dxa"/>
            <w:vAlign w:val="bottom"/>
          </w:tcPr>
          <w:p w:rsidR="000F58BC" w:rsidRPr="00E40DDD" w:rsidRDefault="000F58BC" w:rsidP="00DC4B9B">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513" w:author="DuyNgo" w:date="2012-08-08T07:35:00Z">
                  <w:rPr>
                    <w:rFonts w:cstheme="minorHAnsi"/>
                    <w:sz w:val="24"/>
                    <w:szCs w:val="24"/>
                    <w:lang w:eastAsia="ja-JP"/>
                  </w:rPr>
                </w:rPrChange>
              </w:rPr>
            </w:pPr>
          </w:p>
        </w:tc>
      </w:tr>
    </w:tbl>
    <w:p w:rsidR="000F58BC" w:rsidRPr="00E40DDD" w:rsidRDefault="000F58BC" w:rsidP="00DC4B9B">
      <w:pPr>
        <w:spacing w:after="0"/>
        <w:rPr>
          <w:rFonts w:cstheme="minorHAnsi"/>
          <w:sz w:val="24"/>
          <w:szCs w:val="24"/>
          <w:rPrChange w:id="1514" w:author="DuyNgo" w:date="2012-08-08T07:35:00Z">
            <w:rPr>
              <w:rFonts w:cstheme="minorHAnsi"/>
              <w:sz w:val="24"/>
              <w:szCs w:val="24"/>
            </w:rPr>
          </w:rPrChange>
        </w:rPr>
      </w:pPr>
    </w:p>
    <w:p w:rsidR="00130471" w:rsidRPr="00E40DDD" w:rsidRDefault="00130471" w:rsidP="00DC4B9B">
      <w:pPr>
        <w:pStyle w:val="Heading3"/>
        <w:numPr>
          <w:ilvl w:val="1"/>
          <w:numId w:val="47"/>
        </w:numPr>
        <w:spacing w:before="0" w:line="360" w:lineRule="auto"/>
        <w:rPr>
          <w:rFonts w:asciiTheme="minorHAnsi" w:hAnsiTheme="minorHAnsi" w:cstheme="minorHAnsi"/>
          <w:sz w:val="24"/>
          <w:szCs w:val="24"/>
          <w:rPrChange w:id="1515" w:author="DuyNgo" w:date="2012-08-08T07:35:00Z">
            <w:rPr>
              <w:rFonts w:asciiTheme="minorHAnsi" w:hAnsiTheme="minorHAnsi" w:cstheme="minorHAnsi"/>
              <w:sz w:val="24"/>
              <w:szCs w:val="24"/>
            </w:rPr>
          </w:rPrChange>
        </w:rPr>
      </w:pPr>
      <w:bookmarkStart w:id="1516" w:name="_Toc330479271"/>
      <w:r w:rsidRPr="00E40DDD">
        <w:rPr>
          <w:rFonts w:asciiTheme="minorHAnsi" w:hAnsiTheme="minorHAnsi" w:cstheme="minorHAnsi"/>
          <w:sz w:val="24"/>
          <w:szCs w:val="24"/>
          <w:rPrChange w:id="1517" w:author="DuyNgo" w:date="2012-08-08T07:35:00Z">
            <w:rPr>
              <w:rFonts w:asciiTheme="minorHAnsi" w:eastAsiaTheme="minorHAnsi" w:hAnsiTheme="minorHAnsi" w:cstheme="minorHAnsi"/>
              <w:b w:val="0"/>
              <w:bCs w:val="0"/>
              <w:color w:val="auto"/>
              <w:sz w:val="24"/>
              <w:szCs w:val="24"/>
            </w:rPr>
          </w:rPrChange>
        </w:rPr>
        <w:t>Submission Checklist</w:t>
      </w:r>
      <w:bookmarkEnd w:id="1516"/>
    </w:p>
    <w:p w:rsidR="00130471" w:rsidRPr="00E40DDD" w:rsidRDefault="00130471" w:rsidP="00DC4B9B">
      <w:pPr>
        <w:spacing w:after="0"/>
        <w:rPr>
          <w:rFonts w:cstheme="minorHAnsi"/>
          <w:sz w:val="24"/>
          <w:szCs w:val="24"/>
          <w:rPrChange w:id="1518" w:author="DuyNgo" w:date="2012-08-08T07:35:00Z">
            <w:rPr>
              <w:rFonts w:cstheme="minorHAnsi"/>
              <w:sz w:val="24"/>
              <w:szCs w:val="24"/>
            </w:rPr>
          </w:rPrChange>
        </w:rPr>
      </w:pPr>
    </w:p>
    <w:tbl>
      <w:tblPr>
        <w:tblStyle w:val="LightList-Accent5"/>
        <w:tblW w:w="0" w:type="auto"/>
        <w:tblInd w:w="1101" w:type="dxa"/>
        <w:tblLayout w:type="fixed"/>
        <w:tblLook w:val="04A0" w:firstRow="1" w:lastRow="0" w:firstColumn="1" w:lastColumn="0" w:noHBand="0" w:noVBand="1"/>
      </w:tblPr>
      <w:tblGrid>
        <w:gridCol w:w="850"/>
        <w:gridCol w:w="5348"/>
        <w:gridCol w:w="759"/>
        <w:gridCol w:w="759"/>
        <w:gridCol w:w="759"/>
      </w:tblGrid>
      <w:tr w:rsidR="000F58BC" w:rsidRPr="00E40DDD" w:rsidTr="00190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8" w:type="dxa"/>
            <w:gridSpan w:val="2"/>
          </w:tcPr>
          <w:p w:rsidR="000F58BC" w:rsidRPr="00E40DDD" w:rsidRDefault="000F58BC" w:rsidP="00DC4B9B">
            <w:pPr>
              <w:spacing w:after="200" w:line="360" w:lineRule="auto"/>
              <w:jc w:val="center"/>
              <w:rPr>
                <w:rFonts w:cstheme="minorHAnsi"/>
                <w:sz w:val="24"/>
                <w:szCs w:val="24"/>
                <w:rPrChange w:id="1519" w:author="DuyNgo" w:date="2012-08-08T07:35:00Z">
                  <w:rPr>
                    <w:rFonts w:cstheme="minorHAnsi"/>
                    <w:b w:val="0"/>
                    <w:bCs w:val="0"/>
                    <w:color w:val="auto"/>
                    <w:sz w:val="24"/>
                    <w:szCs w:val="24"/>
                  </w:rPr>
                </w:rPrChange>
              </w:rPr>
            </w:pPr>
            <w:r w:rsidRPr="00E40DDD">
              <w:rPr>
                <w:rFonts w:cstheme="minorHAnsi"/>
                <w:sz w:val="24"/>
                <w:szCs w:val="24"/>
                <w:rPrChange w:id="1520" w:author="DuyNgo" w:date="2012-08-08T07:35:00Z">
                  <w:rPr>
                    <w:rFonts w:cstheme="minorHAnsi"/>
                    <w:sz w:val="24"/>
                    <w:szCs w:val="24"/>
                  </w:rPr>
                </w:rPrChange>
              </w:rPr>
              <w:t>Question</w:t>
            </w:r>
          </w:p>
        </w:tc>
        <w:tc>
          <w:tcPr>
            <w:tcW w:w="759" w:type="dxa"/>
          </w:tcPr>
          <w:p w:rsidR="000F58BC" w:rsidRPr="00E40DDD" w:rsidRDefault="000F58BC" w:rsidP="00DC4B9B">
            <w:pPr>
              <w:spacing w:after="200" w:line="360" w:lineRule="auto"/>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Change w:id="1521" w:author="DuyNgo" w:date="2012-08-08T07:35:00Z">
                  <w:rPr>
                    <w:rFonts w:cstheme="minorHAnsi"/>
                    <w:b w:val="0"/>
                    <w:bCs w:val="0"/>
                    <w:color w:val="auto"/>
                    <w:sz w:val="24"/>
                    <w:szCs w:val="24"/>
                  </w:rPr>
                </w:rPrChange>
              </w:rPr>
            </w:pPr>
            <w:r w:rsidRPr="00E40DDD">
              <w:rPr>
                <w:rFonts w:cstheme="minorHAnsi"/>
                <w:sz w:val="24"/>
                <w:szCs w:val="24"/>
                <w:rPrChange w:id="1522" w:author="DuyNgo" w:date="2012-08-08T07:35:00Z">
                  <w:rPr>
                    <w:rFonts w:cstheme="minorHAnsi"/>
                    <w:sz w:val="24"/>
                    <w:szCs w:val="24"/>
                  </w:rPr>
                </w:rPrChange>
              </w:rPr>
              <w:t>Yes</w:t>
            </w:r>
          </w:p>
        </w:tc>
        <w:tc>
          <w:tcPr>
            <w:tcW w:w="759" w:type="dxa"/>
          </w:tcPr>
          <w:p w:rsidR="000F58BC" w:rsidRPr="00E40DDD" w:rsidRDefault="000F58BC" w:rsidP="00DC4B9B">
            <w:pPr>
              <w:spacing w:after="200" w:line="360" w:lineRule="auto"/>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Change w:id="1523" w:author="DuyNgo" w:date="2012-08-08T07:35:00Z">
                  <w:rPr>
                    <w:rFonts w:cstheme="minorHAnsi"/>
                    <w:b w:val="0"/>
                    <w:bCs w:val="0"/>
                    <w:color w:val="auto"/>
                    <w:sz w:val="24"/>
                    <w:szCs w:val="24"/>
                  </w:rPr>
                </w:rPrChange>
              </w:rPr>
            </w:pPr>
            <w:r w:rsidRPr="00E40DDD">
              <w:rPr>
                <w:rFonts w:cstheme="minorHAnsi"/>
                <w:sz w:val="24"/>
                <w:szCs w:val="24"/>
                <w:rPrChange w:id="1524" w:author="DuyNgo" w:date="2012-08-08T07:35:00Z">
                  <w:rPr>
                    <w:rFonts w:cstheme="minorHAnsi"/>
                    <w:sz w:val="24"/>
                    <w:szCs w:val="24"/>
                  </w:rPr>
                </w:rPrChange>
              </w:rPr>
              <w:t>No</w:t>
            </w:r>
          </w:p>
        </w:tc>
        <w:tc>
          <w:tcPr>
            <w:tcW w:w="759" w:type="dxa"/>
          </w:tcPr>
          <w:p w:rsidR="000F58BC" w:rsidRPr="00E40DDD" w:rsidRDefault="000F58BC" w:rsidP="00DC4B9B">
            <w:pPr>
              <w:spacing w:after="200" w:line="360" w:lineRule="auto"/>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Change w:id="1525" w:author="DuyNgo" w:date="2012-08-08T07:35:00Z">
                  <w:rPr>
                    <w:rFonts w:cstheme="minorHAnsi"/>
                    <w:b w:val="0"/>
                    <w:bCs w:val="0"/>
                    <w:color w:val="auto"/>
                    <w:sz w:val="24"/>
                    <w:szCs w:val="24"/>
                  </w:rPr>
                </w:rPrChange>
              </w:rPr>
            </w:pPr>
            <w:r w:rsidRPr="00E40DDD">
              <w:rPr>
                <w:rFonts w:cstheme="minorHAnsi"/>
                <w:sz w:val="24"/>
                <w:szCs w:val="24"/>
                <w:rPrChange w:id="1526" w:author="DuyNgo" w:date="2012-08-08T07:35:00Z">
                  <w:rPr>
                    <w:rFonts w:cstheme="minorHAnsi"/>
                    <w:sz w:val="24"/>
                    <w:szCs w:val="24"/>
                  </w:rPr>
                </w:rPrChange>
              </w:rPr>
              <w:t>N/A</w:t>
            </w:r>
          </w:p>
        </w:tc>
      </w:tr>
      <w:tr w:rsidR="000F58BC" w:rsidRPr="00E40DDD" w:rsidTr="00190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5" w:type="dxa"/>
            <w:gridSpan w:val="5"/>
          </w:tcPr>
          <w:p w:rsidR="000F58BC" w:rsidRPr="00E40DDD" w:rsidRDefault="000F58BC" w:rsidP="00DC4B9B">
            <w:pPr>
              <w:spacing w:after="200" w:line="276" w:lineRule="auto"/>
              <w:jc w:val="center"/>
              <w:rPr>
                <w:rFonts w:cstheme="minorHAnsi"/>
                <w:sz w:val="24"/>
                <w:szCs w:val="24"/>
                <w:rPrChange w:id="1527" w:author="DuyNgo" w:date="2012-08-08T07:35:00Z">
                  <w:rPr>
                    <w:rFonts w:cstheme="minorHAnsi"/>
                    <w:b w:val="0"/>
                    <w:bCs w:val="0"/>
                    <w:sz w:val="24"/>
                    <w:szCs w:val="24"/>
                  </w:rPr>
                </w:rPrChange>
              </w:rPr>
            </w:pPr>
            <w:r w:rsidRPr="00E40DDD">
              <w:rPr>
                <w:rFonts w:cstheme="minorHAnsi"/>
                <w:sz w:val="24"/>
                <w:szCs w:val="24"/>
                <w:rPrChange w:id="1528" w:author="DuyNgo" w:date="2012-08-08T07:35:00Z">
                  <w:rPr>
                    <w:rFonts w:cstheme="minorHAnsi"/>
                    <w:sz w:val="24"/>
                    <w:szCs w:val="24"/>
                  </w:rPr>
                </w:rPrChange>
              </w:rPr>
              <w:t>TABLES AND FIGURES</w:t>
            </w:r>
          </w:p>
        </w:tc>
      </w:tr>
      <w:tr w:rsidR="000F58BC" w:rsidRPr="00E40DDD" w:rsidTr="00190524">
        <w:tc>
          <w:tcPr>
            <w:cnfStyle w:val="001000000000" w:firstRow="0" w:lastRow="0" w:firstColumn="1" w:lastColumn="0" w:oddVBand="0" w:evenVBand="0" w:oddHBand="0" w:evenHBand="0" w:firstRowFirstColumn="0" w:firstRowLastColumn="0" w:lastRowFirstColumn="0" w:lastRowLastColumn="0"/>
            <w:tcW w:w="850" w:type="dxa"/>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rPr>
                <w:rFonts w:cstheme="minorHAnsi"/>
                <w:b w:val="0"/>
                <w:sz w:val="24"/>
                <w:szCs w:val="24"/>
                <w:lang w:eastAsia="ja-JP"/>
                <w:rPrChange w:id="1529" w:author="DuyNgo" w:date="2012-08-08T07:35:00Z">
                  <w:rPr>
                    <w:rFonts w:ascii="Tahoma" w:hAnsi="Tahoma" w:cstheme="minorHAnsi"/>
                    <w:b w:val="0"/>
                    <w:bCs w:val="0"/>
                    <w:sz w:val="24"/>
                    <w:szCs w:val="24"/>
                    <w:lang w:eastAsia="ja-JP"/>
                  </w:rPr>
                </w:rPrChange>
              </w:rPr>
            </w:pPr>
            <w:r w:rsidRPr="00E40DDD">
              <w:rPr>
                <w:rFonts w:cstheme="minorHAnsi"/>
                <w:sz w:val="24"/>
                <w:szCs w:val="24"/>
                <w:lang w:eastAsia="ja-JP"/>
                <w:rPrChange w:id="1530" w:author="DuyNgo" w:date="2012-08-08T07:35:00Z">
                  <w:rPr>
                    <w:rFonts w:cstheme="minorHAnsi"/>
                    <w:sz w:val="24"/>
                    <w:szCs w:val="24"/>
                    <w:lang w:eastAsia="ja-JP"/>
                  </w:rPr>
                </w:rPrChange>
              </w:rPr>
              <w:t>1</w:t>
            </w:r>
          </w:p>
        </w:tc>
        <w:tc>
          <w:tcPr>
            <w:tcW w:w="5348" w:type="dxa"/>
            <w:vAlign w:val="bottom"/>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531" w:author="DuyNgo" w:date="2012-08-08T07:35:00Z">
                  <w:rPr>
                    <w:rFonts w:ascii="Tahoma" w:hAnsi="Tahoma" w:cstheme="minorHAnsi"/>
                    <w:sz w:val="24"/>
                    <w:szCs w:val="24"/>
                    <w:lang w:eastAsia="ja-JP"/>
                  </w:rPr>
                </w:rPrChange>
              </w:rPr>
            </w:pPr>
            <w:r w:rsidRPr="00E40DDD">
              <w:rPr>
                <w:rFonts w:cstheme="minorHAnsi"/>
                <w:sz w:val="24"/>
                <w:szCs w:val="24"/>
                <w:lang w:eastAsia="ja-JP"/>
                <w:rPrChange w:id="1532" w:author="DuyNgo" w:date="2012-08-08T07:35:00Z">
                  <w:rPr>
                    <w:rFonts w:cstheme="minorHAnsi"/>
                    <w:sz w:val="24"/>
                    <w:szCs w:val="24"/>
                    <w:lang w:eastAsia="ja-JP"/>
                  </w:rPr>
                </w:rPrChange>
              </w:rPr>
              <w:t>Does every table column, including the stub column, have a heading?</w:t>
            </w:r>
          </w:p>
        </w:tc>
        <w:tc>
          <w:tcPr>
            <w:tcW w:w="759" w:type="dxa"/>
            <w:vAlign w:val="bottom"/>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533" w:author="DuyNgo" w:date="2012-08-08T07:35:00Z">
                  <w:rPr>
                    <w:rFonts w:ascii="Tahoma" w:hAnsi="Tahoma" w:cstheme="minorHAnsi"/>
                    <w:sz w:val="24"/>
                    <w:szCs w:val="24"/>
                    <w:lang w:eastAsia="ja-JP"/>
                  </w:rPr>
                </w:rPrChange>
              </w:rPr>
            </w:pPr>
            <w:r w:rsidRPr="00E40DDD">
              <w:rPr>
                <w:rFonts w:cstheme="minorHAnsi"/>
                <w:sz w:val="24"/>
                <w:szCs w:val="24"/>
                <w:lang w:eastAsia="ja-JP"/>
                <w:rPrChange w:id="1534" w:author="DuyNgo" w:date="2012-08-08T07:35:00Z">
                  <w:rPr>
                    <w:rFonts w:cstheme="minorHAnsi"/>
                    <w:sz w:val="24"/>
                    <w:szCs w:val="24"/>
                    <w:lang w:eastAsia="ja-JP"/>
                  </w:rPr>
                </w:rPrChange>
              </w:rPr>
              <w:t>x</w:t>
            </w:r>
          </w:p>
        </w:tc>
        <w:tc>
          <w:tcPr>
            <w:tcW w:w="759" w:type="dxa"/>
            <w:vAlign w:val="bottom"/>
          </w:tcPr>
          <w:p w:rsidR="000F58BC" w:rsidRPr="00E40DDD" w:rsidRDefault="000F58BC" w:rsidP="00DC4B9B">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535" w:author="DuyNgo" w:date="2012-08-08T07:35:00Z">
                  <w:rPr>
                    <w:rFonts w:cstheme="minorHAnsi"/>
                    <w:sz w:val="24"/>
                    <w:szCs w:val="24"/>
                    <w:lang w:eastAsia="ja-JP"/>
                  </w:rPr>
                </w:rPrChange>
              </w:rPr>
            </w:pPr>
          </w:p>
        </w:tc>
        <w:tc>
          <w:tcPr>
            <w:tcW w:w="759" w:type="dxa"/>
            <w:vAlign w:val="bottom"/>
          </w:tcPr>
          <w:p w:rsidR="000F58BC" w:rsidRPr="00E40DDD" w:rsidRDefault="000F58BC" w:rsidP="00DC4B9B">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536" w:author="DuyNgo" w:date="2012-08-08T07:35:00Z">
                  <w:rPr>
                    <w:rFonts w:cstheme="minorHAnsi"/>
                    <w:sz w:val="24"/>
                    <w:szCs w:val="24"/>
                    <w:lang w:eastAsia="ja-JP"/>
                  </w:rPr>
                </w:rPrChange>
              </w:rPr>
            </w:pPr>
          </w:p>
        </w:tc>
      </w:tr>
      <w:tr w:rsidR="000F58BC" w:rsidRPr="00E40DDD" w:rsidTr="00190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0F58BC" w:rsidRPr="00E40DDD" w:rsidRDefault="000F58BC" w:rsidP="00DC4B9B">
            <w:pPr>
              <w:spacing w:after="200" w:line="276" w:lineRule="auto"/>
              <w:jc w:val="center"/>
              <w:rPr>
                <w:rFonts w:cstheme="minorHAnsi"/>
                <w:b w:val="0"/>
                <w:sz w:val="24"/>
                <w:szCs w:val="24"/>
                <w:lang w:eastAsia="ja-JP"/>
                <w:rPrChange w:id="1537" w:author="DuyNgo" w:date="2012-08-08T07:35:00Z">
                  <w:rPr>
                    <w:rFonts w:cstheme="minorHAnsi"/>
                    <w:b w:val="0"/>
                    <w:bCs w:val="0"/>
                    <w:sz w:val="24"/>
                    <w:szCs w:val="24"/>
                    <w:lang w:eastAsia="ja-JP"/>
                  </w:rPr>
                </w:rPrChange>
              </w:rPr>
            </w:pPr>
            <w:r w:rsidRPr="00E40DDD">
              <w:rPr>
                <w:rFonts w:cstheme="minorHAnsi"/>
                <w:sz w:val="24"/>
                <w:szCs w:val="24"/>
                <w:lang w:eastAsia="ja-JP"/>
                <w:rPrChange w:id="1538" w:author="DuyNgo" w:date="2012-08-08T07:35:00Z">
                  <w:rPr>
                    <w:rFonts w:cstheme="minorHAnsi"/>
                    <w:sz w:val="24"/>
                    <w:szCs w:val="24"/>
                    <w:lang w:eastAsia="ja-JP"/>
                  </w:rPr>
                </w:rPrChange>
              </w:rPr>
              <w:lastRenderedPageBreak/>
              <w:t>2</w:t>
            </w:r>
          </w:p>
        </w:tc>
        <w:tc>
          <w:tcPr>
            <w:tcW w:w="5348" w:type="dxa"/>
            <w:vAlign w:val="bottom"/>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Change w:id="1539" w:author="DuyNgo" w:date="2012-08-08T07:35:00Z">
                  <w:rPr>
                    <w:rFonts w:ascii="Tahoma" w:hAnsi="Tahoma" w:cstheme="minorHAnsi"/>
                    <w:sz w:val="24"/>
                    <w:szCs w:val="24"/>
                    <w:lang w:eastAsia="ja-JP"/>
                  </w:rPr>
                </w:rPrChange>
              </w:rPr>
            </w:pPr>
            <w:proofErr w:type="gramStart"/>
            <w:r w:rsidRPr="00E40DDD">
              <w:rPr>
                <w:rFonts w:cstheme="minorHAnsi"/>
                <w:sz w:val="24"/>
                <w:szCs w:val="24"/>
                <w:lang w:eastAsia="ja-JP"/>
                <w:rPrChange w:id="1540" w:author="DuyNgo" w:date="2012-08-08T07:35:00Z">
                  <w:rPr>
                    <w:rFonts w:cstheme="minorHAnsi"/>
                    <w:sz w:val="24"/>
                    <w:szCs w:val="24"/>
                    <w:lang w:eastAsia="ja-JP"/>
                  </w:rPr>
                </w:rPrChange>
              </w:rPr>
              <w:t>Are all tables referred</w:t>
            </w:r>
            <w:proofErr w:type="gramEnd"/>
            <w:r w:rsidRPr="00E40DDD">
              <w:rPr>
                <w:rFonts w:cstheme="minorHAnsi"/>
                <w:sz w:val="24"/>
                <w:szCs w:val="24"/>
                <w:lang w:eastAsia="ja-JP"/>
                <w:rPrChange w:id="1541" w:author="DuyNgo" w:date="2012-08-08T07:35:00Z">
                  <w:rPr>
                    <w:rFonts w:cstheme="minorHAnsi"/>
                    <w:sz w:val="24"/>
                    <w:szCs w:val="24"/>
                    <w:lang w:eastAsia="ja-JP"/>
                  </w:rPr>
                </w:rPrChange>
              </w:rPr>
              <w:t xml:space="preserve"> to in text?</w:t>
            </w:r>
          </w:p>
        </w:tc>
        <w:tc>
          <w:tcPr>
            <w:tcW w:w="759" w:type="dxa"/>
            <w:vAlign w:val="bottom"/>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Change w:id="1542" w:author="DuyNgo" w:date="2012-08-08T07:35:00Z">
                  <w:rPr>
                    <w:rFonts w:ascii="Tahoma" w:hAnsi="Tahoma" w:cstheme="minorHAnsi"/>
                    <w:sz w:val="24"/>
                    <w:szCs w:val="24"/>
                    <w:lang w:eastAsia="ja-JP"/>
                  </w:rPr>
                </w:rPrChange>
              </w:rPr>
            </w:pPr>
            <w:r w:rsidRPr="00E40DDD">
              <w:rPr>
                <w:rFonts w:cstheme="minorHAnsi"/>
                <w:sz w:val="24"/>
                <w:szCs w:val="24"/>
                <w:lang w:eastAsia="ja-JP"/>
                <w:rPrChange w:id="1543" w:author="DuyNgo" w:date="2012-08-08T07:35:00Z">
                  <w:rPr>
                    <w:rFonts w:cstheme="minorHAnsi"/>
                    <w:sz w:val="24"/>
                    <w:szCs w:val="24"/>
                    <w:lang w:eastAsia="ja-JP"/>
                  </w:rPr>
                </w:rPrChange>
              </w:rPr>
              <w:t>x</w:t>
            </w:r>
          </w:p>
        </w:tc>
        <w:tc>
          <w:tcPr>
            <w:tcW w:w="759" w:type="dxa"/>
            <w:vAlign w:val="bottom"/>
          </w:tcPr>
          <w:p w:rsidR="000F58BC" w:rsidRPr="00E40DDD" w:rsidRDefault="000F58BC" w:rsidP="00DC4B9B">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Change w:id="1544" w:author="DuyNgo" w:date="2012-08-08T07:35:00Z">
                  <w:rPr>
                    <w:rFonts w:cstheme="minorHAnsi"/>
                    <w:sz w:val="24"/>
                    <w:szCs w:val="24"/>
                    <w:lang w:eastAsia="ja-JP"/>
                  </w:rPr>
                </w:rPrChange>
              </w:rPr>
            </w:pPr>
          </w:p>
        </w:tc>
        <w:tc>
          <w:tcPr>
            <w:tcW w:w="759" w:type="dxa"/>
            <w:vAlign w:val="bottom"/>
          </w:tcPr>
          <w:p w:rsidR="000F58BC" w:rsidRPr="00E40DDD" w:rsidRDefault="000F58BC" w:rsidP="00DC4B9B">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Change w:id="1545" w:author="DuyNgo" w:date="2012-08-08T07:35:00Z">
                  <w:rPr>
                    <w:rFonts w:cstheme="minorHAnsi"/>
                    <w:sz w:val="24"/>
                    <w:szCs w:val="24"/>
                    <w:lang w:eastAsia="ja-JP"/>
                  </w:rPr>
                </w:rPrChange>
              </w:rPr>
            </w:pPr>
          </w:p>
        </w:tc>
      </w:tr>
      <w:tr w:rsidR="000F58BC" w:rsidRPr="00E40DDD" w:rsidTr="00190524">
        <w:tc>
          <w:tcPr>
            <w:cnfStyle w:val="001000000000" w:firstRow="0" w:lastRow="0" w:firstColumn="1" w:lastColumn="0" w:oddVBand="0" w:evenVBand="0" w:oddHBand="0" w:evenHBand="0" w:firstRowFirstColumn="0" w:firstRowLastColumn="0" w:lastRowFirstColumn="0" w:lastRowLastColumn="0"/>
            <w:tcW w:w="850" w:type="dxa"/>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rPr>
                <w:rFonts w:cstheme="minorHAnsi"/>
                <w:b w:val="0"/>
                <w:sz w:val="24"/>
                <w:szCs w:val="24"/>
                <w:lang w:eastAsia="ja-JP"/>
                <w:rPrChange w:id="1546" w:author="DuyNgo" w:date="2012-08-08T07:35:00Z">
                  <w:rPr>
                    <w:rFonts w:ascii="Tahoma" w:hAnsi="Tahoma" w:cstheme="minorHAnsi"/>
                    <w:b w:val="0"/>
                    <w:bCs w:val="0"/>
                    <w:sz w:val="24"/>
                    <w:szCs w:val="24"/>
                    <w:lang w:eastAsia="ja-JP"/>
                  </w:rPr>
                </w:rPrChange>
              </w:rPr>
            </w:pPr>
            <w:r w:rsidRPr="00E40DDD">
              <w:rPr>
                <w:rFonts w:cstheme="minorHAnsi"/>
                <w:sz w:val="24"/>
                <w:szCs w:val="24"/>
                <w:lang w:eastAsia="ja-JP"/>
                <w:rPrChange w:id="1547" w:author="DuyNgo" w:date="2012-08-08T07:35:00Z">
                  <w:rPr>
                    <w:rFonts w:cstheme="minorHAnsi"/>
                    <w:sz w:val="24"/>
                    <w:szCs w:val="24"/>
                    <w:lang w:eastAsia="ja-JP"/>
                  </w:rPr>
                </w:rPrChange>
              </w:rPr>
              <w:t>3</w:t>
            </w:r>
          </w:p>
        </w:tc>
        <w:tc>
          <w:tcPr>
            <w:tcW w:w="5348" w:type="dxa"/>
            <w:vAlign w:val="bottom"/>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548" w:author="DuyNgo" w:date="2012-08-08T07:35:00Z">
                  <w:rPr>
                    <w:rFonts w:ascii="Tahoma" w:hAnsi="Tahoma" w:cstheme="minorHAnsi"/>
                    <w:sz w:val="24"/>
                    <w:szCs w:val="24"/>
                    <w:lang w:eastAsia="ja-JP"/>
                  </w:rPr>
                </w:rPrChange>
              </w:rPr>
            </w:pPr>
            <w:r w:rsidRPr="00E40DDD">
              <w:rPr>
                <w:rFonts w:cstheme="minorHAnsi"/>
                <w:sz w:val="24"/>
                <w:szCs w:val="24"/>
                <w:lang w:eastAsia="ja-JP"/>
                <w:rPrChange w:id="1549" w:author="DuyNgo" w:date="2012-08-08T07:35:00Z">
                  <w:rPr>
                    <w:rFonts w:cstheme="minorHAnsi"/>
                    <w:sz w:val="24"/>
                    <w:szCs w:val="24"/>
                    <w:lang w:eastAsia="ja-JP"/>
                  </w:rPr>
                </w:rPrChange>
              </w:rPr>
              <w:t xml:space="preserve">Are the elements in the figures large enough to remain legible after the figure </w:t>
            </w:r>
            <w:proofErr w:type="gramStart"/>
            <w:r w:rsidRPr="00E40DDD">
              <w:rPr>
                <w:rFonts w:cstheme="minorHAnsi"/>
                <w:sz w:val="24"/>
                <w:szCs w:val="24"/>
                <w:lang w:eastAsia="ja-JP"/>
                <w:rPrChange w:id="1550" w:author="DuyNgo" w:date="2012-08-08T07:35:00Z">
                  <w:rPr>
                    <w:rFonts w:cstheme="minorHAnsi"/>
                    <w:sz w:val="24"/>
                    <w:szCs w:val="24"/>
                    <w:lang w:eastAsia="ja-JP"/>
                  </w:rPr>
                </w:rPrChange>
              </w:rPr>
              <w:t>has been reduced</w:t>
            </w:r>
            <w:proofErr w:type="gramEnd"/>
            <w:r w:rsidRPr="00E40DDD">
              <w:rPr>
                <w:rFonts w:cstheme="minorHAnsi"/>
                <w:sz w:val="24"/>
                <w:szCs w:val="24"/>
                <w:lang w:eastAsia="ja-JP"/>
                <w:rPrChange w:id="1551" w:author="DuyNgo" w:date="2012-08-08T07:35:00Z">
                  <w:rPr>
                    <w:rFonts w:cstheme="minorHAnsi"/>
                    <w:sz w:val="24"/>
                    <w:szCs w:val="24"/>
                    <w:lang w:eastAsia="ja-JP"/>
                  </w:rPr>
                </w:rPrChange>
              </w:rPr>
              <w:t xml:space="preserve"> to the width of a journal column or page?</w:t>
            </w:r>
          </w:p>
        </w:tc>
        <w:tc>
          <w:tcPr>
            <w:tcW w:w="759" w:type="dxa"/>
            <w:vAlign w:val="bottom"/>
          </w:tcPr>
          <w:p w:rsidR="000F58BC" w:rsidRPr="00E40DDD" w:rsidRDefault="000F58BC" w:rsidP="00DC4B9B">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552" w:author="DuyNgo" w:date="2012-08-08T07:35:00Z">
                  <w:rPr>
                    <w:rFonts w:cstheme="minorHAnsi"/>
                    <w:sz w:val="24"/>
                    <w:szCs w:val="24"/>
                    <w:lang w:eastAsia="ja-JP"/>
                  </w:rPr>
                </w:rPrChange>
              </w:rPr>
            </w:pPr>
          </w:p>
        </w:tc>
        <w:tc>
          <w:tcPr>
            <w:tcW w:w="759" w:type="dxa"/>
            <w:vAlign w:val="bottom"/>
          </w:tcPr>
          <w:p w:rsidR="000F58BC" w:rsidRPr="00E40DDD" w:rsidRDefault="000F58BC" w:rsidP="00DC4B9B">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553" w:author="DuyNgo" w:date="2012-08-08T07:35:00Z">
                  <w:rPr>
                    <w:rFonts w:cstheme="minorHAnsi"/>
                    <w:sz w:val="24"/>
                    <w:szCs w:val="24"/>
                    <w:lang w:eastAsia="ja-JP"/>
                  </w:rPr>
                </w:rPrChange>
              </w:rPr>
            </w:pPr>
          </w:p>
        </w:tc>
        <w:tc>
          <w:tcPr>
            <w:tcW w:w="759" w:type="dxa"/>
            <w:vAlign w:val="bottom"/>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554" w:author="DuyNgo" w:date="2012-08-08T07:35:00Z">
                  <w:rPr>
                    <w:rFonts w:ascii="Tahoma" w:hAnsi="Tahoma" w:cstheme="minorHAnsi"/>
                    <w:sz w:val="24"/>
                    <w:szCs w:val="24"/>
                    <w:lang w:eastAsia="ja-JP"/>
                  </w:rPr>
                </w:rPrChange>
              </w:rPr>
            </w:pPr>
            <w:r w:rsidRPr="00E40DDD">
              <w:rPr>
                <w:rFonts w:cstheme="minorHAnsi"/>
                <w:sz w:val="24"/>
                <w:szCs w:val="24"/>
                <w:lang w:eastAsia="ja-JP"/>
                <w:rPrChange w:id="1555" w:author="DuyNgo" w:date="2012-08-08T07:35:00Z">
                  <w:rPr>
                    <w:rFonts w:cstheme="minorHAnsi"/>
                    <w:sz w:val="24"/>
                    <w:szCs w:val="24"/>
                    <w:lang w:eastAsia="ja-JP"/>
                  </w:rPr>
                </w:rPrChange>
              </w:rPr>
              <w:t>x</w:t>
            </w:r>
          </w:p>
        </w:tc>
      </w:tr>
      <w:tr w:rsidR="000F58BC" w:rsidRPr="00E40DDD" w:rsidTr="00190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rPr>
                <w:rFonts w:cstheme="minorHAnsi"/>
                <w:b w:val="0"/>
                <w:sz w:val="24"/>
                <w:szCs w:val="24"/>
                <w:lang w:eastAsia="ja-JP"/>
                <w:rPrChange w:id="1556" w:author="DuyNgo" w:date="2012-08-08T07:35:00Z">
                  <w:rPr>
                    <w:rFonts w:ascii="Tahoma" w:hAnsi="Tahoma" w:cstheme="minorHAnsi"/>
                    <w:b w:val="0"/>
                    <w:bCs w:val="0"/>
                    <w:sz w:val="24"/>
                    <w:szCs w:val="24"/>
                    <w:lang w:eastAsia="ja-JP"/>
                  </w:rPr>
                </w:rPrChange>
              </w:rPr>
            </w:pPr>
            <w:r w:rsidRPr="00E40DDD">
              <w:rPr>
                <w:rFonts w:cstheme="minorHAnsi"/>
                <w:sz w:val="24"/>
                <w:szCs w:val="24"/>
                <w:lang w:eastAsia="ja-JP"/>
                <w:rPrChange w:id="1557" w:author="DuyNgo" w:date="2012-08-08T07:35:00Z">
                  <w:rPr>
                    <w:rFonts w:cstheme="minorHAnsi"/>
                    <w:sz w:val="24"/>
                    <w:szCs w:val="24"/>
                    <w:lang w:eastAsia="ja-JP"/>
                  </w:rPr>
                </w:rPrChange>
              </w:rPr>
              <w:t>4</w:t>
            </w:r>
          </w:p>
        </w:tc>
        <w:tc>
          <w:tcPr>
            <w:tcW w:w="5348" w:type="dxa"/>
            <w:vAlign w:val="bottom"/>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Change w:id="1558" w:author="DuyNgo" w:date="2012-08-08T07:35:00Z">
                  <w:rPr>
                    <w:rFonts w:ascii="Tahoma" w:hAnsi="Tahoma" w:cstheme="minorHAnsi"/>
                    <w:sz w:val="24"/>
                    <w:szCs w:val="24"/>
                    <w:lang w:eastAsia="ja-JP"/>
                  </w:rPr>
                </w:rPrChange>
              </w:rPr>
            </w:pPr>
            <w:r w:rsidRPr="00E40DDD">
              <w:rPr>
                <w:rFonts w:cstheme="minorHAnsi"/>
                <w:sz w:val="24"/>
                <w:szCs w:val="24"/>
                <w:lang w:eastAsia="ja-JP"/>
                <w:rPrChange w:id="1559" w:author="DuyNgo" w:date="2012-08-08T07:35:00Z">
                  <w:rPr>
                    <w:rFonts w:cstheme="minorHAnsi"/>
                    <w:sz w:val="24"/>
                    <w:szCs w:val="24"/>
                    <w:lang w:eastAsia="ja-JP"/>
                  </w:rPr>
                </w:rPrChange>
              </w:rPr>
              <w:t>Is lettering in a figure no smaller than 8 points and no larger than 14 points?</w:t>
            </w:r>
          </w:p>
        </w:tc>
        <w:tc>
          <w:tcPr>
            <w:tcW w:w="759" w:type="dxa"/>
            <w:vAlign w:val="bottom"/>
          </w:tcPr>
          <w:p w:rsidR="000F58BC" w:rsidRPr="00E40DDD" w:rsidRDefault="000F58BC" w:rsidP="00DC4B9B">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Change w:id="1560" w:author="DuyNgo" w:date="2012-08-08T07:35:00Z">
                  <w:rPr>
                    <w:rFonts w:cstheme="minorHAnsi"/>
                    <w:sz w:val="24"/>
                    <w:szCs w:val="24"/>
                    <w:lang w:eastAsia="ja-JP"/>
                  </w:rPr>
                </w:rPrChange>
              </w:rPr>
            </w:pPr>
          </w:p>
        </w:tc>
        <w:tc>
          <w:tcPr>
            <w:tcW w:w="759" w:type="dxa"/>
            <w:vAlign w:val="bottom"/>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Change w:id="1561" w:author="DuyNgo" w:date="2012-08-08T07:35:00Z">
                  <w:rPr>
                    <w:rFonts w:ascii="Tahoma" w:hAnsi="Tahoma" w:cstheme="minorHAnsi"/>
                    <w:sz w:val="24"/>
                    <w:szCs w:val="24"/>
                    <w:lang w:eastAsia="ja-JP"/>
                  </w:rPr>
                </w:rPrChange>
              </w:rPr>
            </w:pPr>
            <w:r w:rsidRPr="00E40DDD">
              <w:rPr>
                <w:rFonts w:cstheme="minorHAnsi"/>
                <w:sz w:val="24"/>
                <w:szCs w:val="24"/>
                <w:lang w:eastAsia="ja-JP"/>
                <w:rPrChange w:id="1562" w:author="DuyNgo" w:date="2012-08-08T07:35:00Z">
                  <w:rPr>
                    <w:rFonts w:cstheme="minorHAnsi"/>
                    <w:sz w:val="24"/>
                    <w:szCs w:val="24"/>
                    <w:lang w:eastAsia="ja-JP"/>
                  </w:rPr>
                </w:rPrChange>
              </w:rPr>
              <w:t>x</w:t>
            </w:r>
          </w:p>
        </w:tc>
        <w:tc>
          <w:tcPr>
            <w:tcW w:w="759" w:type="dxa"/>
            <w:vAlign w:val="bottom"/>
          </w:tcPr>
          <w:p w:rsidR="000F58BC" w:rsidRPr="00E40DDD" w:rsidRDefault="000F58BC" w:rsidP="00DC4B9B">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Change w:id="1563" w:author="DuyNgo" w:date="2012-08-08T07:35:00Z">
                  <w:rPr>
                    <w:rFonts w:cstheme="minorHAnsi"/>
                    <w:sz w:val="24"/>
                    <w:szCs w:val="24"/>
                    <w:lang w:eastAsia="ja-JP"/>
                  </w:rPr>
                </w:rPrChange>
              </w:rPr>
            </w:pPr>
          </w:p>
        </w:tc>
      </w:tr>
      <w:tr w:rsidR="000F58BC" w:rsidRPr="00E40DDD" w:rsidTr="00190524">
        <w:tc>
          <w:tcPr>
            <w:cnfStyle w:val="001000000000" w:firstRow="0" w:lastRow="0" w:firstColumn="1" w:lastColumn="0" w:oddVBand="0" w:evenVBand="0" w:oddHBand="0" w:evenHBand="0" w:firstRowFirstColumn="0" w:firstRowLastColumn="0" w:lastRowFirstColumn="0" w:lastRowLastColumn="0"/>
            <w:tcW w:w="850" w:type="dxa"/>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rPr>
                <w:rFonts w:cstheme="minorHAnsi"/>
                <w:b w:val="0"/>
                <w:sz w:val="24"/>
                <w:szCs w:val="24"/>
                <w:lang w:eastAsia="ja-JP"/>
                <w:rPrChange w:id="1564" w:author="DuyNgo" w:date="2012-08-08T07:35:00Z">
                  <w:rPr>
                    <w:rFonts w:ascii="Tahoma" w:hAnsi="Tahoma" w:cstheme="minorHAnsi"/>
                    <w:b w:val="0"/>
                    <w:bCs w:val="0"/>
                    <w:sz w:val="24"/>
                    <w:szCs w:val="24"/>
                    <w:lang w:eastAsia="ja-JP"/>
                  </w:rPr>
                </w:rPrChange>
              </w:rPr>
            </w:pPr>
            <w:r w:rsidRPr="00E40DDD">
              <w:rPr>
                <w:rFonts w:cstheme="minorHAnsi"/>
                <w:sz w:val="24"/>
                <w:szCs w:val="24"/>
                <w:lang w:eastAsia="ja-JP"/>
                <w:rPrChange w:id="1565" w:author="DuyNgo" w:date="2012-08-08T07:35:00Z">
                  <w:rPr>
                    <w:rFonts w:cstheme="minorHAnsi"/>
                    <w:sz w:val="24"/>
                    <w:szCs w:val="24"/>
                    <w:lang w:eastAsia="ja-JP"/>
                  </w:rPr>
                </w:rPrChange>
              </w:rPr>
              <w:t>5</w:t>
            </w:r>
          </w:p>
        </w:tc>
        <w:tc>
          <w:tcPr>
            <w:tcW w:w="5348" w:type="dxa"/>
            <w:vAlign w:val="bottom"/>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566" w:author="DuyNgo" w:date="2012-08-08T07:35:00Z">
                  <w:rPr>
                    <w:rFonts w:ascii="Tahoma" w:hAnsi="Tahoma" w:cstheme="minorHAnsi"/>
                    <w:sz w:val="24"/>
                    <w:szCs w:val="24"/>
                    <w:lang w:eastAsia="ja-JP"/>
                  </w:rPr>
                </w:rPrChange>
              </w:rPr>
            </w:pPr>
            <w:proofErr w:type="gramStart"/>
            <w:r w:rsidRPr="00E40DDD">
              <w:rPr>
                <w:rFonts w:cstheme="minorHAnsi"/>
                <w:sz w:val="24"/>
                <w:szCs w:val="24"/>
                <w:lang w:eastAsia="ja-JP"/>
                <w:rPrChange w:id="1567" w:author="DuyNgo" w:date="2012-08-08T07:35:00Z">
                  <w:rPr>
                    <w:rFonts w:cstheme="minorHAnsi"/>
                    <w:sz w:val="24"/>
                    <w:szCs w:val="24"/>
                    <w:lang w:eastAsia="ja-JP"/>
                  </w:rPr>
                </w:rPrChange>
              </w:rPr>
              <w:t>Are the figures being submitted</w:t>
            </w:r>
            <w:proofErr w:type="gramEnd"/>
            <w:r w:rsidRPr="00E40DDD">
              <w:rPr>
                <w:rFonts w:cstheme="minorHAnsi"/>
                <w:sz w:val="24"/>
                <w:szCs w:val="24"/>
                <w:lang w:eastAsia="ja-JP"/>
                <w:rPrChange w:id="1568" w:author="DuyNgo" w:date="2012-08-08T07:35:00Z">
                  <w:rPr>
                    <w:rFonts w:cstheme="minorHAnsi"/>
                    <w:sz w:val="24"/>
                    <w:szCs w:val="24"/>
                    <w:lang w:eastAsia="ja-JP"/>
                  </w:rPr>
                </w:rPrChange>
              </w:rPr>
              <w:t xml:space="preserve"> in a file format acceptable to the publisher?</w:t>
            </w:r>
          </w:p>
        </w:tc>
        <w:tc>
          <w:tcPr>
            <w:tcW w:w="759" w:type="dxa"/>
            <w:vAlign w:val="bottom"/>
          </w:tcPr>
          <w:p w:rsidR="000F58BC" w:rsidRPr="00E40DDD" w:rsidRDefault="000F58BC" w:rsidP="00DC4B9B">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569" w:author="DuyNgo" w:date="2012-08-08T07:35:00Z">
                  <w:rPr>
                    <w:rFonts w:cstheme="minorHAnsi"/>
                    <w:sz w:val="24"/>
                    <w:szCs w:val="24"/>
                    <w:lang w:eastAsia="ja-JP"/>
                  </w:rPr>
                </w:rPrChange>
              </w:rPr>
            </w:pPr>
          </w:p>
        </w:tc>
        <w:tc>
          <w:tcPr>
            <w:tcW w:w="759" w:type="dxa"/>
            <w:vAlign w:val="bottom"/>
          </w:tcPr>
          <w:p w:rsidR="000F58BC" w:rsidRPr="00E40DDD" w:rsidRDefault="000F58BC" w:rsidP="00DC4B9B">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570" w:author="DuyNgo" w:date="2012-08-08T07:35:00Z">
                  <w:rPr>
                    <w:rFonts w:cstheme="minorHAnsi"/>
                    <w:sz w:val="24"/>
                    <w:szCs w:val="24"/>
                    <w:lang w:eastAsia="ja-JP"/>
                  </w:rPr>
                </w:rPrChange>
              </w:rPr>
            </w:pPr>
          </w:p>
        </w:tc>
        <w:tc>
          <w:tcPr>
            <w:tcW w:w="759" w:type="dxa"/>
            <w:vAlign w:val="bottom"/>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571" w:author="DuyNgo" w:date="2012-08-08T07:35:00Z">
                  <w:rPr>
                    <w:rFonts w:ascii="Tahoma" w:hAnsi="Tahoma" w:cstheme="minorHAnsi"/>
                    <w:sz w:val="24"/>
                    <w:szCs w:val="24"/>
                    <w:lang w:eastAsia="ja-JP"/>
                  </w:rPr>
                </w:rPrChange>
              </w:rPr>
            </w:pPr>
            <w:r w:rsidRPr="00E40DDD">
              <w:rPr>
                <w:rFonts w:cstheme="minorHAnsi"/>
                <w:sz w:val="24"/>
                <w:szCs w:val="24"/>
                <w:lang w:eastAsia="ja-JP"/>
                <w:rPrChange w:id="1572" w:author="DuyNgo" w:date="2012-08-08T07:35:00Z">
                  <w:rPr>
                    <w:rFonts w:cstheme="minorHAnsi"/>
                    <w:sz w:val="24"/>
                    <w:szCs w:val="24"/>
                    <w:lang w:eastAsia="ja-JP"/>
                  </w:rPr>
                </w:rPrChange>
              </w:rPr>
              <w:t>x</w:t>
            </w:r>
          </w:p>
        </w:tc>
      </w:tr>
      <w:tr w:rsidR="000F58BC" w:rsidRPr="00E40DDD" w:rsidTr="00190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rPr>
                <w:rFonts w:cstheme="minorHAnsi"/>
                <w:b w:val="0"/>
                <w:sz w:val="24"/>
                <w:szCs w:val="24"/>
                <w:lang w:eastAsia="ja-JP"/>
                <w:rPrChange w:id="1573" w:author="DuyNgo" w:date="2012-08-08T07:35:00Z">
                  <w:rPr>
                    <w:rFonts w:ascii="Tahoma" w:hAnsi="Tahoma" w:cstheme="minorHAnsi"/>
                    <w:b w:val="0"/>
                    <w:bCs w:val="0"/>
                    <w:sz w:val="24"/>
                    <w:szCs w:val="24"/>
                    <w:lang w:eastAsia="ja-JP"/>
                  </w:rPr>
                </w:rPrChange>
              </w:rPr>
            </w:pPr>
            <w:r w:rsidRPr="00E40DDD">
              <w:rPr>
                <w:rFonts w:cstheme="minorHAnsi"/>
                <w:sz w:val="24"/>
                <w:szCs w:val="24"/>
                <w:lang w:eastAsia="ja-JP"/>
                <w:rPrChange w:id="1574" w:author="DuyNgo" w:date="2012-08-08T07:35:00Z">
                  <w:rPr>
                    <w:rFonts w:cstheme="minorHAnsi"/>
                    <w:sz w:val="24"/>
                    <w:szCs w:val="24"/>
                    <w:lang w:eastAsia="ja-JP"/>
                  </w:rPr>
                </w:rPrChange>
              </w:rPr>
              <w:t>6</w:t>
            </w:r>
          </w:p>
        </w:tc>
        <w:tc>
          <w:tcPr>
            <w:tcW w:w="5348" w:type="dxa"/>
            <w:vAlign w:val="bottom"/>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Change w:id="1575" w:author="DuyNgo" w:date="2012-08-08T07:35:00Z">
                  <w:rPr>
                    <w:rFonts w:ascii="Tahoma" w:hAnsi="Tahoma" w:cstheme="minorHAnsi"/>
                    <w:sz w:val="24"/>
                    <w:szCs w:val="24"/>
                    <w:lang w:eastAsia="ja-JP"/>
                  </w:rPr>
                </w:rPrChange>
              </w:rPr>
            </w:pPr>
            <w:r w:rsidRPr="00E40DDD">
              <w:rPr>
                <w:rFonts w:cstheme="minorHAnsi"/>
                <w:sz w:val="24"/>
                <w:szCs w:val="24"/>
                <w:lang w:eastAsia="ja-JP"/>
                <w:rPrChange w:id="1576" w:author="DuyNgo" w:date="2012-08-08T07:35:00Z">
                  <w:rPr>
                    <w:rFonts w:cstheme="minorHAnsi"/>
                    <w:sz w:val="24"/>
                    <w:szCs w:val="24"/>
                    <w:lang w:eastAsia="ja-JP"/>
                  </w:rPr>
                </w:rPrChange>
              </w:rPr>
              <w:t>Has the figure been prepared at a resolution sufficient to produce a high-quality image?</w:t>
            </w:r>
          </w:p>
        </w:tc>
        <w:tc>
          <w:tcPr>
            <w:tcW w:w="759" w:type="dxa"/>
            <w:vAlign w:val="bottom"/>
          </w:tcPr>
          <w:p w:rsidR="000F58BC" w:rsidRPr="00E40DDD" w:rsidRDefault="000F58BC" w:rsidP="00DC4B9B">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Change w:id="1577" w:author="DuyNgo" w:date="2012-08-08T07:35:00Z">
                  <w:rPr>
                    <w:rFonts w:cstheme="minorHAnsi"/>
                    <w:sz w:val="24"/>
                    <w:szCs w:val="24"/>
                    <w:lang w:eastAsia="ja-JP"/>
                  </w:rPr>
                </w:rPrChange>
              </w:rPr>
            </w:pPr>
          </w:p>
        </w:tc>
        <w:tc>
          <w:tcPr>
            <w:tcW w:w="759" w:type="dxa"/>
            <w:vAlign w:val="bottom"/>
          </w:tcPr>
          <w:p w:rsidR="000F58BC" w:rsidRPr="00E40DDD" w:rsidRDefault="000F58BC" w:rsidP="00DC4B9B">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Change w:id="1578" w:author="DuyNgo" w:date="2012-08-08T07:35:00Z">
                  <w:rPr>
                    <w:rFonts w:cstheme="minorHAnsi"/>
                    <w:sz w:val="24"/>
                    <w:szCs w:val="24"/>
                    <w:lang w:eastAsia="ja-JP"/>
                  </w:rPr>
                </w:rPrChange>
              </w:rPr>
            </w:pPr>
          </w:p>
        </w:tc>
        <w:tc>
          <w:tcPr>
            <w:tcW w:w="759" w:type="dxa"/>
            <w:vAlign w:val="bottom"/>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Change w:id="1579" w:author="DuyNgo" w:date="2012-08-08T07:35:00Z">
                  <w:rPr>
                    <w:rFonts w:ascii="Tahoma" w:hAnsi="Tahoma" w:cstheme="minorHAnsi"/>
                    <w:sz w:val="24"/>
                    <w:szCs w:val="24"/>
                    <w:lang w:eastAsia="ja-JP"/>
                  </w:rPr>
                </w:rPrChange>
              </w:rPr>
            </w:pPr>
            <w:r w:rsidRPr="00E40DDD">
              <w:rPr>
                <w:rFonts w:cstheme="minorHAnsi"/>
                <w:sz w:val="24"/>
                <w:szCs w:val="24"/>
                <w:lang w:eastAsia="ja-JP"/>
                <w:rPrChange w:id="1580" w:author="DuyNgo" w:date="2012-08-08T07:35:00Z">
                  <w:rPr>
                    <w:rFonts w:cstheme="minorHAnsi"/>
                    <w:sz w:val="24"/>
                    <w:szCs w:val="24"/>
                    <w:lang w:eastAsia="ja-JP"/>
                  </w:rPr>
                </w:rPrChange>
              </w:rPr>
              <w:t>x</w:t>
            </w:r>
          </w:p>
        </w:tc>
      </w:tr>
      <w:tr w:rsidR="000F58BC" w:rsidRPr="00E40DDD" w:rsidTr="00190524">
        <w:tc>
          <w:tcPr>
            <w:cnfStyle w:val="001000000000" w:firstRow="0" w:lastRow="0" w:firstColumn="1" w:lastColumn="0" w:oddVBand="0" w:evenVBand="0" w:oddHBand="0" w:evenHBand="0" w:firstRowFirstColumn="0" w:firstRowLastColumn="0" w:lastRowFirstColumn="0" w:lastRowLastColumn="0"/>
            <w:tcW w:w="850" w:type="dxa"/>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rPr>
                <w:rFonts w:cstheme="minorHAnsi"/>
                <w:b w:val="0"/>
                <w:sz w:val="24"/>
                <w:szCs w:val="24"/>
                <w:lang w:eastAsia="ja-JP"/>
                <w:rPrChange w:id="1581" w:author="DuyNgo" w:date="2012-08-08T07:35:00Z">
                  <w:rPr>
                    <w:rFonts w:ascii="Tahoma" w:hAnsi="Tahoma" w:cstheme="minorHAnsi"/>
                    <w:b w:val="0"/>
                    <w:bCs w:val="0"/>
                    <w:sz w:val="24"/>
                    <w:szCs w:val="24"/>
                    <w:lang w:eastAsia="ja-JP"/>
                  </w:rPr>
                </w:rPrChange>
              </w:rPr>
            </w:pPr>
            <w:r w:rsidRPr="00E40DDD">
              <w:rPr>
                <w:rFonts w:cstheme="minorHAnsi"/>
                <w:sz w:val="24"/>
                <w:szCs w:val="24"/>
                <w:lang w:eastAsia="ja-JP"/>
                <w:rPrChange w:id="1582" w:author="DuyNgo" w:date="2012-08-08T07:35:00Z">
                  <w:rPr>
                    <w:rFonts w:cstheme="minorHAnsi"/>
                    <w:sz w:val="24"/>
                    <w:szCs w:val="24"/>
                    <w:lang w:eastAsia="ja-JP"/>
                  </w:rPr>
                </w:rPrChange>
              </w:rPr>
              <w:t>7</w:t>
            </w:r>
          </w:p>
        </w:tc>
        <w:tc>
          <w:tcPr>
            <w:tcW w:w="5348" w:type="dxa"/>
            <w:vAlign w:val="bottom"/>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583" w:author="DuyNgo" w:date="2012-08-08T07:35:00Z">
                  <w:rPr>
                    <w:rFonts w:ascii="Tahoma" w:hAnsi="Tahoma" w:cstheme="minorHAnsi"/>
                    <w:sz w:val="24"/>
                    <w:szCs w:val="24"/>
                    <w:lang w:eastAsia="ja-JP"/>
                  </w:rPr>
                </w:rPrChange>
              </w:rPr>
            </w:pPr>
            <w:proofErr w:type="gramStart"/>
            <w:r w:rsidRPr="00E40DDD">
              <w:rPr>
                <w:rFonts w:cstheme="minorHAnsi"/>
                <w:sz w:val="24"/>
                <w:szCs w:val="24"/>
                <w:lang w:eastAsia="ja-JP"/>
                <w:rPrChange w:id="1584" w:author="DuyNgo" w:date="2012-08-08T07:35:00Z">
                  <w:rPr>
                    <w:rFonts w:cstheme="minorHAnsi"/>
                    <w:sz w:val="24"/>
                    <w:szCs w:val="24"/>
                    <w:lang w:eastAsia="ja-JP"/>
                  </w:rPr>
                </w:rPrChange>
              </w:rPr>
              <w:t>Are all figures numbered</w:t>
            </w:r>
            <w:proofErr w:type="gramEnd"/>
            <w:r w:rsidRPr="00E40DDD">
              <w:rPr>
                <w:rFonts w:cstheme="minorHAnsi"/>
                <w:sz w:val="24"/>
                <w:szCs w:val="24"/>
                <w:lang w:eastAsia="ja-JP"/>
                <w:rPrChange w:id="1585" w:author="DuyNgo" w:date="2012-08-08T07:35:00Z">
                  <w:rPr>
                    <w:rFonts w:cstheme="minorHAnsi"/>
                    <w:sz w:val="24"/>
                    <w:szCs w:val="24"/>
                    <w:lang w:eastAsia="ja-JP"/>
                  </w:rPr>
                </w:rPrChange>
              </w:rPr>
              <w:t xml:space="preserve"> consecutively with Arabic numerals?</w:t>
            </w:r>
          </w:p>
        </w:tc>
        <w:tc>
          <w:tcPr>
            <w:tcW w:w="759" w:type="dxa"/>
            <w:vAlign w:val="bottom"/>
          </w:tcPr>
          <w:p w:rsidR="000F58BC" w:rsidRPr="00E40DDD" w:rsidRDefault="000F58BC" w:rsidP="00DC4B9B">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586" w:author="DuyNgo" w:date="2012-08-08T07:35:00Z">
                  <w:rPr>
                    <w:rFonts w:cstheme="minorHAnsi"/>
                    <w:sz w:val="24"/>
                    <w:szCs w:val="24"/>
                    <w:lang w:eastAsia="ja-JP"/>
                  </w:rPr>
                </w:rPrChange>
              </w:rPr>
            </w:pPr>
          </w:p>
        </w:tc>
        <w:tc>
          <w:tcPr>
            <w:tcW w:w="759" w:type="dxa"/>
            <w:vAlign w:val="bottom"/>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587" w:author="DuyNgo" w:date="2012-08-08T07:35:00Z">
                  <w:rPr>
                    <w:rFonts w:ascii="Tahoma" w:hAnsi="Tahoma" w:cstheme="minorHAnsi"/>
                    <w:sz w:val="24"/>
                    <w:szCs w:val="24"/>
                    <w:lang w:eastAsia="ja-JP"/>
                  </w:rPr>
                </w:rPrChange>
              </w:rPr>
            </w:pPr>
            <w:r w:rsidRPr="00E40DDD">
              <w:rPr>
                <w:rFonts w:cstheme="minorHAnsi"/>
                <w:sz w:val="24"/>
                <w:szCs w:val="24"/>
                <w:lang w:eastAsia="ja-JP"/>
                <w:rPrChange w:id="1588" w:author="DuyNgo" w:date="2012-08-08T07:35:00Z">
                  <w:rPr>
                    <w:rFonts w:cstheme="minorHAnsi"/>
                    <w:sz w:val="24"/>
                    <w:szCs w:val="24"/>
                    <w:lang w:eastAsia="ja-JP"/>
                  </w:rPr>
                </w:rPrChange>
              </w:rPr>
              <w:t>x</w:t>
            </w:r>
          </w:p>
        </w:tc>
        <w:tc>
          <w:tcPr>
            <w:tcW w:w="759" w:type="dxa"/>
            <w:vAlign w:val="bottom"/>
          </w:tcPr>
          <w:p w:rsidR="000F58BC" w:rsidRPr="00E40DDD" w:rsidRDefault="000F58BC" w:rsidP="00DC4B9B">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589" w:author="DuyNgo" w:date="2012-08-08T07:35:00Z">
                  <w:rPr>
                    <w:rFonts w:cstheme="minorHAnsi"/>
                    <w:sz w:val="24"/>
                    <w:szCs w:val="24"/>
                    <w:lang w:eastAsia="ja-JP"/>
                  </w:rPr>
                </w:rPrChange>
              </w:rPr>
            </w:pPr>
          </w:p>
        </w:tc>
      </w:tr>
      <w:tr w:rsidR="000F58BC" w:rsidRPr="00E40DDD" w:rsidTr="00190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rPr>
                <w:rFonts w:cstheme="minorHAnsi"/>
                <w:b w:val="0"/>
                <w:sz w:val="24"/>
                <w:szCs w:val="24"/>
                <w:lang w:eastAsia="ja-JP"/>
                <w:rPrChange w:id="1590" w:author="DuyNgo" w:date="2012-08-08T07:35:00Z">
                  <w:rPr>
                    <w:rFonts w:ascii="Tahoma" w:hAnsi="Tahoma" w:cstheme="minorHAnsi"/>
                    <w:b w:val="0"/>
                    <w:bCs w:val="0"/>
                    <w:sz w:val="24"/>
                    <w:szCs w:val="24"/>
                    <w:lang w:eastAsia="ja-JP"/>
                  </w:rPr>
                </w:rPrChange>
              </w:rPr>
            </w:pPr>
            <w:r w:rsidRPr="00E40DDD">
              <w:rPr>
                <w:rFonts w:cstheme="minorHAnsi"/>
                <w:sz w:val="24"/>
                <w:szCs w:val="24"/>
                <w:lang w:eastAsia="ja-JP"/>
                <w:rPrChange w:id="1591" w:author="DuyNgo" w:date="2012-08-08T07:35:00Z">
                  <w:rPr>
                    <w:rFonts w:cstheme="minorHAnsi"/>
                    <w:sz w:val="24"/>
                    <w:szCs w:val="24"/>
                    <w:lang w:eastAsia="ja-JP"/>
                  </w:rPr>
                </w:rPrChange>
              </w:rPr>
              <w:t>8</w:t>
            </w:r>
          </w:p>
        </w:tc>
        <w:tc>
          <w:tcPr>
            <w:tcW w:w="5348" w:type="dxa"/>
            <w:vAlign w:val="bottom"/>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Change w:id="1592" w:author="DuyNgo" w:date="2012-08-08T07:35:00Z">
                  <w:rPr>
                    <w:rFonts w:ascii="Tahoma" w:hAnsi="Tahoma" w:cstheme="minorHAnsi"/>
                    <w:sz w:val="24"/>
                    <w:szCs w:val="24"/>
                    <w:lang w:eastAsia="ja-JP"/>
                  </w:rPr>
                </w:rPrChange>
              </w:rPr>
            </w:pPr>
            <w:r w:rsidRPr="00E40DDD">
              <w:rPr>
                <w:rFonts w:cstheme="minorHAnsi"/>
                <w:sz w:val="24"/>
                <w:szCs w:val="24"/>
                <w:lang w:eastAsia="ja-JP"/>
                <w:rPrChange w:id="1593" w:author="DuyNgo" w:date="2012-08-08T07:35:00Z">
                  <w:rPr>
                    <w:rFonts w:cstheme="minorHAnsi"/>
                    <w:sz w:val="24"/>
                    <w:szCs w:val="24"/>
                    <w:lang w:eastAsia="ja-JP"/>
                  </w:rPr>
                </w:rPrChange>
              </w:rPr>
              <w:t xml:space="preserve">Are all figures and tables </w:t>
            </w:r>
            <w:proofErr w:type="gramStart"/>
            <w:r w:rsidRPr="00E40DDD">
              <w:rPr>
                <w:rFonts w:cstheme="minorHAnsi"/>
                <w:sz w:val="24"/>
                <w:szCs w:val="24"/>
                <w:lang w:eastAsia="ja-JP"/>
                <w:rPrChange w:id="1594" w:author="DuyNgo" w:date="2012-08-08T07:35:00Z">
                  <w:rPr>
                    <w:rFonts w:cstheme="minorHAnsi"/>
                    <w:sz w:val="24"/>
                    <w:szCs w:val="24"/>
                    <w:lang w:eastAsia="ja-JP"/>
                  </w:rPr>
                </w:rPrChange>
              </w:rPr>
              <w:t>mentioned</w:t>
            </w:r>
            <w:proofErr w:type="gramEnd"/>
            <w:r w:rsidRPr="00E40DDD">
              <w:rPr>
                <w:rFonts w:cstheme="minorHAnsi"/>
                <w:sz w:val="24"/>
                <w:szCs w:val="24"/>
                <w:lang w:eastAsia="ja-JP"/>
                <w:rPrChange w:id="1595" w:author="DuyNgo" w:date="2012-08-08T07:35:00Z">
                  <w:rPr>
                    <w:rFonts w:cstheme="minorHAnsi"/>
                    <w:sz w:val="24"/>
                    <w:szCs w:val="24"/>
                    <w:lang w:eastAsia="ja-JP"/>
                  </w:rPr>
                </w:rPrChange>
              </w:rPr>
              <w:t xml:space="preserve"> in the text and numbered in the order in which they are mentioned?</w:t>
            </w:r>
          </w:p>
        </w:tc>
        <w:tc>
          <w:tcPr>
            <w:tcW w:w="759" w:type="dxa"/>
            <w:vAlign w:val="bottom"/>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Change w:id="1596" w:author="DuyNgo" w:date="2012-08-08T07:35:00Z">
                  <w:rPr>
                    <w:rFonts w:ascii="Tahoma" w:hAnsi="Tahoma" w:cstheme="minorHAnsi"/>
                    <w:sz w:val="24"/>
                    <w:szCs w:val="24"/>
                    <w:lang w:eastAsia="ja-JP"/>
                  </w:rPr>
                </w:rPrChange>
              </w:rPr>
            </w:pPr>
            <w:r w:rsidRPr="00E40DDD">
              <w:rPr>
                <w:rFonts w:cstheme="minorHAnsi"/>
                <w:sz w:val="24"/>
                <w:szCs w:val="24"/>
                <w:lang w:eastAsia="ja-JP"/>
                <w:rPrChange w:id="1597" w:author="DuyNgo" w:date="2012-08-08T07:35:00Z">
                  <w:rPr>
                    <w:rFonts w:cstheme="minorHAnsi"/>
                    <w:sz w:val="24"/>
                    <w:szCs w:val="24"/>
                    <w:lang w:eastAsia="ja-JP"/>
                  </w:rPr>
                </w:rPrChange>
              </w:rPr>
              <w:t>x</w:t>
            </w:r>
          </w:p>
        </w:tc>
        <w:tc>
          <w:tcPr>
            <w:tcW w:w="759" w:type="dxa"/>
            <w:vAlign w:val="bottom"/>
          </w:tcPr>
          <w:p w:rsidR="000F58BC" w:rsidRPr="00E40DDD" w:rsidRDefault="000F58BC" w:rsidP="00DC4B9B">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Change w:id="1598" w:author="DuyNgo" w:date="2012-08-08T07:35:00Z">
                  <w:rPr>
                    <w:rFonts w:cstheme="minorHAnsi"/>
                    <w:sz w:val="24"/>
                    <w:szCs w:val="24"/>
                    <w:lang w:eastAsia="ja-JP"/>
                  </w:rPr>
                </w:rPrChange>
              </w:rPr>
            </w:pPr>
          </w:p>
        </w:tc>
        <w:tc>
          <w:tcPr>
            <w:tcW w:w="759" w:type="dxa"/>
            <w:vAlign w:val="bottom"/>
          </w:tcPr>
          <w:p w:rsidR="000F58BC" w:rsidRPr="00E40DDD" w:rsidRDefault="000F58BC" w:rsidP="00DC4B9B">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Change w:id="1599" w:author="DuyNgo" w:date="2012-08-08T07:35:00Z">
                  <w:rPr>
                    <w:rFonts w:cstheme="minorHAnsi"/>
                    <w:sz w:val="24"/>
                    <w:szCs w:val="24"/>
                    <w:lang w:eastAsia="ja-JP"/>
                  </w:rPr>
                </w:rPrChange>
              </w:rPr>
            </w:pPr>
          </w:p>
        </w:tc>
      </w:tr>
      <w:tr w:rsidR="000F58BC" w:rsidRPr="00E40DDD" w:rsidTr="00190524">
        <w:tc>
          <w:tcPr>
            <w:cnfStyle w:val="001000000000" w:firstRow="0" w:lastRow="0" w:firstColumn="1" w:lastColumn="0" w:oddVBand="0" w:evenVBand="0" w:oddHBand="0" w:evenHBand="0" w:firstRowFirstColumn="0" w:firstRowLastColumn="0" w:lastRowFirstColumn="0" w:lastRowLastColumn="0"/>
            <w:tcW w:w="8475" w:type="dxa"/>
            <w:gridSpan w:val="5"/>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line="276" w:lineRule="auto"/>
              <w:jc w:val="center"/>
              <w:textAlignment w:val="center"/>
              <w:rPr>
                <w:rFonts w:cstheme="minorHAnsi"/>
                <w:sz w:val="24"/>
                <w:szCs w:val="24"/>
                <w:rPrChange w:id="1600" w:author="DuyNgo" w:date="2012-08-08T07:35:00Z">
                  <w:rPr>
                    <w:rFonts w:ascii="Tahoma" w:hAnsi="Tahoma" w:cstheme="minorHAnsi"/>
                    <w:b w:val="0"/>
                    <w:bCs w:val="0"/>
                    <w:sz w:val="24"/>
                    <w:szCs w:val="24"/>
                  </w:rPr>
                </w:rPrChange>
              </w:rPr>
            </w:pPr>
            <w:r w:rsidRPr="00E40DDD">
              <w:rPr>
                <w:rFonts w:cstheme="minorHAnsi"/>
                <w:sz w:val="24"/>
                <w:szCs w:val="24"/>
                <w:rPrChange w:id="1601" w:author="DuyNgo" w:date="2012-08-08T07:35:00Z">
                  <w:rPr>
                    <w:rFonts w:cstheme="minorHAnsi"/>
                    <w:sz w:val="24"/>
                    <w:szCs w:val="24"/>
                  </w:rPr>
                </w:rPrChange>
              </w:rPr>
              <w:t>REFERENCES</w:t>
            </w:r>
          </w:p>
        </w:tc>
      </w:tr>
      <w:tr w:rsidR="000F58BC" w:rsidRPr="00E40DDD" w:rsidTr="00190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rPr>
                <w:rFonts w:cstheme="minorHAnsi"/>
                <w:b w:val="0"/>
                <w:sz w:val="24"/>
                <w:szCs w:val="24"/>
                <w:lang w:eastAsia="ja-JP"/>
                <w:rPrChange w:id="1602" w:author="DuyNgo" w:date="2012-08-08T07:35:00Z">
                  <w:rPr>
                    <w:rFonts w:ascii="Tahoma" w:hAnsi="Tahoma" w:cstheme="minorHAnsi"/>
                    <w:b w:val="0"/>
                    <w:bCs w:val="0"/>
                    <w:sz w:val="24"/>
                    <w:szCs w:val="24"/>
                    <w:lang w:eastAsia="ja-JP"/>
                  </w:rPr>
                </w:rPrChange>
              </w:rPr>
            </w:pPr>
            <w:r w:rsidRPr="00E40DDD">
              <w:rPr>
                <w:rFonts w:cstheme="minorHAnsi"/>
                <w:sz w:val="24"/>
                <w:szCs w:val="24"/>
                <w:lang w:eastAsia="ja-JP"/>
                <w:rPrChange w:id="1603" w:author="DuyNgo" w:date="2012-08-08T07:35:00Z">
                  <w:rPr>
                    <w:rFonts w:cstheme="minorHAnsi"/>
                    <w:sz w:val="24"/>
                    <w:szCs w:val="24"/>
                    <w:lang w:eastAsia="ja-JP"/>
                  </w:rPr>
                </w:rPrChange>
              </w:rPr>
              <w:t>1</w:t>
            </w:r>
          </w:p>
        </w:tc>
        <w:tc>
          <w:tcPr>
            <w:tcW w:w="5348" w:type="dxa"/>
            <w:vAlign w:val="bottom"/>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Change w:id="1604" w:author="DuyNgo" w:date="2012-08-08T07:35:00Z">
                  <w:rPr>
                    <w:rFonts w:ascii="Tahoma" w:hAnsi="Tahoma" w:cstheme="minorHAnsi"/>
                    <w:sz w:val="24"/>
                    <w:szCs w:val="24"/>
                    <w:lang w:eastAsia="ja-JP"/>
                  </w:rPr>
                </w:rPrChange>
              </w:rPr>
            </w:pPr>
            <w:r w:rsidRPr="00E40DDD">
              <w:rPr>
                <w:rFonts w:cstheme="minorHAnsi"/>
                <w:sz w:val="24"/>
                <w:szCs w:val="24"/>
                <w:lang w:eastAsia="ja-JP"/>
                <w:rPrChange w:id="1605" w:author="DuyNgo" w:date="2012-08-08T07:35:00Z">
                  <w:rPr>
                    <w:rFonts w:cstheme="minorHAnsi"/>
                    <w:sz w:val="24"/>
                    <w:szCs w:val="24"/>
                    <w:lang w:eastAsia="ja-JP"/>
                  </w:rPr>
                </w:rPrChange>
              </w:rPr>
              <w:t xml:space="preserve">Are references cited both in text and in the reference </w:t>
            </w:r>
            <w:proofErr w:type="gramStart"/>
            <w:r w:rsidRPr="00E40DDD">
              <w:rPr>
                <w:rFonts w:cstheme="minorHAnsi"/>
                <w:sz w:val="24"/>
                <w:szCs w:val="24"/>
                <w:lang w:eastAsia="ja-JP"/>
                <w:rPrChange w:id="1606" w:author="DuyNgo" w:date="2012-08-08T07:35:00Z">
                  <w:rPr>
                    <w:rFonts w:cstheme="minorHAnsi"/>
                    <w:sz w:val="24"/>
                    <w:szCs w:val="24"/>
                    <w:lang w:eastAsia="ja-JP"/>
                  </w:rPr>
                </w:rPrChange>
              </w:rPr>
              <w:t>list ?</w:t>
            </w:r>
            <w:proofErr w:type="gramEnd"/>
          </w:p>
        </w:tc>
        <w:tc>
          <w:tcPr>
            <w:tcW w:w="759" w:type="dxa"/>
            <w:vAlign w:val="bottom"/>
          </w:tcPr>
          <w:p w:rsidR="000F58BC" w:rsidRPr="00E40DDD" w:rsidRDefault="000F58BC" w:rsidP="00DC4B9B">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Change w:id="1607" w:author="DuyNgo" w:date="2012-08-08T07:35:00Z">
                  <w:rPr>
                    <w:rFonts w:cstheme="minorHAnsi"/>
                    <w:sz w:val="24"/>
                    <w:szCs w:val="24"/>
                    <w:lang w:eastAsia="ja-JP"/>
                  </w:rPr>
                </w:rPrChange>
              </w:rPr>
            </w:pPr>
          </w:p>
        </w:tc>
        <w:tc>
          <w:tcPr>
            <w:tcW w:w="759" w:type="dxa"/>
            <w:vAlign w:val="bottom"/>
          </w:tcPr>
          <w:p w:rsidR="000F58BC" w:rsidRPr="00E40DDD" w:rsidRDefault="000F58BC" w:rsidP="00DC4B9B">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Change w:id="1608" w:author="DuyNgo" w:date="2012-08-08T07:35:00Z">
                  <w:rPr>
                    <w:rFonts w:cstheme="minorHAnsi"/>
                    <w:sz w:val="24"/>
                    <w:szCs w:val="24"/>
                    <w:lang w:eastAsia="ja-JP"/>
                  </w:rPr>
                </w:rPrChange>
              </w:rPr>
            </w:pPr>
          </w:p>
        </w:tc>
        <w:tc>
          <w:tcPr>
            <w:tcW w:w="759" w:type="dxa"/>
            <w:vAlign w:val="bottom"/>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Change w:id="1609" w:author="DuyNgo" w:date="2012-08-08T07:35:00Z">
                  <w:rPr>
                    <w:rFonts w:ascii="Tahoma" w:hAnsi="Tahoma" w:cstheme="minorHAnsi"/>
                    <w:sz w:val="24"/>
                    <w:szCs w:val="24"/>
                    <w:lang w:eastAsia="ja-JP"/>
                  </w:rPr>
                </w:rPrChange>
              </w:rPr>
            </w:pPr>
            <w:r w:rsidRPr="00E40DDD">
              <w:rPr>
                <w:rFonts w:cstheme="minorHAnsi"/>
                <w:sz w:val="24"/>
                <w:szCs w:val="24"/>
                <w:lang w:eastAsia="ja-JP"/>
                <w:rPrChange w:id="1610" w:author="DuyNgo" w:date="2012-08-08T07:35:00Z">
                  <w:rPr>
                    <w:rFonts w:cstheme="minorHAnsi"/>
                    <w:sz w:val="24"/>
                    <w:szCs w:val="24"/>
                    <w:lang w:eastAsia="ja-JP"/>
                  </w:rPr>
                </w:rPrChange>
              </w:rPr>
              <w:t>x</w:t>
            </w:r>
          </w:p>
        </w:tc>
      </w:tr>
      <w:tr w:rsidR="000F58BC" w:rsidRPr="00E40DDD" w:rsidTr="00190524">
        <w:tc>
          <w:tcPr>
            <w:cnfStyle w:val="001000000000" w:firstRow="0" w:lastRow="0" w:firstColumn="1" w:lastColumn="0" w:oddVBand="0" w:evenVBand="0" w:oddHBand="0" w:evenHBand="0" w:firstRowFirstColumn="0" w:firstRowLastColumn="0" w:lastRowFirstColumn="0" w:lastRowLastColumn="0"/>
            <w:tcW w:w="850" w:type="dxa"/>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rPr>
                <w:rFonts w:cstheme="minorHAnsi"/>
                <w:b w:val="0"/>
                <w:sz w:val="24"/>
                <w:szCs w:val="24"/>
                <w:lang w:eastAsia="ja-JP"/>
                <w:rPrChange w:id="1611" w:author="DuyNgo" w:date="2012-08-08T07:35:00Z">
                  <w:rPr>
                    <w:rFonts w:ascii="Tahoma" w:hAnsi="Tahoma" w:cstheme="minorHAnsi"/>
                    <w:b w:val="0"/>
                    <w:bCs w:val="0"/>
                    <w:sz w:val="24"/>
                    <w:szCs w:val="24"/>
                    <w:lang w:eastAsia="ja-JP"/>
                  </w:rPr>
                </w:rPrChange>
              </w:rPr>
            </w:pPr>
            <w:r w:rsidRPr="00E40DDD">
              <w:rPr>
                <w:rFonts w:cstheme="minorHAnsi"/>
                <w:sz w:val="24"/>
                <w:szCs w:val="24"/>
                <w:lang w:eastAsia="ja-JP"/>
                <w:rPrChange w:id="1612" w:author="DuyNgo" w:date="2012-08-08T07:35:00Z">
                  <w:rPr>
                    <w:rFonts w:cstheme="minorHAnsi"/>
                    <w:sz w:val="24"/>
                    <w:szCs w:val="24"/>
                    <w:lang w:eastAsia="ja-JP"/>
                  </w:rPr>
                </w:rPrChange>
              </w:rPr>
              <w:t>2</w:t>
            </w:r>
          </w:p>
        </w:tc>
        <w:tc>
          <w:tcPr>
            <w:tcW w:w="5348" w:type="dxa"/>
            <w:vAlign w:val="bottom"/>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613" w:author="DuyNgo" w:date="2012-08-08T07:35:00Z">
                  <w:rPr>
                    <w:rFonts w:ascii="Tahoma" w:hAnsi="Tahoma" w:cstheme="minorHAnsi"/>
                    <w:sz w:val="24"/>
                    <w:szCs w:val="24"/>
                    <w:lang w:eastAsia="ja-JP"/>
                  </w:rPr>
                </w:rPrChange>
              </w:rPr>
            </w:pPr>
            <w:r w:rsidRPr="00E40DDD">
              <w:rPr>
                <w:rFonts w:cstheme="minorHAnsi"/>
                <w:sz w:val="24"/>
                <w:szCs w:val="24"/>
                <w:lang w:eastAsia="ja-JP"/>
                <w:rPrChange w:id="1614" w:author="DuyNgo" w:date="2012-08-08T07:35:00Z">
                  <w:rPr>
                    <w:rFonts w:cstheme="minorHAnsi"/>
                    <w:sz w:val="24"/>
                    <w:szCs w:val="24"/>
                    <w:lang w:eastAsia="ja-JP"/>
                  </w:rPr>
                </w:rPrChange>
              </w:rPr>
              <w:t>Do the text citations and reference list entries agree both in spelling and in date?</w:t>
            </w:r>
          </w:p>
        </w:tc>
        <w:tc>
          <w:tcPr>
            <w:tcW w:w="759" w:type="dxa"/>
            <w:vAlign w:val="bottom"/>
          </w:tcPr>
          <w:p w:rsidR="000F58BC" w:rsidRPr="00E40DDD" w:rsidRDefault="000F58BC" w:rsidP="00DC4B9B">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615" w:author="DuyNgo" w:date="2012-08-08T07:35:00Z">
                  <w:rPr>
                    <w:rFonts w:cstheme="minorHAnsi"/>
                    <w:sz w:val="24"/>
                    <w:szCs w:val="24"/>
                    <w:lang w:eastAsia="ja-JP"/>
                  </w:rPr>
                </w:rPrChange>
              </w:rPr>
            </w:pPr>
          </w:p>
        </w:tc>
        <w:tc>
          <w:tcPr>
            <w:tcW w:w="759" w:type="dxa"/>
            <w:vAlign w:val="bottom"/>
          </w:tcPr>
          <w:p w:rsidR="000F58BC" w:rsidRPr="00E40DDD" w:rsidRDefault="000F58BC" w:rsidP="00DC4B9B">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616" w:author="DuyNgo" w:date="2012-08-08T07:35:00Z">
                  <w:rPr>
                    <w:rFonts w:cstheme="minorHAnsi"/>
                    <w:sz w:val="24"/>
                    <w:szCs w:val="24"/>
                    <w:lang w:eastAsia="ja-JP"/>
                  </w:rPr>
                </w:rPrChange>
              </w:rPr>
            </w:pPr>
          </w:p>
        </w:tc>
        <w:tc>
          <w:tcPr>
            <w:tcW w:w="759" w:type="dxa"/>
            <w:vAlign w:val="bottom"/>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617" w:author="DuyNgo" w:date="2012-08-08T07:35:00Z">
                  <w:rPr>
                    <w:rFonts w:ascii="Tahoma" w:hAnsi="Tahoma" w:cstheme="minorHAnsi"/>
                    <w:sz w:val="24"/>
                    <w:szCs w:val="24"/>
                    <w:lang w:eastAsia="ja-JP"/>
                  </w:rPr>
                </w:rPrChange>
              </w:rPr>
            </w:pPr>
            <w:r w:rsidRPr="00E40DDD">
              <w:rPr>
                <w:rFonts w:cstheme="minorHAnsi"/>
                <w:sz w:val="24"/>
                <w:szCs w:val="24"/>
                <w:lang w:eastAsia="ja-JP"/>
                <w:rPrChange w:id="1618" w:author="DuyNgo" w:date="2012-08-08T07:35:00Z">
                  <w:rPr>
                    <w:rFonts w:cstheme="minorHAnsi"/>
                    <w:sz w:val="24"/>
                    <w:szCs w:val="24"/>
                    <w:lang w:eastAsia="ja-JP"/>
                  </w:rPr>
                </w:rPrChange>
              </w:rPr>
              <w:t>x</w:t>
            </w:r>
          </w:p>
        </w:tc>
      </w:tr>
      <w:tr w:rsidR="000F58BC" w:rsidRPr="00E40DDD" w:rsidTr="00190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rPr>
                <w:rFonts w:cstheme="minorHAnsi"/>
                <w:b w:val="0"/>
                <w:sz w:val="24"/>
                <w:szCs w:val="24"/>
                <w:lang w:eastAsia="ja-JP"/>
                <w:rPrChange w:id="1619" w:author="DuyNgo" w:date="2012-08-08T07:35:00Z">
                  <w:rPr>
                    <w:rFonts w:ascii="Tahoma" w:hAnsi="Tahoma" w:cstheme="minorHAnsi"/>
                    <w:b w:val="0"/>
                    <w:bCs w:val="0"/>
                    <w:sz w:val="24"/>
                    <w:szCs w:val="24"/>
                    <w:lang w:eastAsia="ja-JP"/>
                  </w:rPr>
                </w:rPrChange>
              </w:rPr>
            </w:pPr>
            <w:r w:rsidRPr="00E40DDD">
              <w:rPr>
                <w:rFonts w:cstheme="minorHAnsi"/>
                <w:sz w:val="24"/>
                <w:szCs w:val="24"/>
                <w:lang w:eastAsia="ja-JP"/>
                <w:rPrChange w:id="1620" w:author="DuyNgo" w:date="2012-08-08T07:35:00Z">
                  <w:rPr>
                    <w:rFonts w:cstheme="minorHAnsi"/>
                    <w:sz w:val="24"/>
                    <w:szCs w:val="24"/>
                    <w:lang w:eastAsia="ja-JP"/>
                  </w:rPr>
                </w:rPrChange>
              </w:rPr>
              <w:t>3</w:t>
            </w:r>
          </w:p>
        </w:tc>
        <w:tc>
          <w:tcPr>
            <w:tcW w:w="5348" w:type="dxa"/>
            <w:vAlign w:val="bottom"/>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Change w:id="1621" w:author="DuyNgo" w:date="2012-08-08T07:35:00Z">
                  <w:rPr>
                    <w:rFonts w:ascii="Tahoma" w:hAnsi="Tahoma" w:cstheme="minorHAnsi"/>
                    <w:sz w:val="24"/>
                    <w:szCs w:val="24"/>
                    <w:lang w:eastAsia="ja-JP"/>
                  </w:rPr>
                </w:rPrChange>
              </w:rPr>
            </w:pPr>
            <w:proofErr w:type="gramStart"/>
            <w:r w:rsidRPr="00E40DDD">
              <w:rPr>
                <w:rFonts w:cstheme="minorHAnsi"/>
                <w:sz w:val="24"/>
                <w:szCs w:val="24"/>
                <w:lang w:eastAsia="ja-JP"/>
                <w:rPrChange w:id="1622" w:author="DuyNgo" w:date="2012-08-08T07:35:00Z">
                  <w:rPr>
                    <w:rFonts w:cstheme="minorHAnsi"/>
                    <w:sz w:val="24"/>
                    <w:szCs w:val="24"/>
                    <w:lang w:eastAsia="ja-JP"/>
                  </w:rPr>
                </w:rPrChange>
              </w:rPr>
              <w:t>Are journal titles in the reference list spelled out</w:t>
            </w:r>
            <w:proofErr w:type="gramEnd"/>
            <w:r w:rsidRPr="00E40DDD">
              <w:rPr>
                <w:rFonts w:cstheme="minorHAnsi"/>
                <w:sz w:val="24"/>
                <w:szCs w:val="24"/>
                <w:lang w:eastAsia="ja-JP"/>
                <w:rPrChange w:id="1623" w:author="DuyNgo" w:date="2012-08-08T07:35:00Z">
                  <w:rPr>
                    <w:rFonts w:cstheme="minorHAnsi"/>
                    <w:sz w:val="24"/>
                    <w:szCs w:val="24"/>
                    <w:lang w:eastAsia="ja-JP"/>
                  </w:rPr>
                </w:rPrChange>
              </w:rPr>
              <w:t xml:space="preserve"> fully?</w:t>
            </w:r>
          </w:p>
        </w:tc>
        <w:tc>
          <w:tcPr>
            <w:tcW w:w="759" w:type="dxa"/>
            <w:vAlign w:val="bottom"/>
          </w:tcPr>
          <w:p w:rsidR="000F58BC" w:rsidRPr="00E40DDD" w:rsidRDefault="000F58BC" w:rsidP="00DC4B9B">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Change w:id="1624" w:author="DuyNgo" w:date="2012-08-08T07:35:00Z">
                  <w:rPr>
                    <w:rFonts w:cstheme="minorHAnsi"/>
                    <w:sz w:val="24"/>
                    <w:szCs w:val="24"/>
                    <w:lang w:eastAsia="ja-JP"/>
                  </w:rPr>
                </w:rPrChange>
              </w:rPr>
            </w:pPr>
          </w:p>
        </w:tc>
        <w:tc>
          <w:tcPr>
            <w:tcW w:w="759" w:type="dxa"/>
            <w:vAlign w:val="bottom"/>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Change w:id="1625" w:author="DuyNgo" w:date="2012-08-08T07:35:00Z">
                  <w:rPr>
                    <w:rFonts w:ascii="Tahoma" w:hAnsi="Tahoma" w:cstheme="minorHAnsi"/>
                    <w:sz w:val="24"/>
                    <w:szCs w:val="24"/>
                    <w:lang w:eastAsia="ja-JP"/>
                  </w:rPr>
                </w:rPrChange>
              </w:rPr>
            </w:pPr>
            <w:r w:rsidRPr="00E40DDD">
              <w:rPr>
                <w:rFonts w:cstheme="minorHAnsi"/>
                <w:sz w:val="24"/>
                <w:szCs w:val="24"/>
                <w:lang w:eastAsia="ja-JP"/>
                <w:rPrChange w:id="1626" w:author="DuyNgo" w:date="2012-08-08T07:35:00Z">
                  <w:rPr>
                    <w:rFonts w:cstheme="minorHAnsi"/>
                    <w:sz w:val="24"/>
                    <w:szCs w:val="24"/>
                    <w:lang w:eastAsia="ja-JP"/>
                  </w:rPr>
                </w:rPrChange>
              </w:rPr>
              <w:t>x</w:t>
            </w:r>
          </w:p>
        </w:tc>
        <w:tc>
          <w:tcPr>
            <w:tcW w:w="759" w:type="dxa"/>
            <w:vAlign w:val="bottom"/>
          </w:tcPr>
          <w:p w:rsidR="000F58BC" w:rsidRPr="00E40DDD" w:rsidRDefault="000F58BC" w:rsidP="00DC4B9B">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Change w:id="1627" w:author="DuyNgo" w:date="2012-08-08T07:35:00Z">
                  <w:rPr>
                    <w:rFonts w:cstheme="minorHAnsi"/>
                    <w:sz w:val="24"/>
                    <w:szCs w:val="24"/>
                    <w:lang w:eastAsia="ja-JP"/>
                  </w:rPr>
                </w:rPrChange>
              </w:rPr>
            </w:pPr>
          </w:p>
        </w:tc>
      </w:tr>
      <w:tr w:rsidR="000F58BC" w:rsidRPr="00E40DDD" w:rsidTr="00190524">
        <w:tc>
          <w:tcPr>
            <w:cnfStyle w:val="001000000000" w:firstRow="0" w:lastRow="0" w:firstColumn="1" w:lastColumn="0" w:oddVBand="0" w:evenVBand="0" w:oddHBand="0" w:evenHBand="0" w:firstRowFirstColumn="0" w:firstRowLastColumn="0" w:lastRowFirstColumn="0" w:lastRowLastColumn="0"/>
            <w:tcW w:w="850" w:type="dxa"/>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rPr>
                <w:rFonts w:cstheme="minorHAnsi"/>
                <w:b w:val="0"/>
                <w:sz w:val="24"/>
                <w:szCs w:val="24"/>
                <w:lang w:eastAsia="ja-JP"/>
                <w:rPrChange w:id="1628" w:author="DuyNgo" w:date="2012-08-08T07:35:00Z">
                  <w:rPr>
                    <w:rFonts w:ascii="Tahoma" w:hAnsi="Tahoma" w:cstheme="minorHAnsi"/>
                    <w:b w:val="0"/>
                    <w:bCs w:val="0"/>
                    <w:sz w:val="24"/>
                    <w:szCs w:val="24"/>
                    <w:lang w:eastAsia="ja-JP"/>
                  </w:rPr>
                </w:rPrChange>
              </w:rPr>
            </w:pPr>
            <w:r w:rsidRPr="00E40DDD">
              <w:rPr>
                <w:rFonts w:cstheme="minorHAnsi"/>
                <w:sz w:val="24"/>
                <w:szCs w:val="24"/>
                <w:lang w:eastAsia="ja-JP"/>
                <w:rPrChange w:id="1629" w:author="DuyNgo" w:date="2012-08-08T07:35:00Z">
                  <w:rPr>
                    <w:rFonts w:cstheme="minorHAnsi"/>
                    <w:sz w:val="24"/>
                    <w:szCs w:val="24"/>
                    <w:lang w:eastAsia="ja-JP"/>
                  </w:rPr>
                </w:rPrChange>
              </w:rPr>
              <w:t>4</w:t>
            </w:r>
          </w:p>
        </w:tc>
        <w:tc>
          <w:tcPr>
            <w:tcW w:w="5348" w:type="dxa"/>
            <w:vAlign w:val="bottom"/>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630" w:author="DuyNgo" w:date="2012-08-08T07:35:00Z">
                  <w:rPr>
                    <w:rFonts w:ascii="Tahoma" w:hAnsi="Tahoma" w:cstheme="minorHAnsi"/>
                    <w:sz w:val="24"/>
                    <w:szCs w:val="24"/>
                    <w:lang w:eastAsia="ja-JP"/>
                  </w:rPr>
                </w:rPrChange>
              </w:rPr>
            </w:pPr>
            <w:proofErr w:type="gramStart"/>
            <w:r w:rsidRPr="00E40DDD">
              <w:rPr>
                <w:rFonts w:cstheme="minorHAnsi"/>
                <w:sz w:val="24"/>
                <w:szCs w:val="24"/>
                <w:lang w:eastAsia="ja-JP"/>
                <w:rPrChange w:id="1631" w:author="DuyNgo" w:date="2012-08-08T07:35:00Z">
                  <w:rPr>
                    <w:rFonts w:cstheme="minorHAnsi"/>
                    <w:sz w:val="24"/>
                    <w:szCs w:val="24"/>
                    <w:lang w:eastAsia="ja-JP"/>
                  </w:rPr>
                </w:rPrChange>
              </w:rPr>
              <w:t>Are the references (both in the parenthetical text citations and in the reference list) ordered</w:t>
            </w:r>
            <w:proofErr w:type="gramEnd"/>
            <w:r w:rsidRPr="00E40DDD">
              <w:rPr>
                <w:rFonts w:cstheme="minorHAnsi"/>
                <w:sz w:val="24"/>
                <w:szCs w:val="24"/>
                <w:lang w:eastAsia="ja-JP"/>
                <w:rPrChange w:id="1632" w:author="DuyNgo" w:date="2012-08-08T07:35:00Z">
                  <w:rPr>
                    <w:rFonts w:cstheme="minorHAnsi"/>
                    <w:sz w:val="24"/>
                    <w:szCs w:val="24"/>
                    <w:lang w:eastAsia="ja-JP"/>
                  </w:rPr>
                </w:rPrChange>
              </w:rPr>
              <w:t xml:space="preserve"> alphabetically by the authors’ surnames?</w:t>
            </w:r>
          </w:p>
        </w:tc>
        <w:tc>
          <w:tcPr>
            <w:tcW w:w="759" w:type="dxa"/>
            <w:vAlign w:val="bottom"/>
          </w:tcPr>
          <w:p w:rsidR="000F58BC" w:rsidRPr="00E40DDD" w:rsidRDefault="000F58BC" w:rsidP="00DC4B9B">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633" w:author="DuyNgo" w:date="2012-08-08T07:35:00Z">
                  <w:rPr>
                    <w:rFonts w:cstheme="minorHAnsi"/>
                    <w:sz w:val="24"/>
                    <w:szCs w:val="24"/>
                    <w:lang w:eastAsia="ja-JP"/>
                  </w:rPr>
                </w:rPrChange>
              </w:rPr>
            </w:pPr>
          </w:p>
        </w:tc>
        <w:tc>
          <w:tcPr>
            <w:tcW w:w="759" w:type="dxa"/>
            <w:vAlign w:val="bottom"/>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634" w:author="DuyNgo" w:date="2012-08-08T07:35:00Z">
                  <w:rPr>
                    <w:rFonts w:ascii="Tahoma" w:hAnsi="Tahoma" w:cstheme="minorHAnsi"/>
                    <w:sz w:val="24"/>
                    <w:szCs w:val="24"/>
                    <w:lang w:eastAsia="ja-JP"/>
                  </w:rPr>
                </w:rPrChange>
              </w:rPr>
            </w:pPr>
            <w:r w:rsidRPr="00E40DDD">
              <w:rPr>
                <w:rFonts w:cstheme="minorHAnsi"/>
                <w:sz w:val="24"/>
                <w:szCs w:val="24"/>
                <w:lang w:eastAsia="ja-JP"/>
                <w:rPrChange w:id="1635" w:author="DuyNgo" w:date="2012-08-08T07:35:00Z">
                  <w:rPr>
                    <w:rFonts w:cstheme="minorHAnsi"/>
                    <w:sz w:val="24"/>
                    <w:szCs w:val="24"/>
                    <w:lang w:eastAsia="ja-JP"/>
                  </w:rPr>
                </w:rPrChange>
              </w:rPr>
              <w:t>x</w:t>
            </w:r>
          </w:p>
        </w:tc>
        <w:tc>
          <w:tcPr>
            <w:tcW w:w="759" w:type="dxa"/>
            <w:vAlign w:val="bottom"/>
          </w:tcPr>
          <w:p w:rsidR="000F58BC" w:rsidRPr="00E40DDD" w:rsidRDefault="000F58BC" w:rsidP="00DC4B9B">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636" w:author="DuyNgo" w:date="2012-08-08T07:35:00Z">
                  <w:rPr>
                    <w:rFonts w:cstheme="minorHAnsi"/>
                    <w:sz w:val="24"/>
                    <w:szCs w:val="24"/>
                    <w:lang w:eastAsia="ja-JP"/>
                  </w:rPr>
                </w:rPrChange>
              </w:rPr>
            </w:pPr>
          </w:p>
        </w:tc>
      </w:tr>
      <w:tr w:rsidR="000F58BC" w:rsidRPr="00E40DDD" w:rsidTr="00190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rPr>
                <w:rFonts w:cstheme="minorHAnsi"/>
                <w:b w:val="0"/>
                <w:sz w:val="24"/>
                <w:szCs w:val="24"/>
                <w:lang w:eastAsia="ja-JP"/>
                <w:rPrChange w:id="1637" w:author="DuyNgo" w:date="2012-08-08T07:35:00Z">
                  <w:rPr>
                    <w:rFonts w:ascii="Tahoma" w:hAnsi="Tahoma" w:cstheme="minorHAnsi"/>
                    <w:b w:val="0"/>
                    <w:bCs w:val="0"/>
                    <w:sz w:val="24"/>
                    <w:szCs w:val="24"/>
                    <w:lang w:eastAsia="ja-JP"/>
                  </w:rPr>
                </w:rPrChange>
              </w:rPr>
            </w:pPr>
            <w:r w:rsidRPr="00E40DDD">
              <w:rPr>
                <w:rFonts w:cstheme="minorHAnsi"/>
                <w:sz w:val="24"/>
                <w:szCs w:val="24"/>
                <w:lang w:eastAsia="ja-JP"/>
                <w:rPrChange w:id="1638" w:author="DuyNgo" w:date="2012-08-08T07:35:00Z">
                  <w:rPr>
                    <w:rFonts w:cstheme="minorHAnsi"/>
                    <w:sz w:val="24"/>
                    <w:szCs w:val="24"/>
                    <w:lang w:eastAsia="ja-JP"/>
                  </w:rPr>
                </w:rPrChange>
              </w:rPr>
              <w:t>5</w:t>
            </w:r>
          </w:p>
        </w:tc>
        <w:tc>
          <w:tcPr>
            <w:tcW w:w="5348" w:type="dxa"/>
            <w:vAlign w:val="bottom"/>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Change w:id="1639" w:author="DuyNgo" w:date="2012-08-08T07:35:00Z">
                  <w:rPr>
                    <w:rFonts w:ascii="Tahoma" w:hAnsi="Tahoma" w:cstheme="minorHAnsi"/>
                    <w:sz w:val="24"/>
                    <w:szCs w:val="24"/>
                    <w:lang w:eastAsia="ja-JP"/>
                  </w:rPr>
                </w:rPrChange>
              </w:rPr>
            </w:pPr>
            <w:proofErr w:type="gramStart"/>
            <w:r w:rsidRPr="00E40DDD">
              <w:rPr>
                <w:rFonts w:cstheme="minorHAnsi"/>
                <w:sz w:val="24"/>
                <w:szCs w:val="24"/>
                <w:lang w:eastAsia="ja-JP"/>
                <w:rPrChange w:id="1640" w:author="DuyNgo" w:date="2012-08-08T07:35:00Z">
                  <w:rPr>
                    <w:rFonts w:cstheme="minorHAnsi"/>
                    <w:sz w:val="24"/>
                    <w:szCs w:val="24"/>
                    <w:lang w:eastAsia="ja-JP"/>
                  </w:rPr>
                </w:rPrChange>
              </w:rPr>
              <w:t>Are inclusive page numbers for all articles or chapters in books provided</w:t>
            </w:r>
            <w:proofErr w:type="gramEnd"/>
            <w:r w:rsidRPr="00E40DDD">
              <w:rPr>
                <w:rFonts w:cstheme="minorHAnsi"/>
                <w:sz w:val="24"/>
                <w:szCs w:val="24"/>
                <w:lang w:eastAsia="ja-JP"/>
                <w:rPrChange w:id="1641" w:author="DuyNgo" w:date="2012-08-08T07:35:00Z">
                  <w:rPr>
                    <w:rFonts w:cstheme="minorHAnsi"/>
                    <w:sz w:val="24"/>
                    <w:szCs w:val="24"/>
                    <w:lang w:eastAsia="ja-JP"/>
                  </w:rPr>
                </w:rPrChange>
              </w:rPr>
              <w:t xml:space="preserve"> in the reference list?</w:t>
            </w:r>
          </w:p>
        </w:tc>
        <w:tc>
          <w:tcPr>
            <w:tcW w:w="759" w:type="dxa"/>
            <w:vAlign w:val="bottom"/>
          </w:tcPr>
          <w:p w:rsidR="000F58BC" w:rsidRPr="00E40DDD" w:rsidRDefault="000F58BC" w:rsidP="00DC4B9B">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Change w:id="1642" w:author="DuyNgo" w:date="2012-08-08T07:35:00Z">
                  <w:rPr>
                    <w:rFonts w:cstheme="minorHAnsi"/>
                    <w:sz w:val="24"/>
                    <w:szCs w:val="24"/>
                    <w:lang w:eastAsia="ja-JP"/>
                  </w:rPr>
                </w:rPrChange>
              </w:rPr>
            </w:pPr>
          </w:p>
        </w:tc>
        <w:tc>
          <w:tcPr>
            <w:tcW w:w="759" w:type="dxa"/>
            <w:vAlign w:val="bottom"/>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Change w:id="1643" w:author="DuyNgo" w:date="2012-08-08T07:35:00Z">
                  <w:rPr>
                    <w:rFonts w:ascii="Tahoma" w:hAnsi="Tahoma" w:cstheme="minorHAnsi"/>
                    <w:sz w:val="24"/>
                    <w:szCs w:val="24"/>
                    <w:lang w:eastAsia="ja-JP"/>
                  </w:rPr>
                </w:rPrChange>
              </w:rPr>
            </w:pPr>
            <w:r w:rsidRPr="00E40DDD">
              <w:rPr>
                <w:rFonts w:cstheme="minorHAnsi"/>
                <w:sz w:val="24"/>
                <w:szCs w:val="24"/>
                <w:lang w:eastAsia="ja-JP"/>
                <w:rPrChange w:id="1644" w:author="DuyNgo" w:date="2012-08-08T07:35:00Z">
                  <w:rPr>
                    <w:rFonts w:cstheme="minorHAnsi"/>
                    <w:sz w:val="24"/>
                    <w:szCs w:val="24"/>
                    <w:lang w:eastAsia="ja-JP"/>
                  </w:rPr>
                </w:rPrChange>
              </w:rPr>
              <w:t>x</w:t>
            </w:r>
          </w:p>
        </w:tc>
        <w:tc>
          <w:tcPr>
            <w:tcW w:w="759" w:type="dxa"/>
            <w:vAlign w:val="bottom"/>
          </w:tcPr>
          <w:p w:rsidR="000F58BC" w:rsidRPr="00E40DDD" w:rsidRDefault="000F58BC" w:rsidP="00DC4B9B">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Change w:id="1645" w:author="DuyNgo" w:date="2012-08-08T07:35:00Z">
                  <w:rPr>
                    <w:rFonts w:cstheme="minorHAnsi"/>
                    <w:sz w:val="24"/>
                    <w:szCs w:val="24"/>
                    <w:lang w:eastAsia="ja-JP"/>
                  </w:rPr>
                </w:rPrChange>
              </w:rPr>
            </w:pPr>
          </w:p>
        </w:tc>
      </w:tr>
      <w:tr w:rsidR="000F58BC" w:rsidRPr="00E40DDD" w:rsidTr="00190524">
        <w:tc>
          <w:tcPr>
            <w:cnfStyle w:val="001000000000" w:firstRow="0" w:lastRow="0" w:firstColumn="1" w:lastColumn="0" w:oddVBand="0" w:evenVBand="0" w:oddHBand="0" w:evenHBand="0" w:firstRowFirstColumn="0" w:firstRowLastColumn="0" w:lastRowFirstColumn="0" w:lastRowLastColumn="0"/>
            <w:tcW w:w="850" w:type="dxa"/>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rPr>
                <w:rFonts w:cstheme="minorHAnsi"/>
                <w:b w:val="0"/>
                <w:sz w:val="24"/>
                <w:szCs w:val="24"/>
                <w:lang w:eastAsia="ja-JP"/>
                <w:rPrChange w:id="1646" w:author="DuyNgo" w:date="2012-08-08T07:35:00Z">
                  <w:rPr>
                    <w:rFonts w:ascii="Tahoma" w:hAnsi="Tahoma" w:cstheme="minorHAnsi"/>
                    <w:b w:val="0"/>
                    <w:bCs w:val="0"/>
                    <w:sz w:val="24"/>
                    <w:szCs w:val="24"/>
                    <w:lang w:eastAsia="ja-JP"/>
                  </w:rPr>
                </w:rPrChange>
              </w:rPr>
            </w:pPr>
            <w:r w:rsidRPr="00E40DDD">
              <w:rPr>
                <w:rFonts w:cstheme="minorHAnsi"/>
                <w:sz w:val="24"/>
                <w:szCs w:val="24"/>
                <w:lang w:eastAsia="ja-JP"/>
                <w:rPrChange w:id="1647" w:author="DuyNgo" w:date="2012-08-08T07:35:00Z">
                  <w:rPr>
                    <w:rFonts w:cstheme="minorHAnsi"/>
                    <w:sz w:val="24"/>
                    <w:szCs w:val="24"/>
                    <w:lang w:eastAsia="ja-JP"/>
                  </w:rPr>
                </w:rPrChange>
              </w:rPr>
              <w:t>6</w:t>
            </w:r>
          </w:p>
        </w:tc>
        <w:tc>
          <w:tcPr>
            <w:tcW w:w="5348" w:type="dxa"/>
            <w:vAlign w:val="bottom"/>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648" w:author="DuyNgo" w:date="2012-08-08T07:35:00Z">
                  <w:rPr>
                    <w:rFonts w:ascii="Tahoma" w:hAnsi="Tahoma" w:cstheme="minorHAnsi"/>
                    <w:sz w:val="24"/>
                    <w:szCs w:val="24"/>
                    <w:lang w:eastAsia="ja-JP"/>
                  </w:rPr>
                </w:rPrChange>
              </w:rPr>
            </w:pPr>
            <w:r w:rsidRPr="00E40DDD">
              <w:rPr>
                <w:rFonts w:cstheme="minorHAnsi"/>
                <w:sz w:val="24"/>
                <w:szCs w:val="24"/>
                <w:lang w:eastAsia="ja-JP"/>
                <w:rPrChange w:id="1649" w:author="DuyNgo" w:date="2012-08-08T07:35:00Z">
                  <w:rPr>
                    <w:rFonts w:cstheme="minorHAnsi"/>
                    <w:sz w:val="24"/>
                    <w:szCs w:val="24"/>
                    <w:lang w:eastAsia="ja-JP"/>
                  </w:rPr>
                </w:rPrChange>
              </w:rPr>
              <w:t>Are references to studies included in your meta-analysis preceded by an asterisk?</w:t>
            </w:r>
          </w:p>
        </w:tc>
        <w:tc>
          <w:tcPr>
            <w:tcW w:w="759" w:type="dxa"/>
            <w:vAlign w:val="bottom"/>
          </w:tcPr>
          <w:p w:rsidR="000F58BC" w:rsidRPr="00E40DDD" w:rsidRDefault="000F58BC" w:rsidP="00DC4B9B">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650" w:author="DuyNgo" w:date="2012-08-08T07:35:00Z">
                  <w:rPr>
                    <w:rFonts w:cstheme="minorHAnsi"/>
                    <w:sz w:val="24"/>
                    <w:szCs w:val="24"/>
                    <w:lang w:eastAsia="ja-JP"/>
                  </w:rPr>
                </w:rPrChange>
              </w:rPr>
            </w:pPr>
          </w:p>
        </w:tc>
        <w:tc>
          <w:tcPr>
            <w:tcW w:w="759" w:type="dxa"/>
            <w:vAlign w:val="bottom"/>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651" w:author="DuyNgo" w:date="2012-08-08T07:35:00Z">
                  <w:rPr>
                    <w:rFonts w:ascii="Tahoma" w:hAnsi="Tahoma" w:cstheme="minorHAnsi"/>
                    <w:sz w:val="24"/>
                    <w:szCs w:val="24"/>
                    <w:lang w:eastAsia="ja-JP"/>
                  </w:rPr>
                </w:rPrChange>
              </w:rPr>
            </w:pPr>
            <w:r w:rsidRPr="00E40DDD">
              <w:rPr>
                <w:rFonts w:cstheme="minorHAnsi"/>
                <w:sz w:val="24"/>
                <w:szCs w:val="24"/>
                <w:lang w:eastAsia="ja-JP"/>
                <w:rPrChange w:id="1652" w:author="DuyNgo" w:date="2012-08-08T07:35:00Z">
                  <w:rPr>
                    <w:rFonts w:cstheme="minorHAnsi"/>
                    <w:sz w:val="24"/>
                    <w:szCs w:val="24"/>
                    <w:lang w:eastAsia="ja-JP"/>
                  </w:rPr>
                </w:rPrChange>
              </w:rPr>
              <w:t>x</w:t>
            </w:r>
          </w:p>
        </w:tc>
        <w:tc>
          <w:tcPr>
            <w:tcW w:w="759" w:type="dxa"/>
            <w:vAlign w:val="bottom"/>
          </w:tcPr>
          <w:p w:rsidR="000F58BC" w:rsidRPr="00E40DDD" w:rsidRDefault="000F58BC" w:rsidP="00DC4B9B">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653" w:author="DuyNgo" w:date="2012-08-08T07:35:00Z">
                  <w:rPr>
                    <w:rFonts w:cstheme="minorHAnsi"/>
                    <w:sz w:val="24"/>
                    <w:szCs w:val="24"/>
                    <w:lang w:eastAsia="ja-JP"/>
                  </w:rPr>
                </w:rPrChange>
              </w:rPr>
            </w:pPr>
          </w:p>
        </w:tc>
      </w:tr>
      <w:tr w:rsidR="000F58BC" w:rsidRPr="00E40DDD" w:rsidTr="00190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5" w:type="dxa"/>
            <w:gridSpan w:val="5"/>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line="276" w:lineRule="auto"/>
              <w:jc w:val="center"/>
              <w:textAlignment w:val="center"/>
              <w:rPr>
                <w:rFonts w:cstheme="minorHAnsi"/>
                <w:sz w:val="24"/>
                <w:szCs w:val="24"/>
                <w:rPrChange w:id="1654" w:author="DuyNgo" w:date="2012-08-08T07:35:00Z">
                  <w:rPr>
                    <w:rFonts w:ascii="Tahoma" w:hAnsi="Tahoma" w:cstheme="minorHAnsi"/>
                    <w:b w:val="0"/>
                    <w:bCs w:val="0"/>
                    <w:sz w:val="24"/>
                    <w:szCs w:val="24"/>
                  </w:rPr>
                </w:rPrChange>
              </w:rPr>
            </w:pPr>
            <w:r w:rsidRPr="00E40DDD">
              <w:rPr>
                <w:rFonts w:cstheme="minorHAnsi"/>
                <w:sz w:val="24"/>
                <w:szCs w:val="24"/>
                <w:rPrChange w:id="1655" w:author="DuyNgo" w:date="2012-08-08T07:35:00Z">
                  <w:rPr>
                    <w:rFonts w:cstheme="minorHAnsi"/>
                    <w:sz w:val="24"/>
                    <w:szCs w:val="24"/>
                  </w:rPr>
                </w:rPrChange>
              </w:rPr>
              <w:t>FORMAT</w:t>
            </w:r>
          </w:p>
        </w:tc>
      </w:tr>
      <w:tr w:rsidR="000F58BC" w:rsidRPr="00E40DDD" w:rsidTr="00190524">
        <w:tc>
          <w:tcPr>
            <w:cnfStyle w:val="001000000000" w:firstRow="0" w:lastRow="0" w:firstColumn="1" w:lastColumn="0" w:oddVBand="0" w:evenVBand="0" w:oddHBand="0" w:evenHBand="0" w:firstRowFirstColumn="0" w:firstRowLastColumn="0" w:lastRowFirstColumn="0" w:lastRowLastColumn="0"/>
            <w:tcW w:w="850" w:type="dxa"/>
          </w:tcPr>
          <w:p w:rsidR="000F58BC" w:rsidRPr="00E40DDD" w:rsidRDefault="000F58BC" w:rsidP="00695C89">
            <w:pPr>
              <w:pBdr>
                <w:top w:val="single" w:sz="4" w:space="0" w:color="auto"/>
                <w:left w:val="single" w:sz="4" w:space="0" w:color="auto"/>
                <w:right w:val="single" w:sz="4" w:space="0" w:color="auto"/>
              </w:pBdr>
              <w:shd w:val="clear" w:color="FFFFCC" w:fill="FFFFFF"/>
              <w:spacing w:before="100" w:beforeAutospacing="1" w:after="100" w:afterAutospacing="1"/>
              <w:ind w:firstLineChars="100" w:firstLine="241"/>
              <w:jc w:val="center"/>
              <w:textAlignment w:val="center"/>
              <w:rPr>
                <w:rFonts w:cstheme="minorHAnsi"/>
                <w:b w:val="0"/>
                <w:sz w:val="24"/>
                <w:szCs w:val="24"/>
                <w:lang w:eastAsia="ja-JP"/>
                <w:rPrChange w:id="1656" w:author="DuyNgo" w:date="2012-08-08T07:35:00Z">
                  <w:rPr>
                    <w:rFonts w:ascii="Tahoma" w:hAnsi="Tahoma" w:cstheme="minorHAnsi"/>
                    <w:b w:val="0"/>
                    <w:bCs w:val="0"/>
                    <w:sz w:val="24"/>
                    <w:szCs w:val="24"/>
                    <w:lang w:eastAsia="ja-JP"/>
                  </w:rPr>
                </w:rPrChange>
              </w:rPr>
            </w:pPr>
            <w:r w:rsidRPr="00E40DDD">
              <w:rPr>
                <w:rFonts w:cstheme="minorHAnsi"/>
                <w:sz w:val="24"/>
                <w:szCs w:val="24"/>
                <w:lang w:eastAsia="ja-JP"/>
                <w:rPrChange w:id="1657" w:author="DuyNgo" w:date="2012-08-08T07:35:00Z">
                  <w:rPr>
                    <w:rFonts w:cstheme="minorHAnsi"/>
                    <w:sz w:val="24"/>
                    <w:szCs w:val="24"/>
                    <w:lang w:eastAsia="ja-JP"/>
                  </w:rPr>
                </w:rPrChange>
              </w:rPr>
              <w:t>1</w:t>
            </w:r>
          </w:p>
        </w:tc>
        <w:tc>
          <w:tcPr>
            <w:tcW w:w="5348" w:type="dxa"/>
            <w:vAlign w:val="bottom"/>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658" w:author="DuyNgo" w:date="2012-08-08T07:35:00Z">
                  <w:rPr>
                    <w:rFonts w:ascii="Tahoma" w:hAnsi="Tahoma" w:cstheme="minorHAnsi"/>
                    <w:sz w:val="24"/>
                    <w:szCs w:val="24"/>
                    <w:lang w:eastAsia="ja-JP"/>
                  </w:rPr>
                </w:rPrChange>
              </w:rPr>
            </w:pPr>
            <w:r w:rsidRPr="00E40DDD">
              <w:rPr>
                <w:rFonts w:cstheme="minorHAnsi"/>
                <w:sz w:val="24"/>
                <w:szCs w:val="24"/>
                <w:lang w:eastAsia="ja-JP"/>
                <w:rPrChange w:id="1659" w:author="DuyNgo" w:date="2012-08-08T07:35:00Z">
                  <w:rPr>
                    <w:rFonts w:cstheme="minorHAnsi"/>
                    <w:sz w:val="24"/>
                    <w:szCs w:val="24"/>
                    <w:lang w:eastAsia="ja-JP"/>
                  </w:rPr>
                </w:rPrChange>
              </w:rPr>
              <w:t>Have you checked the journal’s website for instructions to authors regarding specific formatting requirements for submission?</w:t>
            </w:r>
          </w:p>
        </w:tc>
        <w:tc>
          <w:tcPr>
            <w:tcW w:w="759" w:type="dxa"/>
            <w:vAlign w:val="bottom"/>
          </w:tcPr>
          <w:p w:rsidR="000F58BC" w:rsidRPr="00E40DDD" w:rsidRDefault="000F58BC" w:rsidP="00DC4B9B">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660" w:author="DuyNgo" w:date="2012-08-08T07:35:00Z">
                  <w:rPr>
                    <w:rFonts w:cstheme="minorHAnsi"/>
                    <w:sz w:val="24"/>
                    <w:szCs w:val="24"/>
                    <w:lang w:eastAsia="ja-JP"/>
                  </w:rPr>
                </w:rPrChange>
              </w:rPr>
            </w:pPr>
          </w:p>
        </w:tc>
        <w:tc>
          <w:tcPr>
            <w:tcW w:w="759" w:type="dxa"/>
            <w:vAlign w:val="bottom"/>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661" w:author="DuyNgo" w:date="2012-08-08T07:35:00Z">
                  <w:rPr>
                    <w:rFonts w:ascii="Tahoma" w:hAnsi="Tahoma" w:cstheme="minorHAnsi"/>
                    <w:sz w:val="24"/>
                    <w:szCs w:val="24"/>
                    <w:lang w:eastAsia="ja-JP"/>
                  </w:rPr>
                </w:rPrChange>
              </w:rPr>
            </w:pPr>
            <w:r w:rsidRPr="00E40DDD">
              <w:rPr>
                <w:rFonts w:cstheme="minorHAnsi"/>
                <w:sz w:val="24"/>
                <w:szCs w:val="24"/>
                <w:lang w:eastAsia="ja-JP"/>
                <w:rPrChange w:id="1662" w:author="DuyNgo" w:date="2012-08-08T07:35:00Z">
                  <w:rPr>
                    <w:rFonts w:cstheme="minorHAnsi"/>
                    <w:sz w:val="24"/>
                    <w:szCs w:val="24"/>
                    <w:lang w:eastAsia="ja-JP"/>
                  </w:rPr>
                </w:rPrChange>
              </w:rPr>
              <w:t>x</w:t>
            </w:r>
          </w:p>
        </w:tc>
        <w:tc>
          <w:tcPr>
            <w:tcW w:w="759" w:type="dxa"/>
            <w:vAlign w:val="bottom"/>
          </w:tcPr>
          <w:p w:rsidR="000F58BC" w:rsidRPr="00E40DDD" w:rsidRDefault="000F58BC" w:rsidP="00DC4B9B">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663" w:author="DuyNgo" w:date="2012-08-08T07:35:00Z">
                  <w:rPr>
                    <w:rFonts w:cstheme="minorHAnsi"/>
                    <w:sz w:val="24"/>
                    <w:szCs w:val="24"/>
                    <w:lang w:eastAsia="ja-JP"/>
                  </w:rPr>
                </w:rPrChange>
              </w:rPr>
            </w:pPr>
          </w:p>
        </w:tc>
      </w:tr>
      <w:tr w:rsidR="000F58BC" w:rsidRPr="00E40DDD" w:rsidTr="00190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0F58BC" w:rsidRPr="00E40DDD" w:rsidRDefault="000F58BC" w:rsidP="00695C89">
            <w:pPr>
              <w:pBdr>
                <w:top w:val="single" w:sz="4" w:space="0" w:color="auto"/>
                <w:left w:val="single" w:sz="4" w:space="0" w:color="auto"/>
                <w:right w:val="single" w:sz="4" w:space="0" w:color="auto"/>
              </w:pBdr>
              <w:shd w:val="clear" w:color="FFFFCC" w:fill="FFFFFF"/>
              <w:spacing w:before="100" w:beforeAutospacing="1" w:after="100" w:afterAutospacing="1"/>
              <w:ind w:firstLineChars="100" w:firstLine="241"/>
              <w:jc w:val="center"/>
              <w:textAlignment w:val="center"/>
              <w:rPr>
                <w:rFonts w:cstheme="minorHAnsi"/>
                <w:b w:val="0"/>
                <w:sz w:val="24"/>
                <w:szCs w:val="24"/>
                <w:lang w:eastAsia="ja-JP"/>
                <w:rPrChange w:id="1664" w:author="DuyNgo" w:date="2012-08-08T07:35:00Z">
                  <w:rPr>
                    <w:rFonts w:ascii="Tahoma" w:hAnsi="Tahoma" w:cstheme="minorHAnsi"/>
                    <w:b w:val="0"/>
                    <w:bCs w:val="0"/>
                    <w:sz w:val="24"/>
                    <w:szCs w:val="24"/>
                    <w:lang w:eastAsia="ja-JP"/>
                  </w:rPr>
                </w:rPrChange>
              </w:rPr>
            </w:pPr>
            <w:r w:rsidRPr="00E40DDD">
              <w:rPr>
                <w:rFonts w:cstheme="minorHAnsi"/>
                <w:sz w:val="24"/>
                <w:szCs w:val="24"/>
                <w:lang w:eastAsia="ja-JP"/>
                <w:rPrChange w:id="1665" w:author="DuyNgo" w:date="2012-08-08T07:35:00Z">
                  <w:rPr>
                    <w:rFonts w:cstheme="minorHAnsi"/>
                    <w:sz w:val="24"/>
                    <w:szCs w:val="24"/>
                    <w:lang w:eastAsia="ja-JP"/>
                  </w:rPr>
                </w:rPrChange>
              </w:rPr>
              <w:t>2</w:t>
            </w:r>
          </w:p>
        </w:tc>
        <w:tc>
          <w:tcPr>
            <w:tcW w:w="5348" w:type="dxa"/>
            <w:vAlign w:val="bottom"/>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Change w:id="1666" w:author="DuyNgo" w:date="2012-08-08T07:35:00Z">
                  <w:rPr>
                    <w:rFonts w:ascii="Tahoma" w:hAnsi="Tahoma" w:cstheme="minorHAnsi"/>
                    <w:sz w:val="24"/>
                    <w:szCs w:val="24"/>
                    <w:lang w:eastAsia="ja-JP"/>
                  </w:rPr>
                </w:rPrChange>
              </w:rPr>
            </w:pPr>
            <w:r w:rsidRPr="00E40DDD">
              <w:rPr>
                <w:rFonts w:cstheme="minorHAnsi"/>
                <w:sz w:val="24"/>
                <w:szCs w:val="24"/>
                <w:lang w:eastAsia="ja-JP"/>
                <w:rPrChange w:id="1667" w:author="DuyNgo" w:date="2012-08-08T07:35:00Z">
                  <w:rPr>
                    <w:rFonts w:cstheme="minorHAnsi"/>
                    <w:sz w:val="24"/>
                    <w:szCs w:val="24"/>
                    <w:lang w:eastAsia="ja-JP"/>
                  </w:rPr>
                </w:rPrChange>
              </w:rPr>
              <w:t>Is the entire manuscript—including quotations, references, author note, content footnotes, and figure captions—double-</w:t>
            </w:r>
            <w:proofErr w:type="gramStart"/>
            <w:r w:rsidRPr="00E40DDD">
              <w:rPr>
                <w:rFonts w:cstheme="minorHAnsi"/>
                <w:sz w:val="24"/>
                <w:szCs w:val="24"/>
                <w:lang w:eastAsia="ja-JP"/>
                <w:rPrChange w:id="1668" w:author="DuyNgo" w:date="2012-08-08T07:35:00Z">
                  <w:rPr>
                    <w:rFonts w:cstheme="minorHAnsi"/>
                    <w:sz w:val="24"/>
                    <w:szCs w:val="24"/>
                    <w:lang w:eastAsia="ja-JP"/>
                  </w:rPr>
                </w:rPrChange>
              </w:rPr>
              <w:t>spaced ?</w:t>
            </w:r>
            <w:proofErr w:type="gramEnd"/>
            <w:r w:rsidRPr="00E40DDD">
              <w:rPr>
                <w:rFonts w:cstheme="minorHAnsi"/>
                <w:sz w:val="24"/>
                <w:szCs w:val="24"/>
                <w:lang w:eastAsia="ja-JP"/>
                <w:rPrChange w:id="1669" w:author="DuyNgo" w:date="2012-08-08T07:35:00Z">
                  <w:rPr>
                    <w:rFonts w:cstheme="minorHAnsi"/>
                    <w:sz w:val="24"/>
                    <w:szCs w:val="24"/>
                    <w:lang w:eastAsia="ja-JP"/>
                  </w:rPr>
                </w:rPrChange>
              </w:rPr>
              <w:t xml:space="preserve"> Is the manuscript neatly prepared?</w:t>
            </w:r>
          </w:p>
        </w:tc>
        <w:tc>
          <w:tcPr>
            <w:tcW w:w="759" w:type="dxa"/>
            <w:vAlign w:val="bottom"/>
          </w:tcPr>
          <w:p w:rsidR="000F58BC" w:rsidRPr="00E40DDD" w:rsidRDefault="000F58BC" w:rsidP="00DC4B9B">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Change w:id="1670" w:author="DuyNgo" w:date="2012-08-08T07:35:00Z">
                  <w:rPr>
                    <w:rFonts w:cstheme="minorHAnsi"/>
                    <w:sz w:val="24"/>
                    <w:szCs w:val="24"/>
                    <w:lang w:eastAsia="ja-JP"/>
                  </w:rPr>
                </w:rPrChange>
              </w:rPr>
            </w:pPr>
          </w:p>
        </w:tc>
        <w:tc>
          <w:tcPr>
            <w:tcW w:w="759" w:type="dxa"/>
            <w:vAlign w:val="bottom"/>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Change w:id="1671" w:author="DuyNgo" w:date="2012-08-08T07:35:00Z">
                  <w:rPr>
                    <w:rFonts w:ascii="Tahoma" w:hAnsi="Tahoma" w:cstheme="minorHAnsi"/>
                    <w:sz w:val="24"/>
                    <w:szCs w:val="24"/>
                    <w:lang w:eastAsia="ja-JP"/>
                  </w:rPr>
                </w:rPrChange>
              </w:rPr>
            </w:pPr>
            <w:r w:rsidRPr="00E40DDD">
              <w:rPr>
                <w:rFonts w:cstheme="minorHAnsi"/>
                <w:sz w:val="24"/>
                <w:szCs w:val="24"/>
                <w:lang w:eastAsia="ja-JP"/>
                <w:rPrChange w:id="1672" w:author="DuyNgo" w:date="2012-08-08T07:35:00Z">
                  <w:rPr>
                    <w:rFonts w:cstheme="minorHAnsi"/>
                    <w:sz w:val="24"/>
                    <w:szCs w:val="24"/>
                    <w:lang w:eastAsia="ja-JP"/>
                  </w:rPr>
                </w:rPrChange>
              </w:rPr>
              <w:t>x</w:t>
            </w:r>
          </w:p>
        </w:tc>
        <w:tc>
          <w:tcPr>
            <w:tcW w:w="759" w:type="dxa"/>
            <w:vAlign w:val="bottom"/>
          </w:tcPr>
          <w:p w:rsidR="000F58BC" w:rsidRPr="00E40DDD" w:rsidRDefault="000F58BC" w:rsidP="00DC4B9B">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Change w:id="1673" w:author="DuyNgo" w:date="2012-08-08T07:35:00Z">
                  <w:rPr>
                    <w:rFonts w:cstheme="minorHAnsi"/>
                    <w:sz w:val="24"/>
                    <w:szCs w:val="24"/>
                    <w:lang w:eastAsia="ja-JP"/>
                  </w:rPr>
                </w:rPrChange>
              </w:rPr>
            </w:pPr>
          </w:p>
        </w:tc>
      </w:tr>
      <w:tr w:rsidR="000F58BC" w:rsidRPr="00E40DDD" w:rsidTr="00190524">
        <w:tc>
          <w:tcPr>
            <w:cnfStyle w:val="001000000000" w:firstRow="0" w:lastRow="0" w:firstColumn="1" w:lastColumn="0" w:oddVBand="0" w:evenVBand="0" w:oddHBand="0" w:evenHBand="0" w:firstRowFirstColumn="0" w:firstRowLastColumn="0" w:lastRowFirstColumn="0" w:lastRowLastColumn="0"/>
            <w:tcW w:w="850" w:type="dxa"/>
          </w:tcPr>
          <w:p w:rsidR="000F58BC" w:rsidRPr="00E40DDD" w:rsidRDefault="000F58BC" w:rsidP="00695C89">
            <w:pPr>
              <w:pBdr>
                <w:top w:val="single" w:sz="4" w:space="0" w:color="auto"/>
                <w:left w:val="single" w:sz="4" w:space="0" w:color="auto"/>
                <w:right w:val="single" w:sz="4" w:space="0" w:color="auto"/>
              </w:pBdr>
              <w:shd w:val="clear" w:color="FFFFCC" w:fill="FFFFFF"/>
              <w:spacing w:before="100" w:beforeAutospacing="1" w:after="100" w:afterAutospacing="1"/>
              <w:ind w:firstLineChars="100" w:firstLine="241"/>
              <w:jc w:val="center"/>
              <w:textAlignment w:val="center"/>
              <w:rPr>
                <w:rFonts w:cstheme="minorHAnsi"/>
                <w:b w:val="0"/>
                <w:sz w:val="24"/>
                <w:szCs w:val="24"/>
                <w:lang w:eastAsia="ja-JP"/>
                <w:rPrChange w:id="1674" w:author="DuyNgo" w:date="2012-08-08T07:35:00Z">
                  <w:rPr>
                    <w:rFonts w:ascii="Tahoma" w:hAnsi="Tahoma" w:cstheme="minorHAnsi"/>
                    <w:b w:val="0"/>
                    <w:bCs w:val="0"/>
                    <w:sz w:val="24"/>
                    <w:szCs w:val="24"/>
                    <w:lang w:eastAsia="ja-JP"/>
                  </w:rPr>
                </w:rPrChange>
              </w:rPr>
            </w:pPr>
            <w:r w:rsidRPr="00E40DDD">
              <w:rPr>
                <w:rFonts w:cstheme="minorHAnsi"/>
                <w:sz w:val="24"/>
                <w:szCs w:val="24"/>
                <w:lang w:eastAsia="ja-JP"/>
                <w:rPrChange w:id="1675" w:author="DuyNgo" w:date="2012-08-08T07:35:00Z">
                  <w:rPr>
                    <w:rFonts w:cstheme="minorHAnsi"/>
                    <w:sz w:val="24"/>
                    <w:szCs w:val="24"/>
                    <w:lang w:eastAsia="ja-JP"/>
                  </w:rPr>
                </w:rPrChange>
              </w:rPr>
              <w:t>3</w:t>
            </w:r>
          </w:p>
        </w:tc>
        <w:tc>
          <w:tcPr>
            <w:tcW w:w="5348" w:type="dxa"/>
            <w:vAlign w:val="bottom"/>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676" w:author="DuyNgo" w:date="2012-08-08T07:35:00Z">
                  <w:rPr>
                    <w:rFonts w:ascii="Tahoma" w:hAnsi="Tahoma" w:cstheme="minorHAnsi"/>
                    <w:sz w:val="24"/>
                    <w:szCs w:val="24"/>
                    <w:lang w:eastAsia="ja-JP"/>
                  </w:rPr>
                </w:rPrChange>
              </w:rPr>
            </w:pPr>
            <w:r w:rsidRPr="00E40DDD">
              <w:rPr>
                <w:rFonts w:cstheme="minorHAnsi"/>
                <w:sz w:val="24"/>
                <w:szCs w:val="24"/>
                <w:lang w:eastAsia="ja-JP"/>
                <w:rPrChange w:id="1677" w:author="DuyNgo" w:date="2012-08-08T07:35:00Z">
                  <w:rPr>
                    <w:rFonts w:cstheme="minorHAnsi"/>
                    <w:sz w:val="24"/>
                    <w:szCs w:val="24"/>
                    <w:lang w:eastAsia="ja-JP"/>
                  </w:rPr>
                </w:rPrChange>
              </w:rPr>
              <w:t>Are the margins at least 1 in. (2.54 cm)?</w:t>
            </w:r>
          </w:p>
        </w:tc>
        <w:tc>
          <w:tcPr>
            <w:tcW w:w="759" w:type="dxa"/>
            <w:vAlign w:val="bottom"/>
          </w:tcPr>
          <w:p w:rsidR="000F58BC" w:rsidRPr="00E40DDD" w:rsidRDefault="000F58BC" w:rsidP="00DC4B9B">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678" w:author="DuyNgo" w:date="2012-08-08T07:35:00Z">
                  <w:rPr>
                    <w:rFonts w:cstheme="minorHAnsi"/>
                    <w:sz w:val="24"/>
                    <w:szCs w:val="24"/>
                    <w:lang w:eastAsia="ja-JP"/>
                  </w:rPr>
                </w:rPrChange>
              </w:rPr>
            </w:pPr>
          </w:p>
        </w:tc>
        <w:tc>
          <w:tcPr>
            <w:tcW w:w="759" w:type="dxa"/>
            <w:vAlign w:val="bottom"/>
          </w:tcPr>
          <w:p w:rsidR="000F58BC" w:rsidRPr="00E40DDD" w:rsidRDefault="000F58BC" w:rsidP="00DC4B9B">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679" w:author="DuyNgo" w:date="2012-08-08T07:35:00Z">
                  <w:rPr>
                    <w:rFonts w:cstheme="minorHAnsi"/>
                    <w:sz w:val="24"/>
                    <w:szCs w:val="24"/>
                    <w:lang w:eastAsia="ja-JP"/>
                  </w:rPr>
                </w:rPrChange>
              </w:rPr>
            </w:pPr>
          </w:p>
        </w:tc>
        <w:tc>
          <w:tcPr>
            <w:tcW w:w="759" w:type="dxa"/>
            <w:vAlign w:val="bottom"/>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680" w:author="DuyNgo" w:date="2012-08-08T07:35:00Z">
                  <w:rPr>
                    <w:rFonts w:ascii="Tahoma" w:hAnsi="Tahoma" w:cstheme="minorHAnsi"/>
                    <w:sz w:val="24"/>
                    <w:szCs w:val="24"/>
                    <w:lang w:eastAsia="ja-JP"/>
                  </w:rPr>
                </w:rPrChange>
              </w:rPr>
            </w:pPr>
            <w:r w:rsidRPr="00E40DDD">
              <w:rPr>
                <w:rFonts w:cstheme="minorHAnsi"/>
                <w:sz w:val="24"/>
                <w:szCs w:val="24"/>
                <w:lang w:eastAsia="ja-JP"/>
                <w:rPrChange w:id="1681" w:author="DuyNgo" w:date="2012-08-08T07:35:00Z">
                  <w:rPr>
                    <w:rFonts w:cstheme="minorHAnsi"/>
                    <w:sz w:val="24"/>
                    <w:szCs w:val="24"/>
                    <w:lang w:eastAsia="ja-JP"/>
                  </w:rPr>
                </w:rPrChange>
              </w:rPr>
              <w:t>x</w:t>
            </w:r>
          </w:p>
        </w:tc>
      </w:tr>
      <w:tr w:rsidR="000F58BC" w:rsidRPr="00E40DDD" w:rsidTr="00190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0F58BC" w:rsidRPr="00E40DDD" w:rsidRDefault="000F58BC" w:rsidP="00695C89">
            <w:pPr>
              <w:pBdr>
                <w:top w:val="single" w:sz="4" w:space="0" w:color="auto"/>
                <w:left w:val="single" w:sz="4" w:space="0" w:color="auto"/>
                <w:right w:val="single" w:sz="4" w:space="0" w:color="auto"/>
              </w:pBdr>
              <w:shd w:val="clear" w:color="FFFFCC" w:fill="FFFFFF"/>
              <w:spacing w:before="100" w:beforeAutospacing="1" w:after="100" w:afterAutospacing="1"/>
              <w:ind w:firstLineChars="100" w:firstLine="241"/>
              <w:jc w:val="center"/>
              <w:textAlignment w:val="center"/>
              <w:rPr>
                <w:rFonts w:cstheme="minorHAnsi"/>
                <w:b w:val="0"/>
                <w:sz w:val="24"/>
                <w:szCs w:val="24"/>
                <w:lang w:eastAsia="ja-JP"/>
                <w:rPrChange w:id="1682" w:author="DuyNgo" w:date="2012-08-08T07:35:00Z">
                  <w:rPr>
                    <w:rFonts w:ascii="Tahoma" w:hAnsi="Tahoma" w:cstheme="minorHAnsi"/>
                    <w:b w:val="0"/>
                    <w:bCs w:val="0"/>
                    <w:sz w:val="24"/>
                    <w:szCs w:val="24"/>
                    <w:lang w:eastAsia="ja-JP"/>
                  </w:rPr>
                </w:rPrChange>
              </w:rPr>
            </w:pPr>
            <w:r w:rsidRPr="00E40DDD">
              <w:rPr>
                <w:rFonts w:cstheme="minorHAnsi"/>
                <w:sz w:val="24"/>
                <w:szCs w:val="24"/>
                <w:lang w:eastAsia="ja-JP"/>
                <w:rPrChange w:id="1683" w:author="DuyNgo" w:date="2012-08-08T07:35:00Z">
                  <w:rPr>
                    <w:rFonts w:cstheme="minorHAnsi"/>
                    <w:sz w:val="24"/>
                    <w:szCs w:val="24"/>
                    <w:lang w:eastAsia="ja-JP"/>
                  </w:rPr>
                </w:rPrChange>
              </w:rPr>
              <w:t>4</w:t>
            </w:r>
          </w:p>
        </w:tc>
        <w:tc>
          <w:tcPr>
            <w:tcW w:w="5348" w:type="dxa"/>
            <w:vAlign w:val="bottom"/>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Change w:id="1684" w:author="DuyNgo" w:date="2012-08-08T07:35:00Z">
                  <w:rPr>
                    <w:rFonts w:ascii="Tahoma" w:hAnsi="Tahoma" w:cstheme="minorHAnsi"/>
                    <w:sz w:val="24"/>
                    <w:szCs w:val="24"/>
                    <w:lang w:eastAsia="ja-JP"/>
                  </w:rPr>
                </w:rPrChange>
              </w:rPr>
            </w:pPr>
            <w:r w:rsidRPr="00E40DDD">
              <w:rPr>
                <w:rFonts w:cstheme="minorHAnsi"/>
                <w:sz w:val="24"/>
                <w:szCs w:val="24"/>
                <w:lang w:eastAsia="ja-JP"/>
                <w:rPrChange w:id="1685" w:author="DuyNgo" w:date="2012-08-08T07:35:00Z">
                  <w:rPr>
                    <w:rFonts w:cstheme="minorHAnsi"/>
                    <w:sz w:val="24"/>
                    <w:szCs w:val="24"/>
                    <w:lang w:eastAsia="ja-JP"/>
                  </w:rPr>
                </w:rPrChange>
              </w:rPr>
              <w:t xml:space="preserve">Are the title pages, abstracts, references, appendices, content footnotes, tables, and figures on separate pages (with only one table or figure per page)? Are the figure captions on the same page as </w:t>
            </w:r>
            <w:r w:rsidRPr="00E40DDD">
              <w:rPr>
                <w:rFonts w:cstheme="minorHAnsi"/>
                <w:sz w:val="24"/>
                <w:szCs w:val="24"/>
                <w:lang w:eastAsia="ja-JP"/>
                <w:rPrChange w:id="1686" w:author="DuyNgo" w:date="2012-08-08T07:35:00Z">
                  <w:rPr>
                    <w:rFonts w:cstheme="minorHAnsi"/>
                    <w:sz w:val="24"/>
                    <w:szCs w:val="24"/>
                    <w:lang w:eastAsia="ja-JP"/>
                  </w:rPr>
                </w:rPrChange>
              </w:rPr>
              <w:lastRenderedPageBreak/>
              <w:t xml:space="preserve">the figures? </w:t>
            </w:r>
            <w:proofErr w:type="gramStart"/>
            <w:r w:rsidRPr="00E40DDD">
              <w:rPr>
                <w:rFonts w:cstheme="minorHAnsi"/>
                <w:sz w:val="24"/>
                <w:szCs w:val="24"/>
                <w:lang w:eastAsia="ja-JP"/>
                <w:rPrChange w:id="1687" w:author="DuyNgo" w:date="2012-08-08T07:35:00Z">
                  <w:rPr>
                    <w:rFonts w:cstheme="minorHAnsi"/>
                    <w:sz w:val="24"/>
                    <w:szCs w:val="24"/>
                    <w:lang w:eastAsia="ja-JP"/>
                  </w:rPr>
                </w:rPrChange>
              </w:rPr>
              <w:t>Are manuscript elements ordered</w:t>
            </w:r>
            <w:proofErr w:type="gramEnd"/>
            <w:r w:rsidRPr="00E40DDD">
              <w:rPr>
                <w:rFonts w:cstheme="minorHAnsi"/>
                <w:sz w:val="24"/>
                <w:szCs w:val="24"/>
                <w:lang w:eastAsia="ja-JP"/>
                <w:rPrChange w:id="1688" w:author="DuyNgo" w:date="2012-08-08T07:35:00Z">
                  <w:rPr>
                    <w:rFonts w:cstheme="minorHAnsi"/>
                    <w:sz w:val="24"/>
                    <w:szCs w:val="24"/>
                    <w:lang w:eastAsia="ja-JP"/>
                  </w:rPr>
                </w:rPrChange>
              </w:rPr>
              <w:t xml:space="preserve"> in sequence, with the text pages between the abstract and the references?</w:t>
            </w:r>
          </w:p>
        </w:tc>
        <w:tc>
          <w:tcPr>
            <w:tcW w:w="759" w:type="dxa"/>
            <w:vAlign w:val="bottom"/>
          </w:tcPr>
          <w:p w:rsidR="000F58BC" w:rsidRPr="00E40DDD" w:rsidRDefault="000F58BC" w:rsidP="00DC4B9B">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Change w:id="1689" w:author="DuyNgo" w:date="2012-08-08T07:35:00Z">
                  <w:rPr>
                    <w:rFonts w:cstheme="minorHAnsi"/>
                    <w:sz w:val="24"/>
                    <w:szCs w:val="24"/>
                    <w:lang w:eastAsia="ja-JP"/>
                  </w:rPr>
                </w:rPrChange>
              </w:rPr>
            </w:pPr>
          </w:p>
        </w:tc>
        <w:tc>
          <w:tcPr>
            <w:tcW w:w="759" w:type="dxa"/>
            <w:vAlign w:val="bottom"/>
          </w:tcPr>
          <w:p w:rsidR="000F58BC" w:rsidRPr="00E40DDD" w:rsidRDefault="000F58BC" w:rsidP="00DC4B9B">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Change w:id="1690" w:author="DuyNgo" w:date="2012-08-08T07:35:00Z">
                  <w:rPr>
                    <w:rFonts w:cstheme="minorHAnsi"/>
                    <w:sz w:val="24"/>
                    <w:szCs w:val="24"/>
                    <w:lang w:eastAsia="ja-JP"/>
                  </w:rPr>
                </w:rPrChange>
              </w:rPr>
            </w:pPr>
          </w:p>
        </w:tc>
        <w:tc>
          <w:tcPr>
            <w:tcW w:w="759" w:type="dxa"/>
            <w:vAlign w:val="bottom"/>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Change w:id="1691" w:author="DuyNgo" w:date="2012-08-08T07:35:00Z">
                  <w:rPr>
                    <w:rFonts w:ascii="Tahoma" w:hAnsi="Tahoma" w:cstheme="minorHAnsi"/>
                    <w:sz w:val="24"/>
                    <w:szCs w:val="24"/>
                    <w:lang w:eastAsia="ja-JP"/>
                  </w:rPr>
                </w:rPrChange>
              </w:rPr>
            </w:pPr>
            <w:r w:rsidRPr="00E40DDD">
              <w:rPr>
                <w:rFonts w:cstheme="minorHAnsi"/>
                <w:sz w:val="24"/>
                <w:szCs w:val="24"/>
                <w:lang w:eastAsia="ja-JP"/>
                <w:rPrChange w:id="1692" w:author="DuyNgo" w:date="2012-08-08T07:35:00Z">
                  <w:rPr>
                    <w:rFonts w:cstheme="minorHAnsi"/>
                    <w:sz w:val="24"/>
                    <w:szCs w:val="24"/>
                    <w:lang w:eastAsia="ja-JP"/>
                  </w:rPr>
                </w:rPrChange>
              </w:rPr>
              <w:t>x</w:t>
            </w:r>
          </w:p>
        </w:tc>
      </w:tr>
      <w:tr w:rsidR="000F58BC" w:rsidRPr="00E40DDD" w:rsidTr="00190524">
        <w:tc>
          <w:tcPr>
            <w:cnfStyle w:val="001000000000" w:firstRow="0" w:lastRow="0" w:firstColumn="1" w:lastColumn="0" w:oddVBand="0" w:evenVBand="0" w:oddHBand="0" w:evenHBand="0" w:firstRowFirstColumn="0" w:firstRowLastColumn="0" w:lastRowFirstColumn="0" w:lastRowLastColumn="0"/>
            <w:tcW w:w="850" w:type="dxa"/>
          </w:tcPr>
          <w:p w:rsidR="000F58BC" w:rsidRPr="00E40DDD" w:rsidRDefault="000F58BC" w:rsidP="000A716B">
            <w:pPr>
              <w:pBdr>
                <w:top w:val="single" w:sz="4" w:space="0" w:color="auto"/>
                <w:left w:val="single" w:sz="4" w:space="0" w:color="auto"/>
                <w:right w:val="single" w:sz="4" w:space="0" w:color="auto"/>
              </w:pBdr>
              <w:shd w:val="clear" w:color="FFFFCC" w:fill="FFFFFF"/>
              <w:spacing w:before="100" w:beforeAutospacing="1" w:after="100" w:afterAutospacing="1"/>
              <w:ind w:firstLineChars="100" w:firstLine="241"/>
              <w:jc w:val="center"/>
              <w:textAlignment w:val="center"/>
              <w:rPr>
                <w:rFonts w:cstheme="minorHAnsi"/>
                <w:b w:val="0"/>
                <w:sz w:val="24"/>
                <w:szCs w:val="24"/>
                <w:lang w:eastAsia="ja-JP"/>
                <w:rPrChange w:id="1693" w:author="DuyNgo" w:date="2012-08-08T07:35:00Z">
                  <w:rPr>
                    <w:rFonts w:ascii="Tahoma" w:hAnsi="Tahoma" w:cstheme="minorHAnsi"/>
                    <w:b w:val="0"/>
                    <w:bCs w:val="0"/>
                    <w:sz w:val="24"/>
                    <w:szCs w:val="24"/>
                    <w:lang w:eastAsia="ja-JP"/>
                  </w:rPr>
                </w:rPrChange>
              </w:rPr>
              <w:pPrChange w:id="1694" w:author="DuyNgo" w:date="2012-08-08T07:36:00Z">
                <w:pPr>
                  <w:pBdr>
                    <w:top w:val="single" w:sz="4" w:space="0" w:color="auto"/>
                    <w:left w:val="single" w:sz="4" w:space="0" w:color="auto"/>
                    <w:right w:val="single" w:sz="4" w:space="0" w:color="auto"/>
                  </w:pBdr>
                  <w:shd w:val="clear" w:color="FFFFCC" w:fill="FFFFFF"/>
                  <w:spacing w:before="100" w:beforeAutospacing="1" w:after="100" w:afterAutospacing="1"/>
                  <w:ind w:firstLineChars="100" w:firstLine="241"/>
                  <w:jc w:val="center"/>
                  <w:textAlignment w:val="center"/>
                </w:pPr>
              </w:pPrChange>
            </w:pPr>
            <w:r w:rsidRPr="00E40DDD">
              <w:rPr>
                <w:rFonts w:cstheme="minorHAnsi"/>
                <w:sz w:val="24"/>
                <w:szCs w:val="24"/>
                <w:lang w:eastAsia="ja-JP"/>
                <w:rPrChange w:id="1695" w:author="DuyNgo" w:date="2012-08-08T07:35:00Z">
                  <w:rPr>
                    <w:rFonts w:cstheme="minorHAnsi"/>
                    <w:sz w:val="24"/>
                    <w:szCs w:val="24"/>
                    <w:lang w:eastAsia="ja-JP"/>
                  </w:rPr>
                </w:rPrChange>
              </w:rPr>
              <w:lastRenderedPageBreak/>
              <w:t>5</w:t>
            </w:r>
          </w:p>
        </w:tc>
        <w:tc>
          <w:tcPr>
            <w:tcW w:w="5348" w:type="dxa"/>
            <w:vAlign w:val="bottom"/>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696" w:author="DuyNgo" w:date="2012-08-08T07:35:00Z">
                  <w:rPr>
                    <w:rFonts w:ascii="Tahoma" w:hAnsi="Tahoma" w:cstheme="minorHAnsi"/>
                    <w:sz w:val="24"/>
                    <w:szCs w:val="24"/>
                    <w:lang w:eastAsia="ja-JP"/>
                  </w:rPr>
                </w:rPrChange>
              </w:rPr>
            </w:pPr>
            <w:proofErr w:type="gramStart"/>
            <w:r w:rsidRPr="00E40DDD">
              <w:rPr>
                <w:rFonts w:cstheme="minorHAnsi"/>
                <w:sz w:val="24"/>
                <w:szCs w:val="24"/>
                <w:lang w:eastAsia="ja-JP"/>
                <w:rPrChange w:id="1697" w:author="DuyNgo" w:date="2012-08-08T07:35:00Z">
                  <w:rPr>
                    <w:rFonts w:cstheme="minorHAnsi"/>
                    <w:sz w:val="24"/>
                    <w:szCs w:val="24"/>
                    <w:lang w:eastAsia="ja-JP"/>
                  </w:rPr>
                </w:rPrChange>
              </w:rPr>
              <w:t>Are all pages numbered</w:t>
            </w:r>
            <w:proofErr w:type="gramEnd"/>
            <w:r w:rsidRPr="00E40DDD">
              <w:rPr>
                <w:rFonts w:cstheme="minorHAnsi"/>
                <w:sz w:val="24"/>
                <w:szCs w:val="24"/>
                <w:lang w:eastAsia="ja-JP"/>
                <w:rPrChange w:id="1698" w:author="DuyNgo" w:date="2012-08-08T07:35:00Z">
                  <w:rPr>
                    <w:rFonts w:cstheme="minorHAnsi"/>
                    <w:sz w:val="24"/>
                    <w:szCs w:val="24"/>
                    <w:lang w:eastAsia="ja-JP"/>
                  </w:rPr>
                </w:rPrChange>
              </w:rPr>
              <w:t xml:space="preserve"> in sequence, starting with the title page?</w:t>
            </w:r>
          </w:p>
        </w:tc>
        <w:tc>
          <w:tcPr>
            <w:tcW w:w="759" w:type="dxa"/>
            <w:vAlign w:val="bottom"/>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699" w:author="DuyNgo" w:date="2012-08-08T07:35:00Z">
                  <w:rPr>
                    <w:rFonts w:ascii="Tahoma" w:hAnsi="Tahoma" w:cstheme="minorHAnsi"/>
                    <w:sz w:val="24"/>
                    <w:szCs w:val="24"/>
                    <w:lang w:eastAsia="ja-JP"/>
                  </w:rPr>
                </w:rPrChange>
              </w:rPr>
            </w:pPr>
            <w:r w:rsidRPr="00E40DDD">
              <w:rPr>
                <w:rFonts w:cstheme="minorHAnsi"/>
                <w:sz w:val="24"/>
                <w:szCs w:val="24"/>
                <w:lang w:eastAsia="ja-JP"/>
                <w:rPrChange w:id="1700" w:author="DuyNgo" w:date="2012-08-08T07:35:00Z">
                  <w:rPr>
                    <w:rFonts w:cstheme="minorHAnsi"/>
                    <w:sz w:val="24"/>
                    <w:szCs w:val="24"/>
                    <w:lang w:eastAsia="ja-JP"/>
                  </w:rPr>
                </w:rPrChange>
              </w:rPr>
              <w:t>x</w:t>
            </w:r>
          </w:p>
        </w:tc>
        <w:tc>
          <w:tcPr>
            <w:tcW w:w="759" w:type="dxa"/>
            <w:vAlign w:val="bottom"/>
          </w:tcPr>
          <w:p w:rsidR="000F58BC" w:rsidRPr="00E40DDD" w:rsidRDefault="000F58BC" w:rsidP="00DC4B9B">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701" w:author="DuyNgo" w:date="2012-08-08T07:35:00Z">
                  <w:rPr>
                    <w:rFonts w:cstheme="minorHAnsi"/>
                    <w:sz w:val="24"/>
                    <w:szCs w:val="24"/>
                    <w:lang w:eastAsia="ja-JP"/>
                  </w:rPr>
                </w:rPrChange>
              </w:rPr>
            </w:pPr>
          </w:p>
        </w:tc>
        <w:tc>
          <w:tcPr>
            <w:tcW w:w="759" w:type="dxa"/>
            <w:vAlign w:val="bottom"/>
          </w:tcPr>
          <w:p w:rsidR="000F58BC" w:rsidRPr="00E40DDD" w:rsidRDefault="000F58BC" w:rsidP="00DC4B9B">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702" w:author="DuyNgo" w:date="2012-08-08T07:35:00Z">
                  <w:rPr>
                    <w:rFonts w:cstheme="minorHAnsi"/>
                    <w:sz w:val="24"/>
                    <w:szCs w:val="24"/>
                    <w:lang w:eastAsia="ja-JP"/>
                  </w:rPr>
                </w:rPrChange>
              </w:rPr>
            </w:pPr>
          </w:p>
        </w:tc>
      </w:tr>
      <w:tr w:rsidR="000F58BC" w:rsidRPr="00E40DDD" w:rsidTr="00190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5" w:type="dxa"/>
            <w:gridSpan w:val="5"/>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line="276" w:lineRule="auto"/>
              <w:jc w:val="center"/>
              <w:textAlignment w:val="center"/>
              <w:rPr>
                <w:rFonts w:cstheme="minorHAnsi"/>
                <w:sz w:val="24"/>
                <w:szCs w:val="24"/>
                <w:rPrChange w:id="1703" w:author="DuyNgo" w:date="2012-08-08T07:35:00Z">
                  <w:rPr>
                    <w:rFonts w:ascii="Tahoma" w:hAnsi="Tahoma" w:cstheme="minorHAnsi"/>
                    <w:b w:val="0"/>
                    <w:bCs w:val="0"/>
                    <w:sz w:val="24"/>
                    <w:szCs w:val="24"/>
                  </w:rPr>
                </w:rPrChange>
              </w:rPr>
            </w:pPr>
            <w:r w:rsidRPr="00E40DDD">
              <w:rPr>
                <w:rFonts w:cstheme="minorHAnsi"/>
                <w:sz w:val="24"/>
                <w:szCs w:val="24"/>
                <w:rPrChange w:id="1704" w:author="DuyNgo" w:date="2012-08-08T07:35:00Z">
                  <w:rPr>
                    <w:rFonts w:cstheme="minorHAnsi"/>
                    <w:sz w:val="24"/>
                    <w:szCs w:val="24"/>
                  </w:rPr>
                </w:rPrChange>
              </w:rPr>
              <w:t>PARAGRAPHS AND HEADINGS</w:t>
            </w:r>
          </w:p>
        </w:tc>
      </w:tr>
      <w:tr w:rsidR="000F58BC" w:rsidRPr="00E40DDD" w:rsidTr="00190524">
        <w:tc>
          <w:tcPr>
            <w:cnfStyle w:val="001000000000" w:firstRow="0" w:lastRow="0" w:firstColumn="1" w:lastColumn="0" w:oddVBand="0" w:evenVBand="0" w:oddHBand="0" w:evenHBand="0" w:firstRowFirstColumn="0" w:firstRowLastColumn="0" w:lastRowFirstColumn="0" w:lastRowLastColumn="0"/>
            <w:tcW w:w="850" w:type="dxa"/>
          </w:tcPr>
          <w:p w:rsidR="000F58BC" w:rsidRPr="00E40DDD" w:rsidRDefault="000F58BC" w:rsidP="000A716B">
            <w:pPr>
              <w:pBdr>
                <w:top w:val="single" w:sz="4" w:space="0" w:color="auto"/>
                <w:left w:val="single" w:sz="4" w:space="0" w:color="auto"/>
                <w:right w:val="single" w:sz="4" w:space="0" w:color="auto"/>
              </w:pBdr>
              <w:shd w:val="clear" w:color="FFFFCC" w:fill="FFFFFF"/>
              <w:spacing w:before="100" w:beforeAutospacing="1" w:after="100" w:afterAutospacing="1"/>
              <w:ind w:firstLineChars="100" w:firstLine="241"/>
              <w:jc w:val="center"/>
              <w:textAlignment w:val="center"/>
              <w:rPr>
                <w:rFonts w:cstheme="minorHAnsi"/>
                <w:b w:val="0"/>
                <w:sz w:val="24"/>
                <w:szCs w:val="24"/>
                <w:lang w:eastAsia="ja-JP"/>
                <w:rPrChange w:id="1705" w:author="DuyNgo" w:date="2012-08-08T07:35:00Z">
                  <w:rPr>
                    <w:rFonts w:ascii="Tahoma" w:hAnsi="Tahoma" w:cstheme="minorHAnsi"/>
                    <w:b w:val="0"/>
                    <w:bCs w:val="0"/>
                    <w:sz w:val="24"/>
                    <w:szCs w:val="24"/>
                    <w:lang w:eastAsia="ja-JP"/>
                  </w:rPr>
                </w:rPrChange>
              </w:rPr>
              <w:pPrChange w:id="1706" w:author="DuyNgo" w:date="2012-08-08T07:36:00Z">
                <w:pPr>
                  <w:pBdr>
                    <w:top w:val="single" w:sz="4" w:space="0" w:color="auto"/>
                    <w:left w:val="single" w:sz="4" w:space="0" w:color="auto"/>
                    <w:right w:val="single" w:sz="4" w:space="0" w:color="auto"/>
                  </w:pBdr>
                  <w:shd w:val="clear" w:color="FFFFCC" w:fill="FFFFFF"/>
                  <w:spacing w:before="100" w:beforeAutospacing="1" w:after="100" w:afterAutospacing="1"/>
                  <w:ind w:firstLineChars="100" w:firstLine="241"/>
                  <w:jc w:val="center"/>
                  <w:textAlignment w:val="center"/>
                </w:pPr>
              </w:pPrChange>
            </w:pPr>
            <w:r w:rsidRPr="00E40DDD">
              <w:rPr>
                <w:rFonts w:cstheme="minorHAnsi"/>
                <w:sz w:val="24"/>
                <w:szCs w:val="24"/>
                <w:lang w:eastAsia="ja-JP"/>
                <w:rPrChange w:id="1707" w:author="DuyNgo" w:date="2012-08-08T07:35:00Z">
                  <w:rPr>
                    <w:rFonts w:cstheme="minorHAnsi"/>
                    <w:sz w:val="24"/>
                    <w:szCs w:val="24"/>
                    <w:lang w:eastAsia="ja-JP"/>
                  </w:rPr>
                </w:rPrChange>
              </w:rPr>
              <w:t>1</w:t>
            </w:r>
          </w:p>
        </w:tc>
        <w:tc>
          <w:tcPr>
            <w:tcW w:w="5348" w:type="dxa"/>
            <w:vAlign w:val="bottom"/>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ind w:leftChars="-49" w:left="-108"/>
              <w:jc w:val="center"/>
              <w:textAlignment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708" w:author="DuyNgo" w:date="2012-08-08T07:35:00Z">
                  <w:rPr>
                    <w:rFonts w:ascii="Tahoma" w:hAnsi="Tahoma" w:cstheme="minorHAnsi"/>
                    <w:sz w:val="24"/>
                    <w:szCs w:val="24"/>
                    <w:lang w:eastAsia="ja-JP"/>
                  </w:rPr>
                </w:rPrChange>
              </w:rPr>
            </w:pPr>
            <w:proofErr w:type="gramStart"/>
            <w:r w:rsidRPr="00E40DDD">
              <w:rPr>
                <w:rFonts w:cstheme="minorHAnsi"/>
                <w:sz w:val="24"/>
                <w:szCs w:val="24"/>
                <w:lang w:eastAsia="ja-JP"/>
                <w:rPrChange w:id="1709" w:author="DuyNgo" w:date="2012-08-08T07:35:00Z">
                  <w:rPr>
                    <w:rFonts w:cstheme="minorHAnsi"/>
                    <w:sz w:val="24"/>
                    <w:szCs w:val="24"/>
                    <w:lang w:eastAsia="ja-JP"/>
                  </w:rPr>
                </w:rPrChange>
              </w:rPr>
              <w:t>Is each paragraph longer than a single sentence but not longer than one manuscript page?</w:t>
            </w:r>
            <w:proofErr w:type="gramEnd"/>
          </w:p>
        </w:tc>
        <w:tc>
          <w:tcPr>
            <w:tcW w:w="759" w:type="dxa"/>
            <w:vAlign w:val="bottom"/>
          </w:tcPr>
          <w:p w:rsidR="000F58BC" w:rsidRPr="00E40DDD" w:rsidRDefault="000F58BC" w:rsidP="00DC4B9B">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710" w:author="DuyNgo" w:date="2012-08-08T07:35:00Z">
                  <w:rPr>
                    <w:rFonts w:cstheme="minorHAnsi"/>
                    <w:sz w:val="24"/>
                    <w:szCs w:val="24"/>
                    <w:lang w:eastAsia="ja-JP"/>
                  </w:rPr>
                </w:rPrChange>
              </w:rPr>
            </w:pPr>
          </w:p>
        </w:tc>
        <w:tc>
          <w:tcPr>
            <w:tcW w:w="759" w:type="dxa"/>
            <w:vAlign w:val="bottom"/>
          </w:tcPr>
          <w:p w:rsidR="000F58BC" w:rsidRPr="00E40DDD" w:rsidRDefault="000F58BC" w:rsidP="00DC4B9B">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711" w:author="DuyNgo" w:date="2012-08-08T07:35:00Z">
                  <w:rPr>
                    <w:rFonts w:cstheme="minorHAnsi"/>
                    <w:sz w:val="24"/>
                    <w:szCs w:val="24"/>
                    <w:lang w:eastAsia="ja-JP"/>
                  </w:rPr>
                </w:rPrChange>
              </w:rPr>
            </w:pPr>
          </w:p>
        </w:tc>
        <w:tc>
          <w:tcPr>
            <w:tcW w:w="759" w:type="dxa"/>
            <w:vAlign w:val="bottom"/>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712" w:author="DuyNgo" w:date="2012-08-08T07:35:00Z">
                  <w:rPr>
                    <w:rFonts w:ascii="Tahoma" w:hAnsi="Tahoma" w:cstheme="minorHAnsi"/>
                    <w:sz w:val="24"/>
                    <w:szCs w:val="24"/>
                    <w:lang w:eastAsia="ja-JP"/>
                  </w:rPr>
                </w:rPrChange>
              </w:rPr>
            </w:pPr>
            <w:r w:rsidRPr="00E40DDD">
              <w:rPr>
                <w:rFonts w:cstheme="minorHAnsi"/>
                <w:sz w:val="24"/>
                <w:szCs w:val="24"/>
                <w:lang w:eastAsia="ja-JP"/>
                <w:rPrChange w:id="1713" w:author="DuyNgo" w:date="2012-08-08T07:35:00Z">
                  <w:rPr>
                    <w:rFonts w:cstheme="minorHAnsi"/>
                    <w:sz w:val="24"/>
                    <w:szCs w:val="24"/>
                    <w:lang w:eastAsia="ja-JP"/>
                  </w:rPr>
                </w:rPrChange>
              </w:rPr>
              <w:t>x</w:t>
            </w:r>
          </w:p>
        </w:tc>
      </w:tr>
      <w:tr w:rsidR="000F58BC" w:rsidRPr="00E40DDD" w:rsidTr="00190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0F58BC" w:rsidRPr="00E40DDD" w:rsidRDefault="000F58BC" w:rsidP="000A716B">
            <w:pPr>
              <w:pBdr>
                <w:top w:val="single" w:sz="4" w:space="0" w:color="auto"/>
                <w:left w:val="single" w:sz="4" w:space="0" w:color="auto"/>
                <w:right w:val="single" w:sz="4" w:space="0" w:color="auto"/>
              </w:pBdr>
              <w:shd w:val="clear" w:color="FFFFCC" w:fill="FFFFFF"/>
              <w:spacing w:before="100" w:beforeAutospacing="1" w:after="100" w:afterAutospacing="1"/>
              <w:ind w:firstLineChars="100" w:firstLine="241"/>
              <w:jc w:val="center"/>
              <w:textAlignment w:val="center"/>
              <w:rPr>
                <w:rFonts w:cstheme="minorHAnsi"/>
                <w:b w:val="0"/>
                <w:sz w:val="24"/>
                <w:szCs w:val="24"/>
                <w:lang w:eastAsia="ja-JP"/>
                <w:rPrChange w:id="1714" w:author="DuyNgo" w:date="2012-08-08T07:35:00Z">
                  <w:rPr>
                    <w:rFonts w:ascii="Tahoma" w:hAnsi="Tahoma" w:cstheme="minorHAnsi"/>
                    <w:b w:val="0"/>
                    <w:bCs w:val="0"/>
                    <w:sz w:val="24"/>
                    <w:szCs w:val="24"/>
                    <w:lang w:eastAsia="ja-JP"/>
                  </w:rPr>
                </w:rPrChange>
              </w:rPr>
              <w:pPrChange w:id="1715" w:author="DuyNgo" w:date="2012-08-08T07:36:00Z">
                <w:pPr>
                  <w:pBdr>
                    <w:top w:val="single" w:sz="4" w:space="0" w:color="auto"/>
                    <w:left w:val="single" w:sz="4" w:space="0" w:color="auto"/>
                    <w:right w:val="single" w:sz="4" w:space="0" w:color="auto"/>
                  </w:pBdr>
                  <w:shd w:val="clear" w:color="FFFFCC" w:fill="FFFFFF"/>
                  <w:spacing w:before="100" w:beforeAutospacing="1" w:after="100" w:afterAutospacing="1"/>
                  <w:ind w:firstLineChars="100" w:firstLine="241"/>
                  <w:jc w:val="center"/>
                  <w:textAlignment w:val="center"/>
                </w:pPr>
              </w:pPrChange>
            </w:pPr>
            <w:r w:rsidRPr="00E40DDD">
              <w:rPr>
                <w:rFonts w:cstheme="minorHAnsi"/>
                <w:sz w:val="24"/>
                <w:szCs w:val="24"/>
                <w:lang w:eastAsia="ja-JP"/>
                <w:rPrChange w:id="1716" w:author="DuyNgo" w:date="2012-08-08T07:35:00Z">
                  <w:rPr>
                    <w:rFonts w:cstheme="minorHAnsi"/>
                    <w:sz w:val="24"/>
                    <w:szCs w:val="24"/>
                    <w:lang w:eastAsia="ja-JP"/>
                  </w:rPr>
                </w:rPrChange>
              </w:rPr>
              <w:t>2</w:t>
            </w:r>
          </w:p>
        </w:tc>
        <w:tc>
          <w:tcPr>
            <w:tcW w:w="5348" w:type="dxa"/>
            <w:vAlign w:val="bottom"/>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ind w:leftChars="-49" w:left="-108"/>
              <w:jc w:val="center"/>
              <w:textAlignment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Change w:id="1717" w:author="DuyNgo" w:date="2012-08-08T07:35:00Z">
                  <w:rPr>
                    <w:rFonts w:ascii="Tahoma" w:hAnsi="Tahoma" w:cstheme="minorHAnsi"/>
                    <w:sz w:val="24"/>
                    <w:szCs w:val="24"/>
                    <w:lang w:eastAsia="ja-JP"/>
                  </w:rPr>
                </w:rPrChange>
              </w:rPr>
            </w:pPr>
            <w:r w:rsidRPr="00E40DDD">
              <w:rPr>
                <w:rFonts w:cstheme="minorHAnsi"/>
                <w:sz w:val="24"/>
                <w:szCs w:val="24"/>
                <w:lang w:eastAsia="ja-JP"/>
                <w:rPrChange w:id="1718" w:author="DuyNgo" w:date="2012-08-08T07:35:00Z">
                  <w:rPr>
                    <w:rFonts w:cstheme="minorHAnsi"/>
                    <w:sz w:val="24"/>
                    <w:szCs w:val="24"/>
                    <w:lang w:eastAsia="ja-JP"/>
                  </w:rPr>
                </w:rPrChange>
              </w:rPr>
              <w:t>Do the levels of headings accurately reflect the organization of the paper?</w:t>
            </w:r>
          </w:p>
        </w:tc>
        <w:tc>
          <w:tcPr>
            <w:tcW w:w="759" w:type="dxa"/>
            <w:vAlign w:val="bottom"/>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ja-JP"/>
                <w:rPrChange w:id="1719" w:author="DuyNgo" w:date="2012-08-08T07:35:00Z">
                  <w:rPr>
                    <w:rFonts w:ascii="Tahoma" w:hAnsi="Tahoma" w:cstheme="minorHAnsi"/>
                    <w:sz w:val="24"/>
                    <w:szCs w:val="24"/>
                    <w:lang w:eastAsia="ja-JP"/>
                  </w:rPr>
                </w:rPrChange>
              </w:rPr>
            </w:pPr>
            <w:r w:rsidRPr="00E40DDD">
              <w:rPr>
                <w:rFonts w:cstheme="minorHAnsi"/>
                <w:sz w:val="24"/>
                <w:szCs w:val="24"/>
                <w:lang w:eastAsia="ja-JP"/>
                <w:rPrChange w:id="1720" w:author="DuyNgo" w:date="2012-08-08T07:35:00Z">
                  <w:rPr>
                    <w:rFonts w:cstheme="minorHAnsi"/>
                    <w:sz w:val="24"/>
                    <w:szCs w:val="24"/>
                    <w:lang w:eastAsia="ja-JP"/>
                  </w:rPr>
                </w:rPrChange>
              </w:rPr>
              <w:t>x</w:t>
            </w:r>
          </w:p>
        </w:tc>
        <w:tc>
          <w:tcPr>
            <w:tcW w:w="759" w:type="dxa"/>
            <w:vAlign w:val="bottom"/>
          </w:tcPr>
          <w:p w:rsidR="000F58BC" w:rsidRPr="00E40DDD" w:rsidRDefault="000F58BC" w:rsidP="00DC4B9B">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FF"/>
                <w:sz w:val="24"/>
                <w:szCs w:val="24"/>
                <w:lang w:eastAsia="ja-JP"/>
                <w:rPrChange w:id="1721" w:author="DuyNgo" w:date="2012-08-08T07:35:00Z">
                  <w:rPr>
                    <w:rFonts w:cstheme="minorHAnsi"/>
                    <w:color w:val="0000FF"/>
                    <w:sz w:val="24"/>
                    <w:szCs w:val="24"/>
                    <w:lang w:eastAsia="ja-JP"/>
                  </w:rPr>
                </w:rPrChange>
              </w:rPr>
            </w:pPr>
          </w:p>
        </w:tc>
        <w:tc>
          <w:tcPr>
            <w:tcW w:w="759" w:type="dxa"/>
            <w:vAlign w:val="bottom"/>
          </w:tcPr>
          <w:p w:rsidR="000F58BC" w:rsidRPr="00E40DDD" w:rsidRDefault="000F58BC" w:rsidP="00DC4B9B">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FF"/>
                <w:sz w:val="24"/>
                <w:szCs w:val="24"/>
                <w:lang w:eastAsia="ja-JP"/>
                <w:rPrChange w:id="1722" w:author="DuyNgo" w:date="2012-08-08T07:35:00Z">
                  <w:rPr>
                    <w:rFonts w:cstheme="minorHAnsi"/>
                    <w:color w:val="0000FF"/>
                    <w:sz w:val="24"/>
                    <w:szCs w:val="24"/>
                    <w:lang w:eastAsia="ja-JP"/>
                  </w:rPr>
                </w:rPrChange>
              </w:rPr>
            </w:pPr>
          </w:p>
        </w:tc>
      </w:tr>
      <w:tr w:rsidR="000F58BC" w:rsidRPr="00E40DDD" w:rsidTr="00190524">
        <w:tc>
          <w:tcPr>
            <w:cnfStyle w:val="001000000000" w:firstRow="0" w:lastRow="0" w:firstColumn="1" w:lastColumn="0" w:oddVBand="0" w:evenVBand="0" w:oddHBand="0" w:evenHBand="0" w:firstRowFirstColumn="0" w:firstRowLastColumn="0" w:lastRowFirstColumn="0" w:lastRowLastColumn="0"/>
            <w:tcW w:w="850" w:type="dxa"/>
          </w:tcPr>
          <w:p w:rsidR="000F58BC" w:rsidRPr="00E40DDD" w:rsidRDefault="000F58BC" w:rsidP="000A716B">
            <w:pPr>
              <w:pBdr>
                <w:top w:val="single" w:sz="4" w:space="0" w:color="auto"/>
                <w:left w:val="single" w:sz="4" w:space="0" w:color="auto"/>
                <w:right w:val="single" w:sz="4" w:space="0" w:color="auto"/>
              </w:pBdr>
              <w:shd w:val="clear" w:color="FFFFCC" w:fill="FFFFFF"/>
              <w:spacing w:before="100" w:beforeAutospacing="1" w:after="100" w:afterAutospacing="1"/>
              <w:ind w:firstLineChars="100" w:firstLine="241"/>
              <w:jc w:val="center"/>
              <w:textAlignment w:val="center"/>
              <w:rPr>
                <w:rFonts w:cstheme="minorHAnsi"/>
                <w:b w:val="0"/>
                <w:sz w:val="24"/>
                <w:szCs w:val="24"/>
                <w:lang w:eastAsia="ja-JP"/>
                <w:rPrChange w:id="1723" w:author="DuyNgo" w:date="2012-08-08T07:35:00Z">
                  <w:rPr>
                    <w:rFonts w:ascii="Tahoma" w:hAnsi="Tahoma" w:cstheme="minorHAnsi"/>
                    <w:b w:val="0"/>
                    <w:bCs w:val="0"/>
                    <w:sz w:val="24"/>
                    <w:szCs w:val="24"/>
                    <w:lang w:eastAsia="ja-JP"/>
                  </w:rPr>
                </w:rPrChange>
              </w:rPr>
              <w:pPrChange w:id="1724" w:author="DuyNgo" w:date="2012-08-08T07:36:00Z">
                <w:pPr>
                  <w:pBdr>
                    <w:top w:val="single" w:sz="4" w:space="0" w:color="auto"/>
                    <w:left w:val="single" w:sz="4" w:space="0" w:color="auto"/>
                    <w:right w:val="single" w:sz="4" w:space="0" w:color="auto"/>
                  </w:pBdr>
                  <w:shd w:val="clear" w:color="FFFFCC" w:fill="FFFFFF"/>
                  <w:spacing w:before="100" w:beforeAutospacing="1" w:after="100" w:afterAutospacing="1"/>
                  <w:ind w:firstLineChars="100" w:firstLine="241"/>
                  <w:jc w:val="center"/>
                  <w:textAlignment w:val="center"/>
                </w:pPr>
              </w:pPrChange>
            </w:pPr>
            <w:r w:rsidRPr="00E40DDD">
              <w:rPr>
                <w:rFonts w:cstheme="minorHAnsi"/>
                <w:sz w:val="24"/>
                <w:szCs w:val="24"/>
                <w:lang w:eastAsia="ja-JP"/>
                <w:rPrChange w:id="1725" w:author="DuyNgo" w:date="2012-08-08T07:35:00Z">
                  <w:rPr>
                    <w:rFonts w:cstheme="minorHAnsi"/>
                    <w:sz w:val="24"/>
                    <w:szCs w:val="24"/>
                    <w:lang w:eastAsia="ja-JP"/>
                  </w:rPr>
                </w:rPrChange>
              </w:rPr>
              <w:t>3</w:t>
            </w:r>
          </w:p>
        </w:tc>
        <w:tc>
          <w:tcPr>
            <w:tcW w:w="5348" w:type="dxa"/>
            <w:vAlign w:val="bottom"/>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ind w:leftChars="-49" w:left="-108"/>
              <w:jc w:val="center"/>
              <w:textAlignment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726" w:author="DuyNgo" w:date="2012-08-08T07:35:00Z">
                  <w:rPr>
                    <w:rFonts w:ascii="Tahoma" w:hAnsi="Tahoma" w:cstheme="minorHAnsi"/>
                    <w:sz w:val="24"/>
                    <w:szCs w:val="24"/>
                    <w:lang w:eastAsia="ja-JP"/>
                  </w:rPr>
                </w:rPrChange>
              </w:rPr>
            </w:pPr>
            <w:r w:rsidRPr="00E40DDD">
              <w:rPr>
                <w:rFonts w:cstheme="minorHAnsi"/>
                <w:sz w:val="24"/>
                <w:szCs w:val="24"/>
                <w:lang w:eastAsia="ja-JP"/>
                <w:rPrChange w:id="1727" w:author="DuyNgo" w:date="2012-08-08T07:35:00Z">
                  <w:rPr>
                    <w:rFonts w:cstheme="minorHAnsi"/>
                    <w:sz w:val="24"/>
                    <w:szCs w:val="24"/>
                    <w:lang w:eastAsia="ja-JP"/>
                  </w:rPr>
                </w:rPrChange>
              </w:rPr>
              <w:t>Do all headings of the same level appear in the same format?</w:t>
            </w:r>
          </w:p>
        </w:tc>
        <w:tc>
          <w:tcPr>
            <w:tcW w:w="759" w:type="dxa"/>
            <w:vAlign w:val="bottom"/>
          </w:tcPr>
          <w:p w:rsidR="000F58BC" w:rsidRPr="00E40DDD" w:rsidRDefault="000F58BC" w:rsidP="00DC4B9B">
            <w:pPr>
              <w:pBdr>
                <w:top w:val="single" w:sz="4" w:space="0" w:color="auto"/>
                <w:left w:val="single" w:sz="4" w:space="0" w:color="auto"/>
                <w:right w:val="single" w:sz="4" w:space="0" w:color="auto"/>
              </w:pBdr>
              <w:shd w:val="clear" w:color="FFFFCC" w:fill="FFFFFF"/>
              <w:spacing w:before="100" w:beforeAutospacing="1" w:after="100" w:afterAutospacing="1"/>
              <w:jc w:val="center"/>
              <w:textAlignment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728" w:author="DuyNgo" w:date="2012-08-08T07:35:00Z">
                  <w:rPr>
                    <w:rFonts w:ascii="Tahoma" w:hAnsi="Tahoma" w:cstheme="minorHAnsi"/>
                    <w:sz w:val="24"/>
                    <w:szCs w:val="24"/>
                    <w:lang w:eastAsia="ja-JP"/>
                  </w:rPr>
                </w:rPrChange>
              </w:rPr>
            </w:pPr>
            <w:r w:rsidRPr="00E40DDD">
              <w:rPr>
                <w:rFonts w:cstheme="minorHAnsi"/>
                <w:sz w:val="24"/>
                <w:szCs w:val="24"/>
                <w:lang w:eastAsia="ja-JP"/>
                <w:rPrChange w:id="1729" w:author="DuyNgo" w:date="2012-08-08T07:35:00Z">
                  <w:rPr>
                    <w:rFonts w:cstheme="minorHAnsi"/>
                    <w:sz w:val="24"/>
                    <w:szCs w:val="24"/>
                    <w:lang w:eastAsia="ja-JP"/>
                  </w:rPr>
                </w:rPrChange>
              </w:rPr>
              <w:t>x</w:t>
            </w:r>
          </w:p>
        </w:tc>
        <w:tc>
          <w:tcPr>
            <w:tcW w:w="759" w:type="dxa"/>
            <w:vAlign w:val="bottom"/>
          </w:tcPr>
          <w:p w:rsidR="000F58BC" w:rsidRPr="00E40DDD" w:rsidRDefault="000F58BC" w:rsidP="00DC4B9B">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730" w:author="DuyNgo" w:date="2012-08-08T07:35:00Z">
                  <w:rPr>
                    <w:rFonts w:cstheme="minorHAnsi"/>
                    <w:sz w:val="24"/>
                    <w:szCs w:val="24"/>
                    <w:lang w:eastAsia="ja-JP"/>
                  </w:rPr>
                </w:rPrChange>
              </w:rPr>
            </w:pPr>
          </w:p>
        </w:tc>
        <w:tc>
          <w:tcPr>
            <w:tcW w:w="759" w:type="dxa"/>
            <w:vAlign w:val="bottom"/>
          </w:tcPr>
          <w:p w:rsidR="000F58BC" w:rsidRPr="00E40DDD" w:rsidRDefault="000F58BC" w:rsidP="00DC4B9B">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ja-JP"/>
                <w:rPrChange w:id="1731" w:author="DuyNgo" w:date="2012-08-08T07:35:00Z">
                  <w:rPr>
                    <w:rFonts w:cstheme="minorHAnsi"/>
                    <w:sz w:val="24"/>
                    <w:szCs w:val="24"/>
                    <w:lang w:eastAsia="ja-JP"/>
                  </w:rPr>
                </w:rPrChange>
              </w:rPr>
            </w:pPr>
          </w:p>
        </w:tc>
      </w:tr>
    </w:tbl>
    <w:p w:rsidR="000F58BC" w:rsidRPr="00E40DDD" w:rsidRDefault="00391B3C" w:rsidP="00DC4B9B">
      <w:pPr>
        <w:spacing w:after="0"/>
        <w:rPr>
          <w:rFonts w:cstheme="minorHAnsi"/>
          <w:sz w:val="24"/>
          <w:szCs w:val="24"/>
          <w:rPrChange w:id="1732" w:author="DuyNgo" w:date="2012-08-08T07:35:00Z">
            <w:rPr>
              <w:rFonts w:cstheme="minorHAnsi"/>
              <w:sz w:val="24"/>
              <w:szCs w:val="24"/>
            </w:rPr>
          </w:rPrChange>
        </w:rPr>
      </w:pPr>
      <w:r w:rsidRPr="00E40DDD">
        <w:rPr>
          <w:rFonts w:cstheme="minorHAnsi"/>
          <w:sz w:val="24"/>
          <w:szCs w:val="24"/>
          <w:rPrChange w:id="1733" w:author="DuyNgo" w:date="2012-08-08T07:35:00Z">
            <w:rPr>
              <w:rFonts w:cstheme="minorHAnsi"/>
              <w:sz w:val="24"/>
              <w:szCs w:val="24"/>
            </w:rPr>
          </w:rPrChange>
        </w:rPr>
        <w:br/>
      </w:r>
    </w:p>
    <w:p w:rsidR="00130471" w:rsidRPr="00E40DDD" w:rsidRDefault="00130471" w:rsidP="00DC4B9B">
      <w:pPr>
        <w:pStyle w:val="Heading1"/>
        <w:numPr>
          <w:ilvl w:val="0"/>
          <w:numId w:val="2"/>
        </w:numPr>
        <w:spacing w:before="0"/>
        <w:rPr>
          <w:rFonts w:asciiTheme="minorHAnsi" w:hAnsiTheme="minorHAnsi" w:cstheme="minorHAnsi"/>
          <w:sz w:val="24"/>
          <w:szCs w:val="24"/>
          <w:rPrChange w:id="1734" w:author="DuyNgo" w:date="2012-08-08T07:35:00Z">
            <w:rPr>
              <w:rFonts w:asciiTheme="minorHAnsi" w:hAnsiTheme="minorHAnsi" w:cstheme="minorHAnsi"/>
              <w:sz w:val="24"/>
              <w:szCs w:val="24"/>
            </w:rPr>
          </w:rPrChange>
        </w:rPr>
      </w:pPr>
      <w:bookmarkStart w:id="1735" w:name="_Toc288822206"/>
      <w:bookmarkStart w:id="1736" w:name="_Toc330479272"/>
      <w:r w:rsidRPr="00E40DDD">
        <w:rPr>
          <w:rFonts w:asciiTheme="minorHAnsi" w:hAnsiTheme="minorHAnsi" w:cstheme="minorHAnsi"/>
          <w:sz w:val="24"/>
          <w:szCs w:val="24"/>
          <w:rPrChange w:id="1737" w:author="DuyNgo" w:date="2012-08-08T07:35:00Z">
            <w:rPr>
              <w:rFonts w:asciiTheme="minorHAnsi" w:eastAsiaTheme="minorHAnsi" w:hAnsiTheme="minorHAnsi" w:cstheme="minorHAnsi"/>
              <w:b w:val="0"/>
              <w:bCs w:val="0"/>
              <w:color w:val="auto"/>
              <w:sz w:val="24"/>
              <w:szCs w:val="24"/>
            </w:rPr>
          </w:rPrChange>
        </w:rPr>
        <w:t>Appendix A: Test Logs</w:t>
      </w:r>
      <w:bookmarkEnd w:id="1735"/>
      <w:bookmarkEnd w:id="1736"/>
      <w:r w:rsidR="00391B3C" w:rsidRPr="00E40DDD">
        <w:rPr>
          <w:rFonts w:asciiTheme="minorHAnsi" w:hAnsiTheme="minorHAnsi" w:cstheme="minorHAnsi"/>
          <w:sz w:val="24"/>
          <w:szCs w:val="24"/>
          <w:rPrChange w:id="1738" w:author="DuyNgo" w:date="2012-08-08T07:35:00Z">
            <w:rPr>
              <w:rFonts w:asciiTheme="minorHAnsi" w:eastAsiaTheme="minorHAnsi" w:hAnsiTheme="minorHAnsi" w:cstheme="minorHAnsi"/>
              <w:b w:val="0"/>
              <w:bCs w:val="0"/>
              <w:color w:val="auto"/>
              <w:sz w:val="24"/>
              <w:szCs w:val="24"/>
            </w:rPr>
          </w:rPrChange>
        </w:rPr>
        <w:br/>
      </w:r>
    </w:p>
    <w:p w:rsidR="00130471" w:rsidRPr="00E40DDD" w:rsidRDefault="00130471" w:rsidP="00DC4B9B">
      <w:pPr>
        <w:pStyle w:val="Heading2"/>
        <w:numPr>
          <w:ilvl w:val="0"/>
          <w:numId w:val="13"/>
        </w:numPr>
        <w:spacing w:before="0"/>
        <w:rPr>
          <w:rFonts w:asciiTheme="minorHAnsi" w:hAnsiTheme="minorHAnsi" w:cstheme="minorHAnsi"/>
          <w:sz w:val="24"/>
          <w:szCs w:val="24"/>
          <w:rPrChange w:id="1739" w:author="DuyNgo" w:date="2012-08-08T07:35:00Z">
            <w:rPr>
              <w:rFonts w:asciiTheme="minorHAnsi" w:hAnsiTheme="minorHAnsi" w:cstheme="minorHAnsi"/>
              <w:sz w:val="24"/>
              <w:szCs w:val="24"/>
            </w:rPr>
          </w:rPrChange>
        </w:rPr>
      </w:pPr>
      <w:bookmarkStart w:id="1740" w:name="_Toc288822208"/>
      <w:bookmarkStart w:id="1741" w:name="_Toc330479273"/>
      <w:r w:rsidRPr="00E40DDD">
        <w:rPr>
          <w:rFonts w:asciiTheme="minorHAnsi" w:hAnsiTheme="minorHAnsi" w:cstheme="minorHAnsi"/>
          <w:sz w:val="24"/>
          <w:szCs w:val="24"/>
          <w:rPrChange w:id="1742" w:author="DuyNgo" w:date="2012-08-08T07:35:00Z">
            <w:rPr>
              <w:rFonts w:asciiTheme="minorHAnsi" w:eastAsiaTheme="minorHAnsi" w:hAnsiTheme="minorHAnsi" w:cstheme="minorHAnsi"/>
              <w:b w:val="0"/>
              <w:bCs w:val="0"/>
              <w:color w:val="auto"/>
              <w:sz w:val="24"/>
              <w:szCs w:val="24"/>
            </w:rPr>
          </w:rPrChange>
        </w:rPr>
        <w:t>Test Results</w:t>
      </w:r>
      <w:bookmarkEnd w:id="1740"/>
      <w:bookmarkEnd w:id="1741"/>
    </w:p>
    <w:p w:rsidR="000F58BC" w:rsidRPr="00E40DDD" w:rsidRDefault="000F58BC" w:rsidP="00DC4B9B">
      <w:pPr>
        <w:spacing w:after="0"/>
        <w:rPr>
          <w:rFonts w:cstheme="minorHAnsi"/>
          <w:sz w:val="24"/>
          <w:szCs w:val="24"/>
          <w:rPrChange w:id="1743" w:author="DuyNgo" w:date="2012-08-08T07:35:00Z">
            <w:rPr>
              <w:rFonts w:cstheme="minorHAnsi"/>
              <w:sz w:val="24"/>
              <w:szCs w:val="24"/>
            </w:rPr>
          </w:rPrChange>
        </w:rPr>
      </w:pPr>
    </w:p>
    <w:p w:rsidR="000F58BC" w:rsidRPr="00E40DDD" w:rsidRDefault="000F58BC" w:rsidP="00DC4B9B">
      <w:pPr>
        <w:spacing w:after="0"/>
        <w:rPr>
          <w:rFonts w:cstheme="minorHAnsi"/>
          <w:color w:val="FF0000"/>
          <w:sz w:val="24"/>
          <w:szCs w:val="24"/>
          <w:rPrChange w:id="1744" w:author="DuyNgo" w:date="2012-08-08T07:35:00Z">
            <w:rPr>
              <w:rFonts w:cstheme="minorHAnsi"/>
              <w:color w:val="FF0000"/>
              <w:sz w:val="24"/>
              <w:szCs w:val="24"/>
            </w:rPr>
          </w:rPrChange>
        </w:rPr>
      </w:pPr>
      <w:r w:rsidRPr="00E40DDD">
        <w:rPr>
          <w:rFonts w:cstheme="minorHAnsi"/>
          <w:color w:val="FF0000"/>
          <w:sz w:val="24"/>
          <w:szCs w:val="24"/>
          <w:rPrChange w:id="1745" w:author="DuyNgo" w:date="2012-08-08T07:35:00Z">
            <w:rPr>
              <w:rFonts w:cstheme="minorHAnsi"/>
              <w:color w:val="FF0000"/>
              <w:sz w:val="24"/>
              <w:szCs w:val="24"/>
            </w:rPr>
          </w:rPrChange>
        </w:rPr>
        <w:t>To be updated</w:t>
      </w:r>
    </w:p>
    <w:p w:rsidR="000F58BC" w:rsidRPr="00E40DDD" w:rsidRDefault="000F58BC" w:rsidP="00DC4B9B">
      <w:pPr>
        <w:spacing w:after="0"/>
        <w:rPr>
          <w:rFonts w:cstheme="minorHAnsi"/>
          <w:sz w:val="24"/>
          <w:szCs w:val="24"/>
          <w:rPrChange w:id="1746" w:author="DuyNgo" w:date="2012-08-08T07:35:00Z">
            <w:rPr>
              <w:rFonts w:cstheme="minorHAnsi"/>
              <w:sz w:val="24"/>
              <w:szCs w:val="24"/>
            </w:rPr>
          </w:rPrChange>
        </w:rPr>
      </w:pPr>
      <w:r w:rsidRPr="00E40DDD">
        <w:rPr>
          <w:rFonts w:cstheme="minorHAnsi"/>
          <w:sz w:val="24"/>
          <w:szCs w:val="24"/>
          <w:rPrChange w:id="1747" w:author="DuyNgo" w:date="2012-08-08T07:35:00Z">
            <w:rPr>
              <w:rFonts w:cstheme="minorHAnsi"/>
              <w:sz w:val="24"/>
              <w:szCs w:val="24"/>
            </w:rPr>
          </w:rPrChange>
        </w:rPr>
        <w:t>Sample column:</w:t>
      </w:r>
    </w:p>
    <w:tbl>
      <w:tblPr>
        <w:tblStyle w:val="MediumShading2-Accent1"/>
        <w:tblW w:w="8546" w:type="dxa"/>
        <w:tblLook w:val="04A0" w:firstRow="1" w:lastRow="0" w:firstColumn="1" w:lastColumn="0" w:noHBand="0" w:noVBand="1"/>
      </w:tblPr>
      <w:tblGrid>
        <w:gridCol w:w="3175"/>
        <w:gridCol w:w="718"/>
        <w:gridCol w:w="626"/>
        <w:gridCol w:w="1135"/>
        <w:gridCol w:w="656"/>
        <w:gridCol w:w="2236"/>
      </w:tblGrid>
      <w:tr w:rsidR="000F58BC" w:rsidRPr="00E40DDD" w:rsidTr="00190524">
        <w:trPr>
          <w:cnfStyle w:val="100000000000" w:firstRow="1" w:lastRow="0" w:firstColumn="0" w:lastColumn="0" w:oddVBand="0" w:evenVBand="0" w:oddHBand="0" w:evenHBand="0" w:firstRowFirstColumn="0" w:firstRowLastColumn="0" w:lastRowFirstColumn="0" w:lastRowLastColumn="0"/>
          <w:trHeight w:val="399"/>
        </w:trPr>
        <w:tc>
          <w:tcPr>
            <w:cnfStyle w:val="001000000100" w:firstRow="0" w:lastRow="0" w:firstColumn="1" w:lastColumn="0" w:oddVBand="0" w:evenVBand="0" w:oddHBand="0" w:evenHBand="0" w:firstRowFirstColumn="1" w:firstRowLastColumn="0" w:lastRowFirstColumn="0" w:lastRowLastColumn="0"/>
            <w:tcW w:w="3175" w:type="dxa"/>
            <w:noWrap/>
            <w:hideMark/>
          </w:tcPr>
          <w:p w:rsidR="000F58BC" w:rsidRPr="00E40DDD" w:rsidRDefault="000F58BC" w:rsidP="00DC4B9B">
            <w:pPr>
              <w:spacing w:after="200" w:line="360" w:lineRule="auto"/>
              <w:jc w:val="center"/>
              <w:rPr>
                <w:rFonts w:eastAsia="MS PGothic" w:cstheme="minorHAnsi"/>
                <w:b w:val="0"/>
                <w:bCs w:val="0"/>
                <w:color w:val="FFFFFF"/>
                <w:sz w:val="24"/>
                <w:szCs w:val="24"/>
                <w:lang w:eastAsia="ja-JP"/>
                <w:rPrChange w:id="1748" w:author="DuyNgo" w:date="2012-08-08T07:35:00Z">
                  <w:rPr>
                    <w:rFonts w:eastAsia="MS PGothic" w:cstheme="minorHAnsi"/>
                    <w:b w:val="0"/>
                    <w:bCs w:val="0"/>
                    <w:color w:val="FFFFFF"/>
                    <w:sz w:val="24"/>
                    <w:szCs w:val="24"/>
                    <w:lang w:eastAsia="ja-JP"/>
                  </w:rPr>
                </w:rPrChange>
              </w:rPr>
            </w:pPr>
            <w:r w:rsidRPr="00E40DDD">
              <w:rPr>
                <w:rFonts w:eastAsia="MS PGothic" w:cstheme="minorHAnsi"/>
                <w:color w:val="FFFFFF"/>
                <w:sz w:val="24"/>
                <w:szCs w:val="24"/>
                <w:lang w:eastAsia="ja-JP"/>
                <w:rPrChange w:id="1749" w:author="DuyNgo" w:date="2012-08-08T07:35:00Z">
                  <w:rPr>
                    <w:rFonts w:eastAsia="MS PGothic" w:cstheme="minorHAnsi"/>
                    <w:color w:val="FFFFFF"/>
                    <w:sz w:val="24"/>
                    <w:szCs w:val="24"/>
                    <w:lang w:eastAsia="ja-JP"/>
                  </w:rPr>
                </w:rPrChange>
              </w:rPr>
              <w:t>Module code</w:t>
            </w:r>
          </w:p>
        </w:tc>
        <w:tc>
          <w:tcPr>
            <w:tcW w:w="719" w:type="dxa"/>
            <w:hideMark/>
          </w:tcPr>
          <w:p w:rsidR="000F58BC" w:rsidRPr="00E40DDD" w:rsidRDefault="000F58BC" w:rsidP="00DC4B9B">
            <w:pPr>
              <w:spacing w:after="200" w:line="360" w:lineRule="auto"/>
              <w:jc w:val="center"/>
              <w:cnfStyle w:val="100000000000" w:firstRow="1" w:lastRow="0" w:firstColumn="0" w:lastColumn="0" w:oddVBand="0" w:evenVBand="0" w:oddHBand="0" w:evenHBand="0" w:firstRowFirstColumn="0" w:firstRowLastColumn="0" w:lastRowFirstColumn="0" w:lastRowLastColumn="0"/>
              <w:rPr>
                <w:rFonts w:eastAsia="MS PGothic" w:cstheme="minorHAnsi"/>
                <w:b w:val="0"/>
                <w:bCs w:val="0"/>
                <w:color w:val="FFFFFF"/>
                <w:sz w:val="24"/>
                <w:szCs w:val="24"/>
                <w:lang w:eastAsia="ja-JP"/>
                <w:rPrChange w:id="1750" w:author="DuyNgo" w:date="2012-08-08T07:35:00Z">
                  <w:rPr>
                    <w:rFonts w:eastAsia="MS PGothic" w:cstheme="minorHAnsi"/>
                    <w:b w:val="0"/>
                    <w:bCs w:val="0"/>
                    <w:color w:val="FFFFFF"/>
                    <w:sz w:val="24"/>
                    <w:szCs w:val="24"/>
                    <w:lang w:eastAsia="ja-JP"/>
                  </w:rPr>
                </w:rPrChange>
              </w:rPr>
            </w:pPr>
            <w:r w:rsidRPr="00E40DDD">
              <w:rPr>
                <w:rFonts w:eastAsia="MS PGothic" w:cstheme="minorHAnsi"/>
                <w:color w:val="FFFFFF"/>
                <w:sz w:val="24"/>
                <w:szCs w:val="24"/>
                <w:lang w:eastAsia="ja-JP"/>
                <w:rPrChange w:id="1751" w:author="DuyNgo" w:date="2012-08-08T07:35:00Z">
                  <w:rPr>
                    <w:rFonts w:eastAsia="MS PGothic" w:cstheme="minorHAnsi"/>
                    <w:color w:val="FFFFFF"/>
                    <w:sz w:val="24"/>
                    <w:szCs w:val="24"/>
                    <w:lang w:eastAsia="ja-JP"/>
                  </w:rPr>
                </w:rPrChange>
              </w:rPr>
              <w:t>Pass</w:t>
            </w:r>
          </w:p>
        </w:tc>
        <w:tc>
          <w:tcPr>
            <w:tcW w:w="626" w:type="dxa"/>
            <w:noWrap/>
            <w:hideMark/>
          </w:tcPr>
          <w:p w:rsidR="000F58BC" w:rsidRPr="00E40DDD" w:rsidRDefault="000F58BC" w:rsidP="00DC4B9B">
            <w:pPr>
              <w:spacing w:after="200" w:line="360" w:lineRule="auto"/>
              <w:jc w:val="center"/>
              <w:cnfStyle w:val="100000000000" w:firstRow="1" w:lastRow="0" w:firstColumn="0" w:lastColumn="0" w:oddVBand="0" w:evenVBand="0" w:oddHBand="0" w:evenHBand="0" w:firstRowFirstColumn="0" w:firstRowLastColumn="0" w:lastRowFirstColumn="0" w:lastRowLastColumn="0"/>
              <w:rPr>
                <w:rFonts w:eastAsia="MS PGothic" w:cstheme="minorHAnsi"/>
                <w:b w:val="0"/>
                <w:bCs w:val="0"/>
                <w:color w:val="FFFFFF"/>
                <w:sz w:val="24"/>
                <w:szCs w:val="24"/>
                <w:lang w:eastAsia="ja-JP"/>
                <w:rPrChange w:id="1752" w:author="DuyNgo" w:date="2012-08-08T07:35:00Z">
                  <w:rPr>
                    <w:rFonts w:eastAsia="MS PGothic" w:cstheme="minorHAnsi"/>
                    <w:b w:val="0"/>
                    <w:bCs w:val="0"/>
                    <w:color w:val="FFFFFF"/>
                    <w:sz w:val="24"/>
                    <w:szCs w:val="24"/>
                    <w:lang w:eastAsia="ja-JP"/>
                  </w:rPr>
                </w:rPrChange>
              </w:rPr>
            </w:pPr>
            <w:r w:rsidRPr="00E40DDD">
              <w:rPr>
                <w:rFonts w:eastAsia="MS PGothic" w:cstheme="minorHAnsi"/>
                <w:color w:val="FFFFFF"/>
                <w:sz w:val="24"/>
                <w:szCs w:val="24"/>
                <w:lang w:eastAsia="ja-JP"/>
                <w:rPrChange w:id="1753" w:author="DuyNgo" w:date="2012-08-08T07:35:00Z">
                  <w:rPr>
                    <w:rFonts w:eastAsia="MS PGothic" w:cstheme="minorHAnsi"/>
                    <w:color w:val="FFFFFF"/>
                    <w:sz w:val="24"/>
                    <w:szCs w:val="24"/>
                    <w:lang w:eastAsia="ja-JP"/>
                  </w:rPr>
                </w:rPrChange>
              </w:rPr>
              <w:t>Fail</w:t>
            </w:r>
          </w:p>
        </w:tc>
        <w:tc>
          <w:tcPr>
            <w:tcW w:w="1112" w:type="dxa"/>
            <w:noWrap/>
            <w:hideMark/>
          </w:tcPr>
          <w:p w:rsidR="000F58BC" w:rsidRPr="00E40DDD" w:rsidRDefault="000F58BC" w:rsidP="00DC4B9B">
            <w:pPr>
              <w:spacing w:after="200" w:line="360" w:lineRule="auto"/>
              <w:jc w:val="center"/>
              <w:cnfStyle w:val="100000000000" w:firstRow="1" w:lastRow="0" w:firstColumn="0" w:lastColumn="0" w:oddVBand="0" w:evenVBand="0" w:oddHBand="0" w:evenHBand="0" w:firstRowFirstColumn="0" w:firstRowLastColumn="0" w:lastRowFirstColumn="0" w:lastRowLastColumn="0"/>
              <w:rPr>
                <w:rFonts w:eastAsia="MS PGothic" w:cstheme="minorHAnsi"/>
                <w:b w:val="0"/>
                <w:bCs w:val="0"/>
                <w:color w:val="FFFFFF"/>
                <w:sz w:val="24"/>
                <w:szCs w:val="24"/>
                <w:lang w:eastAsia="ja-JP"/>
                <w:rPrChange w:id="1754" w:author="DuyNgo" w:date="2012-08-08T07:35:00Z">
                  <w:rPr>
                    <w:rFonts w:eastAsia="MS PGothic" w:cstheme="minorHAnsi"/>
                    <w:b w:val="0"/>
                    <w:bCs w:val="0"/>
                    <w:color w:val="FFFFFF"/>
                    <w:sz w:val="24"/>
                    <w:szCs w:val="24"/>
                    <w:lang w:eastAsia="ja-JP"/>
                  </w:rPr>
                </w:rPrChange>
              </w:rPr>
            </w:pPr>
            <w:r w:rsidRPr="00E40DDD">
              <w:rPr>
                <w:rFonts w:eastAsia="MS PGothic" w:cstheme="minorHAnsi"/>
                <w:color w:val="FFFFFF"/>
                <w:sz w:val="24"/>
                <w:szCs w:val="24"/>
                <w:lang w:eastAsia="ja-JP"/>
                <w:rPrChange w:id="1755" w:author="DuyNgo" w:date="2012-08-08T07:35:00Z">
                  <w:rPr>
                    <w:rFonts w:eastAsia="MS PGothic" w:cstheme="minorHAnsi"/>
                    <w:color w:val="FFFFFF"/>
                    <w:sz w:val="24"/>
                    <w:szCs w:val="24"/>
                    <w:lang w:eastAsia="ja-JP"/>
                  </w:rPr>
                </w:rPrChange>
              </w:rPr>
              <w:t>Untested</w:t>
            </w:r>
          </w:p>
        </w:tc>
        <w:tc>
          <w:tcPr>
            <w:tcW w:w="656" w:type="dxa"/>
            <w:noWrap/>
            <w:hideMark/>
          </w:tcPr>
          <w:p w:rsidR="000F58BC" w:rsidRPr="00E40DDD" w:rsidRDefault="000F58BC" w:rsidP="00DC4B9B">
            <w:pPr>
              <w:spacing w:after="200" w:line="360" w:lineRule="auto"/>
              <w:jc w:val="center"/>
              <w:cnfStyle w:val="100000000000" w:firstRow="1" w:lastRow="0" w:firstColumn="0" w:lastColumn="0" w:oddVBand="0" w:evenVBand="0" w:oddHBand="0" w:evenHBand="0" w:firstRowFirstColumn="0" w:firstRowLastColumn="0" w:lastRowFirstColumn="0" w:lastRowLastColumn="0"/>
              <w:rPr>
                <w:rFonts w:eastAsia="MS PGothic" w:cstheme="minorHAnsi"/>
                <w:b w:val="0"/>
                <w:bCs w:val="0"/>
                <w:color w:val="FFFFFF"/>
                <w:sz w:val="24"/>
                <w:szCs w:val="24"/>
                <w:lang w:eastAsia="ja-JP"/>
                <w:rPrChange w:id="1756" w:author="DuyNgo" w:date="2012-08-08T07:35:00Z">
                  <w:rPr>
                    <w:rFonts w:eastAsia="MS PGothic" w:cstheme="minorHAnsi"/>
                    <w:b w:val="0"/>
                    <w:bCs w:val="0"/>
                    <w:color w:val="FFFFFF"/>
                    <w:sz w:val="24"/>
                    <w:szCs w:val="24"/>
                    <w:lang w:eastAsia="ja-JP"/>
                  </w:rPr>
                </w:rPrChange>
              </w:rPr>
            </w:pPr>
            <w:r w:rsidRPr="00E40DDD">
              <w:rPr>
                <w:rFonts w:eastAsia="MS PGothic" w:cstheme="minorHAnsi"/>
                <w:color w:val="FFFFFF"/>
                <w:sz w:val="24"/>
                <w:szCs w:val="24"/>
                <w:lang w:eastAsia="ja-JP"/>
                <w:rPrChange w:id="1757" w:author="DuyNgo" w:date="2012-08-08T07:35:00Z">
                  <w:rPr>
                    <w:rFonts w:eastAsia="MS PGothic" w:cstheme="minorHAnsi"/>
                    <w:color w:val="FFFFFF"/>
                    <w:sz w:val="24"/>
                    <w:szCs w:val="24"/>
                    <w:lang w:eastAsia="ja-JP"/>
                  </w:rPr>
                </w:rPrChange>
              </w:rPr>
              <w:t>N/A</w:t>
            </w:r>
          </w:p>
        </w:tc>
        <w:tc>
          <w:tcPr>
            <w:tcW w:w="2258" w:type="dxa"/>
            <w:hideMark/>
          </w:tcPr>
          <w:p w:rsidR="000F58BC" w:rsidRPr="00E40DDD" w:rsidRDefault="000F58BC" w:rsidP="00DC4B9B">
            <w:pPr>
              <w:spacing w:after="200" w:line="360" w:lineRule="auto"/>
              <w:jc w:val="center"/>
              <w:cnfStyle w:val="100000000000" w:firstRow="1" w:lastRow="0" w:firstColumn="0" w:lastColumn="0" w:oddVBand="0" w:evenVBand="0" w:oddHBand="0" w:evenHBand="0" w:firstRowFirstColumn="0" w:firstRowLastColumn="0" w:lastRowFirstColumn="0" w:lastRowLastColumn="0"/>
              <w:rPr>
                <w:rFonts w:eastAsia="MS PGothic" w:cstheme="minorHAnsi"/>
                <w:b w:val="0"/>
                <w:bCs w:val="0"/>
                <w:color w:val="FFFFFF"/>
                <w:sz w:val="24"/>
                <w:szCs w:val="24"/>
                <w:lang w:eastAsia="ja-JP"/>
                <w:rPrChange w:id="1758" w:author="DuyNgo" w:date="2012-08-08T07:35:00Z">
                  <w:rPr>
                    <w:rFonts w:eastAsia="MS PGothic" w:cstheme="minorHAnsi"/>
                    <w:b w:val="0"/>
                    <w:bCs w:val="0"/>
                    <w:color w:val="FFFFFF"/>
                    <w:sz w:val="24"/>
                    <w:szCs w:val="24"/>
                    <w:lang w:eastAsia="ja-JP"/>
                  </w:rPr>
                </w:rPrChange>
              </w:rPr>
            </w:pPr>
            <w:r w:rsidRPr="00E40DDD">
              <w:rPr>
                <w:rFonts w:eastAsia="MS PGothic" w:cstheme="minorHAnsi"/>
                <w:color w:val="FFFFFF"/>
                <w:sz w:val="24"/>
                <w:szCs w:val="24"/>
                <w:lang w:eastAsia="ja-JP"/>
                <w:rPrChange w:id="1759" w:author="DuyNgo" w:date="2012-08-08T07:35:00Z">
                  <w:rPr>
                    <w:rFonts w:eastAsia="MS PGothic" w:cstheme="minorHAnsi"/>
                    <w:color w:val="FFFFFF"/>
                    <w:sz w:val="24"/>
                    <w:szCs w:val="24"/>
                    <w:lang w:eastAsia="ja-JP"/>
                  </w:rPr>
                </w:rPrChange>
              </w:rPr>
              <w:t>Number of  test cases</w:t>
            </w:r>
          </w:p>
        </w:tc>
      </w:tr>
    </w:tbl>
    <w:p w:rsidR="000F58BC" w:rsidRPr="00E40DDD" w:rsidRDefault="000F58BC" w:rsidP="00DC4B9B">
      <w:pPr>
        <w:spacing w:after="0"/>
        <w:rPr>
          <w:rFonts w:cstheme="minorHAnsi"/>
          <w:sz w:val="24"/>
          <w:szCs w:val="24"/>
          <w:rPrChange w:id="1760" w:author="DuyNgo" w:date="2012-08-08T07:35:00Z">
            <w:rPr>
              <w:rFonts w:cstheme="minorHAnsi"/>
              <w:sz w:val="24"/>
              <w:szCs w:val="24"/>
            </w:rPr>
          </w:rPrChange>
        </w:rPr>
      </w:pPr>
    </w:p>
    <w:p w:rsidR="00130471" w:rsidRPr="00E40DDD" w:rsidRDefault="00130471" w:rsidP="00DC4B9B">
      <w:pPr>
        <w:pStyle w:val="Heading2"/>
        <w:numPr>
          <w:ilvl w:val="0"/>
          <w:numId w:val="13"/>
        </w:numPr>
        <w:spacing w:before="0"/>
        <w:rPr>
          <w:rFonts w:asciiTheme="minorHAnsi" w:hAnsiTheme="minorHAnsi" w:cstheme="minorHAnsi"/>
          <w:sz w:val="24"/>
          <w:szCs w:val="24"/>
          <w:rPrChange w:id="1761" w:author="DuyNgo" w:date="2012-08-08T07:35:00Z">
            <w:rPr>
              <w:rFonts w:asciiTheme="minorHAnsi" w:hAnsiTheme="minorHAnsi" w:cstheme="minorHAnsi"/>
              <w:sz w:val="24"/>
              <w:szCs w:val="24"/>
            </w:rPr>
          </w:rPrChange>
        </w:rPr>
      </w:pPr>
      <w:bookmarkStart w:id="1762" w:name="_Toc330479274"/>
      <w:r w:rsidRPr="00E40DDD">
        <w:rPr>
          <w:rFonts w:asciiTheme="minorHAnsi" w:hAnsiTheme="minorHAnsi" w:cstheme="minorHAnsi"/>
          <w:sz w:val="24"/>
          <w:szCs w:val="24"/>
          <w:rPrChange w:id="1763" w:author="DuyNgo" w:date="2012-08-08T07:35:00Z">
            <w:rPr>
              <w:rFonts w:asciiTheme="minorHAnsi" w:eastAsiaTheme="minorHAnsi" w:hAnsiTheme="minorHAnsi" w:cstheme="minorHAnsi"/>
              <w:b w:val="0"/>
              <w:bCs w:val="0"/>
              <w:color w:val="auto"/>
              <w:sz w:val="24"/>
              <w:szCs w:val="24"/>
            </w:rPr>
          </w:rPrChange>
        </w:rPr>
        <w:t>Incident Report</w:t>
      </w:r>
      <w:bookmarkEnd w:id="1762"/>
    </w:p>
    <w:p w:rsidR="00130471" w:rsidRPr="00E40DDD" w:rsidRDefault="00130471" w:rsidP="00DC4B9B">
      <w:pPr>
        <w:pStyle w:val="ListParagraph"/>
        <w:keepNext/>
        <w:keepLines/>
        <w:numPr>
          <w:ilvl w:val="0"/>
          <w:numId w:val="44"/>
        </w:numPr>
        <w:tabs>
          <w:tab w:val="left" w:pos="993"/>
        </w:tabs>
        <w:spacing w:after="0"/>
        <w:contextualSpacing w:val="0"/>
        <w:outlineLvl w:val="2"/>
        <w:rPr>
          <w:rFonts w:eastAsiaTheme="majorEastAsia" w:cstheme="minorHAnsi"/>
          <w:b/>
          <w:bCs/>
          <w:vanish/>
          <w:color w:val="4F81BD" w:themeColor="accent1"/>
          <w:sz w:val="24"/>
          <w:szCs w:val="24"/>
          <w:rPrChange w:id="1764" w:author="DuyNgo" w:date="2012-08-08T07:35:00Z">
            <w:rPr>
              <w:rFonts w:eastAsiaTheme="majorEastAsia" w:cstheme="minorHAnsi"/>
              <w:b/>
              <w:bCs/>
              <w:vanish/>
              <w:color w:val="4F81BD" w:themeColor="accent1"/>
              <w:sz w:val="24"/>
              <w:szCs w:val="24"/>
            </w:rPr>
          </w:rPrChange>
        </w:rPr>
      </w:pPr>
      <w:bookmarkStart w:id="1765" w:name="_Toc289901176"/>
      <w:bookmarkStart w:id="1766" w:name="_Toc289958729"/>
      <w:bookmarkStart w:id="1767" w:name="_Toc290062571"/>
      <w:bookmarkStart w:id="1768" w:name="_Toc290062637"/>
      <w:bookmarkStart w:id="1769" w:name="_Toc290067644"/>
      <w:bookmarkStart w:id="1770" w:name="_Toc290067708"/>
      <w:bookmarkStart w:id="1771" w:name="_Toc290908783"/>
      <w:bookmarkStart w:id="1772" w:name="_Toc318567221"/>
      <w:bookmarkStart w:id="1773" w:name="_Toc318567311"/>
      <w:bookmarkStart w:id="1774" w:name="_Toc320185307"/>
      <w:bookmarkStart w:id="1775" w:name="_Toc330267733"/>
      <w:bookmarkStart w:id="1776" w:name="_Toc330479275"/>
      <w:bookmarkEnd w:id="1765"/>
      <w:bookmarkEnd w:id="1766"/>
      <w:bookmarkEnd w:id="1767"/>
      <w:bookmarkEnd w:id="1768"/>
      <w:bookmarkEnd w:id="1769"/>
      <w:bookmarkEnd w:id="1770"/>
      <w:bookmarkEnd w:id="1771"/>
      <w:bookmarkEnd w:id="1772"/>
      <w:bookmarkEnd w:id="1773"/>
      <w:bookmarkEnd w:id="1774"/>
      <w:bookmarkEnd w:id="1775"/>
      <w:bookmarkEnd w:id="1776"/>
    </w:p>
    <w:p w:rsidR="00130471" w:rsidRPr="00E40DDD" w:rsidRDefault="00130471" w:rsidP="00DC4B9B">
      <w:pPr>
        <w:pStyle w:val="ListParagraph"/>
        <w:spacing w:after="0"/>
        <w:rPr>
          <w:rFonts w:cstheme="minorHAnsi"/>
          <w:sz w:val="24"/>
          <w:szCs w:val="24"/>
          <w:rPrChange w:id="1777" w:author="DuyNgo" w:date="2012-08-08T07:35:00Z">
            <w:rPr>
              <w:rFonts w:cstheme="minorHAnsi"/>
              <w:sz w:val="24"/>
              <w:szCs w:val="24"/>
            </w:rPr>
          </w:rPrChange>
        </w:rPr>
      </w:pPr>
    </w:p>
    <w:p w:rsidR="000D1045" w:rsidRPr="00E40DDD" w:rsidRDefault="00BB38E4" w:rsidP="00DC4B9B">
      <w:pPr>
        <w:pStyle w:val="Heading3"/>
        <w:numPr>
          <w:ilvl w:val="1"/>
          <w:numId w:val="13"/>
        </w:numPr>
        <w:spacing w:before="0"/>
        <w:rPr>
          <w:rFonts w:asciiTheme="minorHAnsi" w:hAnsiTheme="minorHAnsi" w:cstheme="minorHAnsi"/>
          <w:sz w:val="24"/>
          <w:szCs w:val="24"/>
          <w:rPrChange w:id="1778" w:author="DuyNgo" w:date="2012-08-08T07:35:00Z">
            <w:rPr>
              <w:rFonts w:asciiTheme="minorHAnsi" w:hAnsiTheme="minorHAnsi" w:cstheme="minorHAnsi"/>
              <w:sz w:val="24"/>
              <w:szCs w:val="24"/>
            </w:rPr>
          </w:rPrChange>
        </w:rPr>
      </w:pPr>
      <w:bookmarkStart w:id="1779" w:name="_Toc319824990"/>
      <w:bookmarkStart w:id="1780" w:name="_Toc330479276"/>
      <w:r w:rsidRPr="00E40DDD">
        <w:rPr>
          <w:rFonts w:asciiTheme="minorHAnsi" w:hAnsiTheme="minorHAnsi" w:cstheme="minorHAnsi"/>
          <w:sz w:val="24"/>
          <w:szCs w:val="24"/>
          <w:rPrChange w:id="1781" w:author="DuyNgo" w:date="2012-08-08T07:35:00Z">
            <w:rPr>
              <w:rFonts w:asciiTheme="minorHAnsi" w:eastAsiaTheme="minorHAnsi" w:hAnsiTheme="minorHAnsi" w:cstheme="minorHAnsi"/>
              <w:b w:val="0"/>
              <w:bCs w:val="0"/>
              <w:color w:val="auto"/>
              <w:sz w:val="24"/>
              <w:szCs w:val="24"/>
            </w:rPr>
          </w:rPrChange>
        </w:rPr>
        <w:t>[Incident Brief Description]</w:t>
      </w:r>
      <w:bookmarkEnd w:id="1779"/>
      <w:bookmarkEnd w:id="1780"/>
      <w:r w:rsidR="000D1045" w:rsidRPr="00E40DDD">
        <w:rPr>
          <w:rFonts w:asciiTheme="minorHAnsi" w:hAnsiTheme="minorHAnsi" w:cstheme="minorHAnsi"/>
          <w:sz w:val="24"/>
          <w:szCs w:val="24"/>
          <w:rPrChange w:id="1782" w:author="DuyNgo" w:date="2012-08-08T07:35:00Z">
            <w:rPr>
              <w:rFonts w:asciiTheme="minorHAnsi" w:eastAsiaTheme="minorHAnsi" w:hAnsiTheme="minorHAnsi" w:cstheme="minorHAnsi"/>
              <w:b w:val="0"/>
              <w:bCs w:val="0"/>
              <w:color w:val="auto"/>
              <w:sz w:val="24"/>
              <w:szCs w:val="24"/>
            </w:rPr>
          </w:rPrChange>
        </w:rPr>
        <w:br/>
      </w:r>
    </w:p>
    <w:p w:rsidR="00BB38E4" w:rsidRPr="00E40DDD" w:rsidRDefault="000D1045" w:rsidP="000D1045">
      <w:pPr>
        <w:rPr>
          <w:rFonts w:cstheme="minorHAnsi"/>
          <w:sz w:val="24"/>
          <w:szCs w:val="24"/>
          <w:rPrChange w:id="1783" w:author="DuyNgo" w:date="2012-08-08T07:35:00Z">
            <w:rPr>
              <w:rFonts w:cstheme="minorHAnsi"/>
              <w:sz w:val="24"/>
              <w:szCs w:val="24"/>
            </w:rPr>
          </w:rPrChange>
        </w:rPr>
      </w:pPr>
      <w:r w:rsidRPr="00E40DDD">
        <w:rPr>
          <w:rFonts w:cstheme="minorHAnsi"/>
          <w:color w:val="FF0000"/>
          <w:sz w:val="24"/>
          <w:szCs w:val="24"/>
          <w:rPrChange w:id="1784" w:author="DuyNgo" w:date="2012-08-08T07:35:00Z">
            <w:rPr>
              <w:rFonts w:cstheme="minorHAnsi"/>
              <w:color w:val="FF0000"/>
              <w:sz w:val="24"/>
              <w:szCs w:val="24"/>
            </w:rPr>
          </w:rPrChange>
        </w:rPr>
        <w:t>To be updated</w:t>
      </w:r>
      <w:r w:rsidR="00391B3C" w:rsidRPr="00E40DDD">
        <w:rPr>
          <w:rFonts w:cstheme="minorHAnsi"/>
          <w:sz w:val="24"/>
          <w:szCs w:val="24"/>
          <w:rPrChange w:id="1785" w:author="DuyNgo" w:date="2012-08-08T07:35:00Z">
            <w:rPr>
              <w:rFonts w:cstheme="minorHAnsi"/>
              <w:sz w:val="24"/>
              <w:szCs w:val="24"/>
            </w:rPr>
          </w:rPrChange>
        </w:rPr>
        <w:br/>
      </w:r>
    </w:p>
    <w:p w:rsidR="00BB38E4" w:rsidRPr="00E40DDD" w:rsidRDefault="00BB38E4" w:rsidP="00DC4B9B">
      <w:pPr>
        <w:pStyle w:val="ListParagraph"/>
        <w:spacing w:after="0"/>
        <w:ind w:left="709"/>
        <w:rPr>
          <w:rFonts w:cstheme="minorHAnsi"/>
          <w:sz w:val="24"/>
          <w:szCs w:val="24"/>
          <w:rPrChange w:id="1786" w:author="DuyNgo" w:date="2012-08-08T07:35:00Z">
            <w:rPr>
              <w:rFonts w:cstheme="minorHAnsi"/>
              <w:sz w:val="24"/>
              <w:szCs w:val="24"/>
            </w:rPr>
          </w:rPrChange>
        </w:rPr>
      </w:pPr>
      <w:proofErr w:type="gramStart"/>
      <w:r w:rsidRPr="00E40DDD">
        <w:rPr>
          <w:rFonts w:cstheme="minorHAnsi"/>
          <w:b/>
          <w:sz w:val="24"/>
          <w:szCs w:val="24"/>
          <w:rPrChange w:id="1787" w:author="DuyNgo" w:date="2012-08-08T07:35:00Z">
            <w:rPr>
              <w:rFonts w:cstheme="minorHAnsi"/>
              <w:b/>
              <w:sz w:val="24"/>
              <w:szCs w:val="24"/>
            </w:rPr>
          </w:rPrChange>
        </w:rPr>
        <w:t xml:space="preserve">Description: </w:t>
      </w:r>
      <w:r w:rsidRPr="00E40DDD">
        <w:rPr>
          <w:rFonts w:cstheme="minorHAnsi"/>
          <w:sz w:val="24"/>
          <w:szCs w:val="24"/>
          <w:rPrChange w:id="1788" w:author="DuyNgo" w:date="2012-08-08T07:35:00Z">
            <w:rPr>
              <w:rFonts w:cstheme="minorHAnsi"/>
              <w:sz w:val="24"/>
              <w:szCs w:val="24"/>
            </w:rPr>
          </w:rPrChange>
        </w:rPr>
        <w:t>….</w:t>
      </w:r>
      <w:proofErr w:type="gramEnd"/>
    </w:p>
    <w:p w:rsidR="00BB38E4" w:rsidRPr="00E40DDD" w:rsidRDefault="00BB38E4" w:rsidP="00DC4B9B">
      <w:pPr>
        <w:pStyle w:val="ListParagraph"/>
        <w:spacing w:after="0"/>
        <w:ind w:left="709"/>
        <w:rPr>
          <w:rFonts w:cstheme="minorHAnsi"/>
          <w:sz w:val="24"/>
          <w:szCs w:val="24"/>
          <w:rPrChange w:id="1789" w:author="DuyNgo" w:date="2012-08-08T07:35:00Z">
            <w:rPr>
              <w:rFonts w:cstheme="minorHAnsi"/>
              <w:sz w:val="24"/>
              <w:szCs w:val="24"/>
            </w:rPr>
          </w:rPrChange>
        </w:rPr>
      </w:pPr>
    </w:p>
    <w:p w:rsidR="00BB38E4" w:rsidRPr="00E40DDD" w:rsidRDefault="00BB38E4" w:rsidP="00DC4B9B">
      <w:pPr>
        <w:pStyle w:val="ListParagraph"/>
        <w:spacing w:after="0"/>
        <w:rPr>
          <w:rFonts w:cstheme="minorHAnsi"/>
          <w:sz w:val="24"/>
          <w:szCs w:val="24"/>
          <w:rPrChange w:id="1790" w:author="DuyNgo" w:date="2012-08-08T07:35:00Z">
            <w:rPr>
              <w:rFonts w:cstheme="minorHAnsi"/>
              <w:sz w:val="24"/>
              <w:szCs w:val="24"/>
            </w:rPr>
          </w:rPrChange>
        </w:rPr>
      </w:pPr>
      <w:proofErr w:type="gramStart"/>
      <w:r w:rsidRPr="00E40DDD">
        <w:rPr>
          <w:rFonts w:cstheme="minorHAnsi"/>
          <w:b/>
          <w:sz w:val="24"/>
          <w:szCs w:val="24"/>
          <w:rPrChange w:id="1791" w:author="DuyNgo" w:date="2012-08-08T07:35:00Z">
            <w:rPr>
              <w:rFonts w:cstheme="minorHAnsi"/>
              <w:b/>
              <w:sz w:val="24"/>
              <w:szCs w:val="24"/>
            </w:rPr>
          </w:rPrChange>
        </w:rPr>
        <w:t>Reason</w:t>
      </w:r>
      <w:r w:rsidRPr="00E40DDD">
        <w:rPr>
          <w:rFonts w:cstheme="minorHAnsi"/>
          <w:sz w:val="24"/>
          <w:szCs w:val="24"/>
          <w:rPrChange w:id="1792" w:author="DuyNgo" w:date="2012-08-08T07:35:00Z">
            <w:rPr>
              <w:rFonts w:cstheme="minorHAnsi"/>
              <w:sz w:val="24"/>
              <w:szCs w:val="24"/>
            </w:rPr>
          </w:rPrChange>
        </w:rPr>
        <w:t>: ….</w:t>
      </w:r>
      <w:proofErr w:type="gramEnd"/>
      <w:r w:rsidRPr="00E40DDD">
        <w:rPr>
          <w:rFonts w:cstheme="minorHAnsi"/>
          <w:sz w:val="24"/>
          <w:szCs w:val="24"/>
          <w:rPrChange w:id="1793" w:author="DuyNgo" w:date="2012-08-08T07:35:00Z">
            <w:rPr>
              <w:rFonts w:cstheme="minorHAnsi"/>
              <w:sz w:val="24"/>
              <w:szCs w:val="24"/>
            </w:rPr>
          </w:rPrChange>
        </w:rPr>
        <w:t xml:space="preserve"> </w:t>
      </w:r>
    </w:p>
    <w:p w:rsidR="00BB38E4" w:rsidRPr="00E40DDD" w:rsidRDefault="00BB38E4" w:rsidP="00DC4B9B">
      <w:pPr>
        <w:pStyle w:val="ListParagraph"/>
        <w:spacing w:after="0"/>
        <w:rPr>
          <w:rFonts w:cstheme="minorHAnsi"/>
          <w:sz w:val="24"/>
          <w:szCs w:val="24"/>
          <w:rPrChange w:id="1794" w:author="DuyNgo" w:date="2012-08-08T07:35:00Z">
            <w:rPr>
              <w:rFonts w:cstheme="minorHAnsi"/>
              <w:sz w:val="24"/>
              <w:szCs w:val="24"/>
            </w:rPr>
          </w:rPrChange>
        </w:rPr>
      </w:pPr>
    </w:p>
    <w:p w:rsidR="00BB38E4" w:rsidRPr="00E40DDD" w:rsidRDefault="00BB38E4" w:rsidP="00DC4B9B">
      <w:pPr>
        <w:pStyle w:val="ListParagraph"/>
        <w:spacing w:after="0"/>
        <w:ind w:left="0" w:firstLine="709"/>
        <w:rPr>
          <w:rFonts w:cstheme="minorHAnsi"/>
          <w:sz w:val="24"/>
          <w:szCs w:val="24"/>
          <w:rPrChange w:id="1795" w:author="DuyNgo" w:date="2012-08-08T07:35:00Z">
            <w:rPr>
              <w:rFonts w:cstheme="minorHAnsi"/>
              <w:sz w:val="24"/>
              <w:szCs w:val="24"/>
            </w:rPr>
          </w:rPrChange>
        </w:rPr>
      </w:pPr>
      <w:proofErr w:type="gramStart"/>
      <w:r w:rsidRPr="00E40DDD">
        <w:rPr>
          <w:rFonts w:cstheme="minorHAnsi"/>
          <w:b/>
          <w:sz w:val="24"/>
          <w:szCs w:val="24"/>
          <w:rPrChange w:id="1796" w:author="DuyNgo" w:date="2012-08-08T07:35:00Z">
            <w:rPr>
              <w:rFonts w:cstheme="minorHAnsi"/>
              <w:b/>
              <w:sz w:val="24"/>
              <w:szCs w:val="24"/>
            </w:rPr>
          </w:rPrChange>
        </w:rPr>
        <w:t>Solution</w:t>
      </w:r>
      <w:r w:rsidRPr="00E40DDD">
        <w:rPr>
          <w:rFonts w:cstheme="minorHAnsi"/>
          <w:sz w:val="24"/>
          <w:szCs w:val="24"/>
          <w:rPrChange w:id="1797" w:author="DuyNgo" w:date="2012-08-08T07:35:00Z">
            <w:rPr>
              <w:rFonts w:cstheme="minorHAnsi"/>
              <w:sz w:val="24"/>
              <w:szCs w:val="24"/>
            </w:rPr>
          </w:rPrChange>
        </w:rPr>
        <w:t>: ….</w:t>
      </w:r>
      <w:proofErr w:type="gramEnd"/>
    </w:p>
    <w:p w:rsidR="00130471" w:rsidRPr="00E40DDD" w:rsidRDefault="00130471" w:rsidP="00DC4B9B">
      <w:pPr>
        <w:pStyle w:val="ListParagraph"/>
        <w:spacing w:after="0"/>
        <w:rPr>
          <w:rFonts w:cstheme="minorHAnsi"/>
          <w:sz w:val="24"/>
          <w:szCs w:val="24"/>
          <w:rPrChange w:id="1798" w:author="DuyNgo" w:date="2012-08-08T07:35:00Z">
            <w:rPr>
              <w:rFonts w:cstheme="minorHAnsi"/>
              <w:sz w:val="24"/>
              <w:szCs w:val="24"/>
            </w:rPr>
          </w:rPrChange>
        </w:rPr>
      </w:pPr>
    </w:p>
    <w:p w:rsidR="00C81639" w:rsidRPr="00E40DDD" w:rsidRDefault="00C81639" w:rsidP="00DC4B9B">
      <w:pPr>
        <w:spacing w:after="0"/>
        <w:rPr>
          <w:rFonts w:cstheme="minorHAnsi"/>
          <w:sz w:val="24"/>
          <w:szCs w:val="24"/>
          <w:rPrChange w:id="1799" w:author="DuyNgo" w:date="2012-08-08T07:35:00Z">
            <w:rPr>
              <w:rFonts w:cstheme="minorHAnsi"/>
              <w:sz w:val="24"/>
              <w:szCs w:val="24"/>
            </w:rPr>
          </w:rPrChange>
        </w:rPr>
      </w:pPr>
      <w:bookmarkStart w:id="1800" w:name="_GoBack"/>
      <w:bookmarkEnd w:id="1800"/>
    </w:p>
    <w:sectPr w:rsidR="00C81639" w:rsidRPr="00E40DDD" w:rsidSect="00190524">
      <w:pgSz w:w="11907" w:h="16840" w:code="9"/>
      <w:pgMar w:top="1440" w:right="851" w:bottom="1440" w:left="1134"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94" w:author="user" w:date="2012-07-19T20:20:00Z" w:initials="u">
    <w:p w:rsidR="000A716B" w:rsidRDefault="000A716B">
      <w:pPr>
        <w:pStyle w:val="CommentText"/>
      </w:pPr>
      <w:r>
        <w:rPr>
          <w:rStyle w:val="CommentReference"/>
        </w:rPr>
        <w:annotationRef/>
      </w:r>
      <w:r>
        <w:t>Project Eye don’t have export function</w:t>
      </w:r>
    </w:p>
  </w:comment>
  <w:comment w:id="995" w:author="user" w:date="2012-07-19T20:18:00Z" w:initials="u">
    <w:p w:rsidR="000A716B" w:rsidRDefault="000A716B">
      <w:pPr>
        <w:pStyle w:val="CommentText"/>
      </w:pPr>
      <w:r>
        <w:rPr>
          <w:rStyle w:val="CommentReference"/>
        </w:rPr>
        <w:annotationRef/>
      </w:r>
      <w:r>
        <w:t>There is more function in Project Eye. :</w:t>
      </w:r>
    </w:p>
    <w:p w:rsidR="000A716B" w:rsidRDefault="000A716B" w:rsidP="008F61B4">
      <w:pPr>
        <w:pStyle w:val="CommentText"/>
        <w:numPr>
          <w:ilvl w:val="0"/>
          <w:numId w:val="49"/>
        </w:numPr>
      </w:pPr>
      <w:r>
        <w:t xml:space="preserve"> Team management (add, remove member, change member’s role, search user)</w:t>
      </w:r>
    </w:p>
    <w:p w:rsidR="000A716B" w:rsidRDefault="000A716B" w:rsidP="008F61B4">
      <w:pPr>
        <w:pStyle w:val="CommentText"/>
        <w:numPr>
          <w:ilvl w:val="0"/>
          <w:numId w:val="49"/>
        </w:numPr>
      </w:pPr>
      <w:r>
        <w:t>Product management (insert, update, delete)</w:t>
      </w:r>
    </w:p>
    <w:p w:rsidR="000A716B" w:rsidRDefault="000A716B" w:rsidP="008F61B4">
      <w:pPr>
        <w:pStyle w:val="CommentText"/>
        <w:numPr>
          <w:ilvl w:val="0"/>
          <w:numId w:val="49"/>
        </w:numPr>
      </w:pPr>
      <w:r>
        <w:t>Work Order management (insert, update delete stage, deliverable).</w:t>
      </w:r>
    </w:p>
    <w:p w:rsidR="000A716B" w:rsidRDefault="000A716B" w:rsidP="008F61B4">
      <w:pPr>
        <w:pStyle w:val="CommentText"/>
        <w:numPr>
          <w:ilvl w:val="0"/>
          <w:numId w:val="49"/>
        </w:numPr>
      </w:pPr>
      <w:r>
        <w:t xml:space="preserve"> Change Request (insert, update, delete)</w:t>
      </w:r>
    </w:p>
    <w:p w:rsidR="000A716B" w:rsidRDefault="000A716B" w:rsidP="008F61B4">
      <w:pPr>
        <w:pStyle w:val="CommentText"/>
        <w:numPr>
          <w:ilvl w:val="0"/>
          <w:numId w:val="49"/>
        </w:numPr>
      </w:pPr>
      <w:r>
        <w:t>Risk, Issue (insert, update, delete)</w:t>
      </w:r>
    </w:p>
  </w:comment>
  <w:comment w:id="1129" w:author="user" w:date="2012-07-19T20:23:00Z" w:initials="u">
    <w:p w:rsidR="000A716B" w:rsidRDefault="000A716B">
      <w:pPr>
        <w:pStyle w:val="CommentText"/>
      </w:pPr>
      <w:r>
        <w:rPr>
          <w:rStyle w:val="CommentReference"/>
        </w:rPr>
        <w:annotationRef/>
      </w:r>
      <w:r>
        <w:t xml:space="preserve"> I remember that admin can also create, update, delete project? Team management.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34A5" w:rsidRDefault="007834A5">
      <w:pPr>
        <w:spacing w:after="0" w:line="240" w:lineRule="auto"/>
      </w:pPr>
      <w:r>
        <w:separator/>
      </w:r>
    </w:p>
  </w:endnote>
  <w:endnote w:type="continuationSeparator" w:id="0">
    <w:p w:rsidR="007834A5" w:rsidRDefault="00783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PGothic">
    <w:altName w:val="ＭＳ Ｐゴシック"/>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137"/>
      <w:gridCol w:w="1015"/>
    </w:tblGrid>
    <w:tr w:rsidR="000A716B">
      <w:trPr>
        <w:ins w:id="1212" w:author="DuyNgo" w:date="2012-08-08T07:36:00Z"/>
      </w:trPr>
      <w:tc>
        <w:tcPr>
          <w:tcW w:w="4500" w:type="pct"/>
          <w:tcBorders>
            <w:top w:val="single" w:sz="4" w:space="0" w:color="000000" w:themeColor="text1"/>
          </w:tcBorders>
        </w:tcPr>
        <w:p w:rsidR="000A716B" w:rsidRDefault="000A716B">
          <w:pPr>
            <w:pStyle w:val="Footer"/>
            <w:jc w:val="right"/>
            <w:rPr>
              <w:ins w:id="1213" w:author="DuyNgo" w:date="2012-08-08T07:36:00Z"/>
            </w:rPr>
          </w:pPr>
          <w:customXmlInsRangeStart w:id="1214" w:author="DuyNgo" w:date="2012-08-08T07:36:00Z"/>
          <w:sdt>
            <w:sdtPr>
              <w:alias w:val="Company"/>
              <w:id w:val="296429439"/>
              <w:placeholder>
                <w:docPart w:val="B2B15A6483904C9A86565AC02B9AE38C"/>
              </w:placeholder>
              <w:dataBinding w:prefixMappings="xmlns:ns0='http://schemas.openxmlformats.org/officeDocument/2006/extended-properties'" w:xpath="/ns0:Properties[1]/ns0:Company[1]" w:storeItemID="{6668398D-A668-4E3E-A5EB-62B293D839F1}"/>
              <w:text/>
            </w:sdtPr>
            <w:sdtContent>
              <w:customXmlInsRangeEnd w:id="1214"/>
              <w:ins w:id="1215" w:author="DuyNgo" w:date="2012-08-08T07:36:00Z">
                <w:r>
                  <w:t>OOPMS Team</w:t>
                </w:r>
              </w:ins>
              <w:customXmlInsRangeStart w:id="1216" w:author="DuyNgo" w:date="2012-08-08T07:36:00Z"/>
            </w:sdtContent>
          </w:sdt>
          <w:customXmlInsRangeEnd w:id="1216"/>
          <w:ins w:id="1217" w:author="DuyNgo" w:date="2012-08-08T07:36:00Z">
            <w:r>
              <w:t xml:space="preserve"> | </w:t>
            </w:r>
            <w:r>
              <w:fldChar w:fldCharType="begin"/>
            </w:r>
            <w:r>
              <w:instrText xml:space="preserve"> STYLEREF  "1"  </w:instrText>
            </w:r>
            <w:r>
              <w:fldChar w:fldCharType="separate"/>
            </w:r>
          </w:ins>
          <w:r w:rsidR="00E53C86">
            <w:rPr>
              <w:noProof/>
            </w:rPr>
            <w:t>Appendix A: Test Logs</w:t>
          </w:r>
          <w:r w:rsidR="00E53C86">
            <w:rPr>
              <w:noProof/>
            </w:rPr>
            <w:br/>
          </w:r>
          <w:ins w:id="1218" w:author="DuyNgo" w:date="2012-08-08T07:36:00Z">
            <w:r>
              <w:rPr>
                <w:noProof/>
              </w:rPr>
              <w:fldChar w:fldCharType="end"/>
            </w:r>
          </w:ins>
        </w:p>
      </w:tc>
      <w:tc>
        <w:tcPr>
          <w:tcW w:w="500" w:type="pct"/>
          <w:tcBorders>
            <w:top w:val="single" w:sz="4" w:space="0" w:color="C0504D" w:themeColor="accent2"/>
          </w:tcBorders>
          <w:shd w:val="clear" w:color="auto" w:fill="943634" w:themeFill="accent2" w:themeFillShade="BF"/>
        </w:tcPr>
        <w:p w:rsidR="000A716B" w:rsidRDefault="000A716B">
          <w:pPr>
            <w:pStyle w:val="Header"/>
            <w:rPr>
              <w:ins w:id="1219" w:author="DuyNgo" w:date="2012-08-08T07:36:00Z"/>
              <w:color w:val="FFFFFF" w:themeColor="background1"/>
            </w:rPr>
          </w:pPr>
          <w:ins w:id="1220" w:author="DuyNgo" w:date="2012-08-08T07:36:00Z">
            <w:r>
              <w:fldChar w:fldCharType="begin"/>
            </w:r>
            <w:r>
              <w:instrText xml:space="preserve"> PAGE   \* MERGEFORMAT </w:instrText>
            </w:r>
            <w:r>
              <w:fldChar w:fldCharType="separate"/>
            </w:r>
          </w:ins>
          <w:r w:rsidR="00E53C86" w:rsidRPr="00E53C86">
            <w:rPr>
              <w:noProof/>
              <w:color w:val="FFFFFF" w:themeColor="background1"/>
            </w:rPr>
            <w:t>5</w:t>
          </w:r>
          <w:ins w:id="1221" w:author="DuyNgo" w:date="2012-08-08T07:36:00Z">
            <w:r>
              <w:rPr>
                <w:noProof/>
                <w:color w:val="FFFFFF" w:themeColor="background1"/>
              </w:rPr>
              <w:fldChar w:fldCharType="end"/>
            </w:r>
          </w:ins>
        </w:p>
      </w:tc>
    </w:tr>
  </w:tbl>
  <w:p w:rsidR="000A716B" w:rsidRDefault="000A716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137"/>
      <w:gridCol w:w="1015"/>
    </w:tblGrid>
    <w:tr w:rsidR="000A716B">
      <w:trPr>
        <w:ins w:id="1224" w:author="DuyNgo" w:date="2012-08-08T07:35:00Z"/>
      </w:trPr>
      <w:tc>
        <w:tcPr>
          <w:tcW w:w="4500" w:type="pct"/>
          <w:tcBorders>
            <w:top w:val="single" w:sz="4" w:space="0" w:color="000000" w:themeColor="text1"/>
          </w:tcBorders>
        </w:tcPr>
        <w:p w:rsidR="000A716B" w:rsidRDefault="000A716B" w:rsidP="00134966">
          <w:pPr>
            <w:pStyle w:val="Footer"/>
            <w:jc w:val="right"/>
            <w:rPr>
              <w:ins w:id="1225" w:author="DuyNgo" w:date="2012-08-08T07:35:00Z"/>
            </w:rPr>
            <w:pPrChange w:id="1226" w:author="DuyNgo" w:date="2012-08-08T07:35:00Z">
              <w:pPr>
                <w:pStyle w:val="Footer"/>
                <w:jc w:val="right"/>
              </w:pPr>
            </w:pPrChange>
          </w:pPr>
          <w:customXmlInsRangeStart w:id="1227" w:author="DuyNgo" w:date="2012-08-08T07:35:00Z"/>
          <w:sdt>
            <w:sdtPr>
              <w:alias w:val="Company"/>
              <w:id w:val="75971759"/>
              <w:placeholder>
                <w:docPart w:val="F088103E939D4B67909E4857211456D6"/>
              </w:placeholder>
              <w:dataBinding w:prefixMappings="xmlns:ns0='http://schemas.openxmlformats.org/officeDocument/2006/extended-properties'" w:xpath="/ns0:Properties[1]/ns0:Company[1]" w:storeItemID="{6668398D-A668-4E3E-A5EB-62B293D839F1}"/>
              <w:text/>
            </w:sdtPr>
            <w:sdtContent>
              <w:customXmlInsRangeEnd w:id="1227"/>
              <w:ins w:id="1228" w:author="DuyNgo" w:date="2012-08-08T07:35:00Z">
                <w:r>
                  <w:t>OOPMS Team</w:t>
                </w:r>
              </w:ins>
              <w:customXmlInsRangeStart w:id="1229" w:author="DuyNgo" w:date="2012-08-08T07:35:00Z"/>
            </w:sdtContent>
          </w:sdt>
          <w:customXmlInsRangeEnd w:id="1229"/>
          <w:ins w:id="1230" w:author="DuyNgo" w:date="2012-08-08T07:35:00Z">
            <w:r>
              <w:t xml:space="preserve"> | </w:t>
            </w:r>
            <w:r>
              <w:rPr>
                <w:rFonts w:ascii="Calibri" w:eastAsia="MS Gothic" w:hAnsi="Calibri" w:cs="Calibri"/>
                <w:sz w:val="24"/>
                <w:szCs w:val="24"/>
              </w:rPr>
              <w:t>Software Test Documentation</w:t>
            </w:r>
          </w:ins>
        </w:p>
      </w:tc>
      <w:tc>
        <w:tcPr>
          <w:tcW w:w="500" w:type="pct"/>
          <w:tcBorders>
            <w:top w:val="single" w:sz="4" w:space="0" w:color="C0504D" w:themeColor="accent2"/>
          </w:tcBorders>
          <w:shd w:val="clear" w:color="auto" w:fill="943634" w:themeFill="accent2" w:themeFillShade="BF"/>
        </w:tcPr>
        <w:p w:rsidR="000A716B" w:rsidRDefault="000A716B">
          <w:pPr>
            <w:pStyle w:val="Header"/>
            <w:rPr>
              <w:ins w:id="1231" w:author="DuyNgo" w:date="2012-08-08T07:35:00Z"/>
              <w:color w:val="FFFFFF" w:themeColor="background1"/>
            </w:rPr>
          </w:pPr>
          <w:ins w:id="1232" w:author="DuyNgo" w:date="2012-08-08T07:35:00Z">
            <w:r>
              <w:fldChar w:fldCharType="begin"/>
            </w:r>
            <w:r>
              <w:instrText xml:space="preserve"> PAGE   \* MERGEFORMAT </w:instrText>
            </w:r>
            <w:r>
              <w:fldChar w:fldCharType="separate"/>
            </w:r>
          </w:ins>
          <w:r w:rsidR="00E53C86" w:rsidRPr="00E53C86">
            <w:rPr>
              <w:noProof/>
              <w:color w:val="FFFFFF" w:themeColor="background1"/>
            </w:rPr>
            <w:t>3</w:t>
          </w:r>
          <w:ins w:id="1233" w:author="DuyNgo" w:date="2012-08-08T07:35:00Z">
            <w:r>
              <w:rPr>
                <w:noProof/>
                <w:color w:val="FFFFFF" w:themeColor="background1"/>
              </w:rPr>
              <w:fldChar w:fldCharType="end"/>
            </w:r>
          </w:ins>
        </w:p>
      </w:tc>
    </w:tr>
  </w:tbl>
  <w:p w:rsidR="000A716B" w:rsidRDefault="000A716B" w:rsidP="00190524">
    <w:pPr>
      <w:pStyle w:val="Footer"/>
      <w:pBdr>
        <w:top w:val="single" w:sz="4" w:space="0" w:color="D9D9D9" w:themeColor="background1" w:themeShade="D9"/>
      </w:pBd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34A5" w:rsidRDefault="007834A5">
      <w:pPr>
        <w:spacing w:after="0" w:line="240" w:lineRule="auto"/>
      </w:pPr>
      <w:r>
        <w:separator/>
      </w:r>
    </w:p>
  </w:footnote>
  <w:footnote w:type="continuationSeparator" w:id="0">
    <w:p w:rsidR="007834A5" w:rsidRDefault="007834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3C86" w:rsidRDefault="00E53C86" w:rsidP="00E53C86">
    <w:pPr>
      <w:spacing w:after="160" w:line="264" w:lineRule="auto"/>
      <w:rPr>
        <w:ins w:id="1210" w:author="DuyNgo" w:date="2012-08-08T07:36:00Z"/>
      </w:rPr>
    </w:pPr>
    <w:ins w:id="1211" w:author="DuyNgo" w:date="2012-08-08T07:36:00Z">
      <w:r>
        <w:rPr>
          <w:noProof/>
          <w:lang w:eastAsia="ja-JP"/>
        </w:rPr>
        <mc:AlternateContent>
          <mc:Choice Requires="wps">
            <w:drawing>
              <wp:anchor distT="0" distB="0" distL="114300" distR="114300" simplePos="0" relativeHeight="251660288" behindDoc="0" locked="0" layoutInCell="1" allowOverlap="1" wp14:anchorId="7007495B" wp14:editId="629628EF">
                <wp:simplePos x="0" y="0"/>
                <wp:positionH relativeFrom="page">
                  <wp:align>center</wp:align>
                </wp:positionH>
                <wp:positionV relativeFrom="page">
                  <wp:align>center</wp:align>
                </wp:positionV>
                <wp:extent cx="7349490" cy="9519285"/>
                <wp:effectExtent l="0" t="0" r="17780" b="1397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49490" cy="9519285"/>
                        </a:xfrm>
                        <a:prstGeom prst="rect">
                          <a:avLst/>
                        </a:prstGeom>
                        <a:noFill/>
                        <a:ln w="25400" cap="flat" cmpd="sng" algn="ctr">
                          <a:solidFill>
                            <a:srgbClr val="EEECE1">
                              <a:lumMod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5" o:spid="_x0000_s1026" style="position:absolute;margin-left:0;margin-top:0;width:578.7pt;height:749.55pt;z-index:25166028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" filled="f" strokecolor="#948a54" strokeweight="2pt">
                <v:path arrowok="t"/>
                <w10:wrap anchorx="page" anchory="page"/>
              </v:rect>
            </w:pict>
          </mc:Fallback>
        </mc:AlternateContent>
      </w:r>
      <w:r>
        <w:rPr>
          <w:sz w:val="20"/>
        </w:rPr>
        <w:t>Software Project Management Plan</w:t>
      </w:r>
    </w:ins>
  </w:p>
  <w:p w:rsidR="000A716B" w:rsidRPr="00E53C86" w:rsidRDefault="000A716B" w:rsidP="00E53C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716B" w:rsidRDefault="000A716B" w:rsidP="00134966">
    <w:pPr>
      <w:spacing w:after="160" w:line="264" w:lineRule="auto"/>
      <w:rPr>
        <w:ins w:id="1222" w:author="DuyNgo" w:date="2012-08-08T07:35:00Z"/>
      </w:rPr>
    </w:pPr>
    <w:ins w:id="1223" w:author="DuyNgo" w:date="2012-08-08T07:35:00Z">
      <w:r>
        <w:rPr>
          <w:noProof/>
          <w:lang w:eastAsia="ja-JP"/>
        </w:rPr>
        <mc:AlternateContent>
          <mc:Choice Requires="wps">
            <w:drawing>
              <wp:anchor distT="0" distB="0" distL="114300" distR="114300" simplePos="0" relativeHeight="251658240" behindDoc="0" locked="0" layoutInCell="1" allowOverlap="1" wp14:anchorId="35AD42D9" wp14:editId="52EA597F">
                <wp:simplePos x="0" y="0"/>
                <wp:positionH relativeFrom="page">
                  <wp:align>center</wp:align>
                </wp:positionH>
                <wp:positionV relativeFrom="page">
                  <wp:align>center</wp:align>
                </wp:positionV>
                <wp:extent cx="7349490" cy="9519285"/>
                <wp:effectExtent l="0" t="0" r="17780" b="1397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49490" cy="9519285"/>
                        </a:xfrm>
                        <a:prstGeom prst="rect">
                          <a:avLst/>
                        </a:prstGeom>
                        <a:noFill/>
                        <a:ln w="25400" cap="flat" cmpd="sng" algn="ctr">
                          <a:solidFill>
                            <a:srgbClr val="EEECE1">
                              <a:lumMod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 o:spid="_x0000_s1026" style="position:absolute;margin-left:0;margin-top:0;width:578.7pt;height:749.55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" filled="f" strokecolor="#948a54" strokeweight="2pt">
                <v:path arrowok="t"/>
                <w10:wrap anchorx="page" anchory="page"/>
              </v:rect>
            </w:pict>
          </mc:Fallback>
        </mc:AlternateContent>
      </w:r>
      <w:r>
        <w:rPr>
          <w:sz w:val="20"/>
        </w:rPr>
        <w:t>Software Project Management Plan</w:t>
      </w:r>
    </w:ins>
  </w:p>
  <w:p w:rsidR="000A716B" w:rsidRDefault="000A71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00341"/>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CBF3A9F"/>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0C575B9"/>
    <w:multiLevelType w:val="multilevel"/>
    <w:tmpl w:val="3174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B33133"/>
    <w:multiLevelType w:val="hybridMultilevel"/>
    <w:tmpl w:val="8AA09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DB54C8"/>
    <w:multiLevelType w:val="hybridMultilevel"/>
    <w:tmpl w:val="049C19F0"/>
    <w:lvl w:ilvl="0" w:tplc="478C15F6">
      <w:numFmt w:val="bullet"/>
      <w:lvlText w:val="-"/>
      <w:lvlJc w:val="left"/>
      <w:pPr>
        <w:ind w:left="1350" w:hanging="360"/>
      </w:pPr>
      <w:rPr>
        <w:rFonts w:ascii="Calibri" w:eastAsiaTheme="minorHAnsi" w:hAnsi="Calibri" w:cs="Calibri"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nsid w:val="174B600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A1E2389"/>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1CBA2FA6"/>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1E0B5032"/>
    <w:multiLevelType w:val="hybridMultilevel"/>
    <w:tmpl w:val="A55EA8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2E754D"/>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22247E0D"/>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23605458"/>
    <w:multiLevelType w:val="hybridMultilevel"/>
    <w:tmpl w:val="C57E0CB4"/>
    <w:lvl w:ilvl="0" w:tplc="1AE65566">
      <w:numFmt w:val="bullet"/>
      <w:lvlText w:val="-"/>
      <w:lvlJc w:val="left"/>
      <w:pPr>
        <w:ind w:left="1350" w:hanging="360"/>
      </w:pPr>
      <w:rPr>
        <w:rFonts w:ascii="Calibri" w:eastAsiaTheme="minorHAnsi" w:hAnsi="Calibri" w:cs="Calibri"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nsid w:val="23F36AF2"/>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264B3FBC"/>
    <w:multiLevelType w:val="hybridMultilevel"/>
    <w:tmpl w:val="6A6E6E06"/>
    <w:lvl w:ilvl="0" w:tplc="B27A91C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EF4598"/>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32B86E86"/>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352A435A"/>
    <w:multiLevelType w:val="hybridMultilevel"/>
    <w:tmpl w:val="115AFF02"/>
    <w:lvl w:ilvl="0" w:tplc="EF1461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8B31C7"/>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3A4C2569"/>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3C1939CF"/>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3E3B2AE5"/>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41046ECE"/>
    <w:multiLevelType w:val="hybridMultilevel"/>
    <w:tmpl w:val="346C6D44"/>
    <w:lvl w:ilvl="0" w:tplc="04090001">
      <w:start w:val="2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68E71A8"/>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46CF36A5"/>
    <w:multiLevelType w:val="hybridMultilevel"/>
    <w:tmpl w:val="0B564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7B1AD6"/>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4D742A17"/>
    <w:multiLevelType w:val="multilevel"/>
    <w:tmpl w:val="D13A1FDC"/>
    <w:lvl w:ilvl="0">
      <w:start w:val="4"/>
      <w:numFmt w:val="decimal"/>
      <w:lvlText w:val="%1."/>
      <w:lvlJc w:val="left"/>
      <w:pPr>
        <w:ind w:left="720" w:hanging="360"/>
      </w:pPr>
      <w:rPr>
        <w:rFonts w:hint="default"/>
      </w:rPr>
    </w:lvl>
    <w:lvl w:ilvl="1">
      <w:start w:val="15"/>
      <w:numFmt w:val="decimal"/>
      <w:isLgl/>
      <w:lvlText w:val="3.%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4F10584C"/>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4F50682F"/>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nsid w:val="50D13721"/>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52FE17EC"/>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nsid w:val="5434103F"/>
    <w:multiLevelType w:val="hybridMultilevel"/>
    <w:tmpl w:val="50A8D1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76710D"/>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nsid w:val="556014E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nsid w:val="561E0FF6"/>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nsid w:val="56A01345"/>
    <w:multiLevelType w:val="hybridMultilevel"/>
    <w:tmpl w:val="B4B4C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6F25C2A"/>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nsid w:val="5B242BC1"/>
    <w:multiLevelType w:val="hybridMultilevel"/>
    <w:tmpl w:val="167E37D4"/>
    <w:lvl w:ilvl="0" w:tplc="D43827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1287630"/>
    <w:multiLevelType w:val="hybridMultilevel"/>
    <w:tmpl w:val="E20CA7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326624D"/>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nsid w:val="6663415C"/>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nsid w:val="667032CD"/>
    <w:multiLevelType w:val="multilevel"/>
    <w:tmpl w:val="1C065D4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1">
    <w:nsid w:val="66727418"/>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nsid w:val="67753A3E"/>
    <w:multiLevelType w:val="hybridMultilevel"/>
    <w:tmpl w:val="A2E49C5A"/>
    <w:lvl w:ilvl="0" w:tplc="986E41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B5868E5"/>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4">
    <w:nsid w:val="70496FFA"/>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5">
    <w:nsid w:val="72270BF6"/>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6">
    <w:nsid w:val="738C1491"/>
    <w:multiLevelType w:val="hybridMultilevel"/>
    <w:tmpl w:val="472A7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68112DB"/>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8">
    <w:nsid w:val="78AB0BFB"/>
    <w:multiLevelType w:val="hybridMultilevel"/>
    <w:tmpl w:val="69741DF2"/>
    <w:lvl w:ilvl="0" w:tplc="6CAC68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7"/>
  </w:num>
  <w:num w:numId="3">
    <w:abstractNumId w:val="36"/>
  </w:num>
  <w:num w:numId="4">
    <w:abstractNumId w:val="46"/>
  </w:num>
  <w:num w:numId="5">
    <w:abstractNumId w:val="48"/>
  </w:num>
  <w:num w:numId="6">
    <w:abstractNumId w:val="8"/>
  </w:num>
  <w:num w:numId="7">
    <w:abstractNumId w:val="34"/>
  </w:num>
  <w:num w:numId="8">
    <w:abstractNumId w:val="5"/>
  </w:num>
  <w:num w:numId="9">
    <w:abstractNumId w:val="3"/>
  </w:num>
  <w:num w:numId="10">
    <w:abstractNumId w:val="13"/>
  </w:num>
  <w:num w:numId="11">
    <w:abstractNumId w:val="20"/>
  </w:num>
  <w:num w:numId="12">
    <w:abstractNumId w:val="35"/>
  </w:num>
  <w:num w:numId="13">
    <w:abstractNumId w:val="32"/>
  </w:num>
  <w:num w:numId="14">
    <w:abstractNumId w:val="47"/>
  </w:num>
  <w:num w:numId="15">
    <w:abstractNumId w:val="1"/>
  </w:num>
  <w:num w:numId="16">
    <w:abstractNumId w:val="29"/>
  </w:num>
  <w:num w:numId="17">
    <w:abstractNumId w:val="43"/>
  </w:num>
  <w:num w:numId="18">
    <w:abstractNumId w:val="39"/>
  </w:num>
  <w:num w:numId="19">
    <w:abstractNumId w:val="10"/>
  </w:num>
  <w:num w:numId="20">
    <w:abstractNumId w:val="7"/>
  </w:num>
  <w:num w:numId="21">
    <w:abstractNumId w:val="31"/>
  </w:num>
  <w:num w:numId="22">
    <w:abstractNumId w:val="24"/>
  </w:num>
  <w:num w:numId="23">
    <w:abstractNumId w:val="27"/>
  </w:num>
  <w:num w:numId="24">
    <w:abstractNumId w:val="0"/>
  </w:num>
  <w:num w:numId="25">
    <w:abstractNumId w:val="38"/>
  </w:num>
  <w:num w:numId="26">
    <w:abstractNumId w:val="18"/>
  </w:num>
  <w:num w:numId="27">
    <w:abstractNumId w:val="44"/>
  </w:num>
  <w:num w:numId="28">
    <w:abstractNumId w:val="45"/>
  </w:num>
  <w:num w:numId="29">
    <w:abstractNumId w:val="6"/>
  </w:num>
  <w:num w:numId="30">
    <w:abstractNumId w:val="2"/>
  </w:num>
  <w:num w:numId="31">
    <w:abstractNumId w:val="12"/>
  </w:num>
  <w:num w:numId="32">
    <w:abstractNumId w:val="30"/>
  </w:num>
  <w:num w:numId="33">
    <w:abstractNumId w:val="9"/>
  </w:num>
  <w:num w:numId="34">
    <w:abstractNumId w:val="28"/>
  </w:num>
  <w:num w:numId="35">
    <w:abstractNumId w:val="15"/>
  </w:num>
  <w:num w:numId="36">
    <w:abstractNumId w:val="40"/>
  </w:num>
  <w:num w:numId="37">
    <w:abstractNumId w:val="14"/>
  </w:num>
  <w:num w:numId="38">
    <w:abstractNumId w:val="19"/>
  </w:num>
  <w:num w:numId="39">
    <w:abstractNumId w:val="41"/>
  </w:num>
  <w:num w:numId="40">
    <w:abstractNumId w:val="33"/>
  </w:num>
  <w:num w:numId="41">
    <w:abstractNumId w:val="23"/>
  </w:num>
  <w:num w:numId="42">
    <w:abstractNumId w:val="22"/>
  </w:num>
  <w:num w:numId="43">
    <w:abstractNumId w:val="21"/>
  </w:num>
  <w:num w:numId="44">
    <w:abstractNumId w:val="26"/>
  </w:num>
  <w:num w:numId="45">
    <w:abstractNumId w:val="11"/>
  </w:num>
  <w:num w:numId="46">
    <w:abstractNumId w:val="4"/>
  </w:num>
  <w:num w:numId="47">
    <w:abstractNumId w:val="17"/>
  </w:num>
  <w:num w:numId="48">
    <w:abstractNumId w:val="25"/>
  </w:num>
  <w:num w:numId="4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0B1"/>
    <w:rsid w:val="00024BBB"/>
    <w:rsid w:val="00035588"/>
    <w:rsid w:val="0006063A"/>
    <w:rsid w:val="00090E47"/>
    <w:rsid w:val="000A2126"/>
    <w:rsid w:val="000A61FC"/>
    <w:rsid w:val="000A716B"/>
    <w:rsid w:val="000C021B"/>
    <w:rsid w:val="000D1045"/>
    <w:rsid w:val="000E7275"/>
    <w:rsid w:val="000F58BC"/>
    <w:rsid w:val="00104745"/>
    <w:rsid w:val="00106C56"/>
    <w:rsid w:val="00130471"/>
    <w:rsid w:val="0013310D"/>
    <w:rsid w:val="00134966"/>
    <w:rsid w:val="00136FE2"/>
    <w:rsid w:val="00183681"/>
    <w:rsid w:val="00190524"/>
    <w:rsid w:val="001C2BA6"/>
    <w:rsid w:val="001C7CE8"/>
    <w:rsid w:val="0020248D"/>
    <w:rsid w:val="0023123A"/>
    <w:rsid w:val="00236404"/>
    <w:rsid w:val="00257F25"/>
    <w:rsid w:val="00281297"/>
    <w:rsid w:val="002D1F83"/>
    <w:rsid w:val="002E7C44"/>
    <w:rsid w:val="00306C1A"/>
    <w:rsid w:val="003263E2"/>
    <w:rsid w:val="00340A56"/>
    <w:rsid w:val="00370B9F"/>
    <w:rsid w:val="00391B3C"/>
    <w:rsid w:val="003C13AE"/>
    <w:rsid w:val="003C77E4"/>
    <w:rsid w:val="003E5B30"/>
    <w:rsid w:val="00442777"/>
    <w:rsid w:val="004738D1"/>
    <w:rsid w:val="004B5678"/>
    <w:rsid w:val="005014FA"/>
    <w:rsid w:val="00515983"/>
    <w:rsid w:val="00522178"/>
    <w:rsid w:val="00522FDE"/>
    <w:rsid w:val="0052432E"/>
    <w:rsid w:val="00551716"/>
    <w:rsid w:val="005523B7"/>
    <w:rsid w:val="005B0346"/>
    <w:rsid w:val="005E0A1C"/>
    <w:rsid w:val="00611411"/>
    <w:rsid w:val="00613DF6"/>
    <w:rsid w:val="00621CA8"/>
    <w:rsid w:val="006428E4"/>
    <w:rsid w:val="0066170D"/>
    <w:rsid w:val="00685E26"/>
    <w:rsid w:val="00695C89"/>
    <w:rsid w:val="006A7D35"/>
    <w:rsid w:val="006D5501"/>
    <w:rsid w:val="006E522B"/>
    <w:rsid w:val="007129F5"/>
    <w:rsid w:val="00720EAC"/>
    <w:rsid w:val="00731E37"/>
    <w:rsid w:val="0073237E"/>
    <w:rsid w:val="00761250"/>
    <w:rsid w:val="00775708"/>
    <w:rsid w:val="007834A5"/>
    <w:rsid w:val="00790772"/>
    <w:rsid w:val="00797E96"/>
    <w:rsid w:val="007A0F6C"/>
    <w:rsid w:val="007D50D0"/>
    <w:rsid w:val="007E7E88"/>
    <w:rsid w:val="008311B2"/>
    <w:rsid w:val="00836196"/>
    <w:rsid w:val="00836A54"/>
    <w:rsid w:val="008906C9"/>
    <w:rsid w:val="008C70B1"/>
    <w:rsid w:val="008F2FC7"/>
    <w:rsid w:val="008F61B4"/>
    <w:rsid w:val="009E5D31"/>
    <w:rsid w:val="009E6C47"/>
    <w:rsid w:val="009F7DEF"/>
    <w:rsid w:val="00A029D1"/>
    <w:rsid w:val="00A30119"/>
    <w:rsid w:val="00A3366D"/>
    <w:rsid w:val="00AB17FA"/>
    <w:rsid w:val="00AC68C3"/>
    <w:rsid w:val="00B019E9"/>
    <w:rsid w:val="00B02E28"/>
    <w:rsid w:val="00B76AB1"/>
    <w:rsid w:val="00B83B9A"/>
    <w:rsid w:val="00B93344"/>
    <w:rsid w:val="00BA0E1C"/>
    <w:rsid w:val="00BB38E4"/>
    <w:rsid w:val="00C01864"/>
    <w:rsid w:val="00C2190B"/>
    <w:rsid w:val="00C81639"/>
    <w:rsid w:val="00CC69A9"/>
    <w:rsid w:val="00CE653E"/>
    <w:rsid w:val="00CF7D81"/>
    <w:rsid w:val="00D15A97"/>
    <w:rsid w:val="00D167DD"/>
    <w:rsid w:val="00D25A6E"/>
    <w:rsid w:val="00D25D93"/>
    <w:rsid w:val="00D47EA1"/>
    <w:rsid w:val="00D516D3"/>
    <w:rsid w:val="00D73F6B"/>
    <w:rsid w:val="00D80528"/>
    <w:rsid w:val="00DA5D56"/>
    <w:rsid w:val="00DC1227"/>
    <w:rsid w:val="00DC4B9B"/>
    <w:rsid w:val="00DF2C07"/>
    <w:rsid w:val="00E038F2"/>
    <w:rsid w:val="00E203A1"/>
    <w:rsid w:val="00E34A2C"/>
    <w:rsid w:val="00E40DDD"/>
    <w:rsid w:val="00E53C86"/>
    <w:rsid w:val="00E92396"/>
    <w:rsid w:val="00EE328C"/>
    <w:rsid w:val="00F072D7"/>
    <w:rsid w:val="00F43289"/>
    <w:rsid w:val="00F45239"/>
    <w:rsid w:val="00F4735F"/>
    <w:rsid w:val="00FA5203"/>
    <w:rsid w:val="00FD34F9"/>
    <w:rsid w:val="00FE1CE1"/>
    <w:rsid w:val="00FF4C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471"/>
    <w:rPr>
      <w:rFonts w:eastAsiaTheme="minorHAnsi"/>
      <w:lang w:eastAsia="en-US"/>
    </w:rPr>
  </w:style>
  <w:style w:type="paragraph" w:styleId="Heading1">
    <w:name w:val="heading 1"/>
    <w:basedOn w:val="Normal"/>
    <w:next w:val="Normal"/>
    <w:link w:val="Heading1Char"/>
    <w:uiPriority w:val="9"/>
    <w:qFormat/>
    <w:rsid w:val="001304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04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04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3047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471"/>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130471"/>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130471"/>
    <w:rPr>
      <w:rFonts w:asciiTheme="majorHAnsi" w:eastAsiaTheme="majorEastAsia" w:hAnsiTheme="majorHAnsi" w:cstheme="majorBidi"/>
      <w:b/>
      <w:bCs/>
      <w:color w:val="4F81BD" w:themeColor="accent1"/>
      <w:lang w:eastAsia="en-US"/>
    </w:rPr>
  </w:style>
  <w:style w:type="character" w:customStyle="1" w:styleId="Heading4Char">
    <w:name w:val="Heading 4 Char"/>
    <w:basedOn w:val="DefaultParagraphFont"/>
    <w:link w:val="Heading4"/>
    <w:uiPriority w:val="9"/>
    <w:rsid w:val="00130471"/>
    <w:rPr>
      <w:rFonts w:asciiTheme="majorHAnsi" w:eastAsiaTheme="majorEastAsia" w:hAnsiTheme="majorHAnsi" w:cstheme="majorBidi"/>
      <w:b/>
      <w:bCs/>
      <w:i/>
      <w:iCs/>
      <w:color w:val="4F81BD" w:themeColor="accent1"/>
      <w:lang w:eastAsia="en-US"/>
    </w:rPr>
  </w:style>
  <w:style w:type="paragraph" w:styleId="ListParagraph">
    <w:name w:val="List Paragraph"/>
    <w:basedOn w:val="Normal"/>
    <w:uiPriority w:val="34"/>
    <w:qFormat/>
    <w:rsid w:val="00130471"/>
    <w:pPr>
      <w:ind w:left="720"/>
      <w:contextualSpacing/>
    </w:pPr>
  </w:style>
  <w:style w:type="character" w:styleId="Hyperlink">
    <w:name w:val="Hyperlink"/>
    <w:uiPriority w:val="99"/>
    <w:unhideWhenUsed/>
    <w:rsid w:val="00130471"/>
    <w:rPr>
      <w:color w:val="0000FF"/>
      <w:u w:val="single"/>
    </w:rPr>
  </w:style>
  <w:style w:type="paragraph" w:styleId="TOCHeading">
    <w:name w:val="TOC Heading"/>
    <w:basedOn w:val="Heading1"/>
    <w:next w:val="Normal"/>
    <w:uiPriority w:val="39"/>
    <w:semiHidden/>
    <w:unhideWhenUsed/>
    <w:qFormat/>
    <w:rsid w:val="00130471"/>
    <w:pPr>
      <w:outlineLvl w:val="9"/>
    </w:pPr>
    <w:rPr>
      <w:lang w:eastAsia="ja-JP"/>
    </w:rPr>
  </w:style>
  <w:style w:type="paragraph" w:styleId="TOC1">
    <w:name w:val="toc 1"/>
    <w:basedOn w:val="Normal"/>
    <w:next w:val="Normal"/>
    <w:autoRedefine/>
    <w:uiPriority w:val="39"/>
    <w:unhideWhenUsed/>
    <w:rsid w:val="00130471"/>
    <w:pPr>
      <w:spacing w:after="100"/>
    </w:pPr>
  </w:style>
  <w:style w:type="paragraph" w:styleId="TOC2">
    <w:name w:val="toc 2"/>
    <w:basedOn w:val="Normal"/>
    <w:next w:val="Normal"/>
    <w:autoRedefine/>
    <w:uiPriority w:val="39"/>
    <w:unhideWhenUsed/>
    <w:rsid w:val="00130471"/>
    <w:pPr>
      <w:spacing w:after="100"/>
      <w:ind w:left="220"/>
    </w:pPr>
  </w:style>
  <w:style w:type="paragraph" w:styleId="BalloonText">
    <w:name w:val="Balloon Text"/>
    <w:basedOn w:val="Normal"/>
    <w:link w:val="BalloonTextChar"/>
    <w:uiPriority w:val="99"/>
    <w:semiHidden/>
    <w:unhideWhenUsed/>
    <w:rsid w:val="00130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471"/>
    <w:rPr>
      <w:rFonts w:ascii="Tahoma" w:eastAsiaTheme="minorHAnsi" w:hAnsi="Tahoma" w:cs="Tahoma"/>
      <w:sz w:val="16"/>
      <w:szCs w:val="16"/>
      <w:lang w:eastAsia="en-US"/>
    </w:rPr>
  </w:style>
  <w:style w:type="paragraph" w:styleId="NoSpacing">
    <w:name w:val="No Spacing"/>
    <w:link w:val="NoSpacingChar"/>
    <w:uiPriority w:val="1"/>
    <w:qFormat/>
    <w:rsid w:val="00130471"/>
    <w:pPr>
      <w:spacing w:after="0" w:line="240" w:lineRule="auto"/>
    </w:pPr>
  </w:style>
  <w:style w:type="character" w:customStyle="1" w:styleId="NoSpacingChar">
    <w:name w:val="No Spacing Char"/>
    <w:basedOn w:val="DefaultParagraphFont"/>
    <w:link w:val="NoSpacing"/>
    <w:uiPriority w:val="1"/>
    <w:rsid w:val="00130471"/>
  </w:style>
  <w:style w:type="table" w:styleId="TableGrid">
    <w:name w:val="Table Grid"/>
    <w:basedOn w:val="TableNormal"/>
    <w:uiPriority w:val="59"/>
    <w:rsid w:val="00130471"/>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304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471"/>
    <w:rPr>
      <w:rFonts w:eastAsiaTheme="minorHAnsi"/>
      <w:lang w:eastAsia="en-US"/>
    </w:rPr>
  </w:style>
  <w:style w:type="paragraph" w:styleId="Footer">
    <w:name w:val="footer"/>
    <w:basedOn w:val="Normal"/>
    <w:link w:val="FooterChar"/>
    <w:uiPriority w:val="99"/>
    <w:unhideWhenUsed/>
    <w:rsid w:val="001304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471"/>
    <w:rPr>
      <w:rFonts w:eastAsiaTheme="minorHAnsi"/>
      <w:lang w:eastAsia="en-US"/>
    </w:rPr>
  </w:style>
  <w:style w:type="character" w:customStyle="1" w:styleId="apple-style-span">
    <w:name w:val="apple-style-span"/>
    <w:basedOn w:val="DefaultParagraphFont"/>
    <w:rsid w:val="00130471"/>
  </w:style>
  <w:style w:type="paragraph" w:styleId="TOC3">
    <w:name w:val="toc 3"/>
    <w:basedOn w:val="Normal"/>
    <w:next w:val="Normal"/>
    <w:autoRedefine/>
    <w:uiPriority w:val="39"/>
    <w:unhideWhenUsed/>
    <w:rsid w:val="00130471"/>
    <w:pPr>
      <w:spacing w:after="100"/>
      <w:ind w:left="440"/>
    </w:pPr>
  </w:style>
  <w:style w:type="paragraph" w:styleId="TOC4">
    <w:name w:val="toc 4"/>
    <w:basedOn w:val="Normal"/>
    <w:next w:val="Normal"/>
    <w:autoRedefine/>
    <w:uiPriority w:val="39"/>
    <w:unhideWhenUsed/>
    <w:rsid w:val="00130471"/>
    <w:pPr>
      <w:spacing w:after="100"/>
      <w:ind w:left="660"/>
    </w:pPr>
    <w:rPr>
      <w:rFonts w:eastAsiaTheme="minorEastAsia"/>
    </w:rPr>
  </w:style>
  <w:style w:type="paragraph" w:styleId="TOC5">
    <w:name w:val="toc 5"/>
    <w:basedOn w:val="Normal"/>
    <w:next w:val="Normal"/>
    <w:autoRedefine/>
    <w:uiPriority w:val="39"/>
    <w:unhideWhenUsed/>
    <w:rsid w:val="00130471"/>
    <w:pPr>
      <w:spacing w:after="100"/>
      <w:ind w:left="880"/>
    </w:pPr>
    <w:rPr>
      <w:rFonts w:eastAsiaTheme="minorEastAsia"/>
    </w:rPr>
  </w:style>
  <w:style w:type="paragraph" w:styleId="TOC6">
    <w:name w:val="toc 6"/>
    <w:basedOn w:val="Normal"/>
    <w:next w:val="Normal"/>
    <w:autoRedefine/>
    <w:uiPriority w:val="39"/>
    <w:unhideWhenUsed/>
    <w:rsid w:val="00130471"/>
    <w:pPr>
      <w:spacing w:after="100"/>
      <w:ind w:left="1100"/>
    </w:pPr>
    <w:rPr>
      <w:rFonts w:eastAsiaTheme="minorEastAsia"/>
    </w:rPr>
  </w:style>
  <w:style w:type="paragraph" w:styleId="TOC7">
    <w:name w:val="toc 7"/>
    <w:basedOn w:val="Normal"/>
    <w:next w:val="Normal"/>
    <w:autoRedefine/>
    <w:uiPriority w:val="39"/>
    <w:unhideWhenUsed/>
    <w:rsid w:val="00130471"/>
    <w:pPr>
      <w:spacing w:after="100"/>
      <w:ind w:left="1320"/>
    </w:pPr>
    <w:rPr>
      <w:rFonts w:eastAsiaTheme="minorEastAsia"/>
    </w:rPr>
  </w:style>
  <w:style w:type="paragraph" w:styleId="TOC8">
    <w:name w:val="toc 8"/>
    <w:basedOn w:val="Normal"/>
    <w:next w:val="Normal"/>
    <w:autoRedefine/>
    <w:uiPriority w:val="39"/>
    <w:unhideWhenUsed/>
    <w:rsid w:val="00130471"/>
    <w:pPr>
      <w:spacing w:after="100"/>
      <w:ind w:left="1540"/>
    </w:pPr>
    <w:rPr>
      <w:rFonts w:eastAsiaTheme="minorEastAsia"/>
    </w:rPr>
  </w:style>
  <w:style w:type="paragraph" w:styleId="TOC9">
    <w:name w:val="toc 9"/>
    <w:basedOn w:val="Normal"/>
    <w:next w:val="Normal"/>
    <w:autoRedefine/>
    <w:uiPriority w:val="39"/>
    <w:unhideWhenUsed/>
    <w:rsid w:val="00130471"/>
    <w:pPr>
      <w:spacing w:after="100"/>
      <w:ind w:left="1760"/>
    </w:pPr>
    <w:rPr>
      <w:rFonts w:eastAsiaTheme="minorEastAsia"/>
    </w:rPr>
  </w:style>
  <w:style w:type="character" w:styleId="IntenseEmphasis">
    <w:name w:val="Intense Emphasis"/>
    <w:basedOn w:val="DefaultParagraphFont"/>
    <w:uiPriority w:val="21"/>
    <w:qFormat/>
    <w:rsid w:val="00130471"/>
    <w:rPr>
      <w:b/>
      <w:bCs/>
      <w:i/>
      <w:iCs/>
      <w:color w:val="4F81BD" w:themeColor="accent1"/>
    </w:rPr>
  </w:style>
  <w:style w:type="character" w:customStyle="1" w:styleId="apple-converted-space">
    <w:name w:val="apple-converted-space"/>
    <w:basedOn w:val="DefaultParagraphFont"/>
    <w:rsid w:val="00130471"/>
  </w:style>
  <w:style w:type="paragraph" w:styleId="NormalWeb">
    <w:name w:val="Normal (Web)"/>
    <w:basedOn w:val="Normal"/>
    <w:uiPriority w:val="99"/>
    <w:unhideWhenUsed/>
    <w:rsid w:val="001304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130471"/>
  </w:style>
  <w:style w:type="character" w:customStyle="1" w:styleId="label">
    <w:name w:val="label"/>
    <w:basedOn w:val="DefaultParagraphFont"/>
    <w:rsid w:val="00130471"/>
  </w:style>
  <w:style w:type="character" w:styleId="Strong">
    <w:name w:val="Strong"/>
    <w:basedOn w:val="DefaultParagraphFont"/>
    <w:uiPriority w:val="22"/>
    <w:qFormat/>
    <w:rsid w:val="00130471"/>
    <w:rPr>
      <w:b/>
      <w:bCs/>
    </w:rPr>
  </w:style>
  <w:style w:type="table" w:styleId="LightList-Accent5">
    <w:name w:val="Light List Accent 5"/>
    <w:basedOn w:val="TableNormal"/>
    <w:uiPriority w:val="61"/>
    <w:rsid w:val="00130471"/>
    <w:pPr>
      <w:spacing w:after="0" w:line="240" w:lineRule="auto"/>
    </w:pPr>
    <w:rPr>
      <w:rFonts w:eastAsiaTheme="minorHAnsi"/>
      <w:lang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FollowedHyperlink">
    <w:name w:val="FollowedHyperlink"/>
    <w:basedOn w:val="DefaultParagraphFont"/>
    <w:uiPriority w:val="99"/>
    <w:semiHidden/>
    <w:unhideWhenUsed/>
    <w:rsid w:val="00130471"/>
    <w:rPr>
      <w:color w:val="800080"/>
      <w:u w:val="single"/>
    </w:rPr>
  </w:style>
  <w:style w:type="paragraph" w:customStyle="1" w:styleId="font5">
    <w:name w:val="font5"/>
    <w:basedOn w:val="Normal"/>
    <w:rsid w:val="00130471"/>
    <w:pPr>
      <w:spacing w:before="100" w:beforeAutospacing="1" w:after="100" w:afterAutospacing="1" w:line="240" w:lineRule="auto"/>
    </w:pPr>
    <w:rPr>
      <w:rFonts w:ascii="Tahoma" w:eastAsia="Times New Roman" w:hAnsi="Tahoma" w:cs="Tahoma"/>
      <w:sz w:val="20"/>
      <w:szCs w:val="20"/>
      <w:lang w:eastAsia="ja-JP"/>
    </w:rPr>
  </w:style>
  <w:style w:type="paragraph" w:customStyle="1" w:styleId="font6">
    <w:name w:val="font6"/>
    <w:basedOn w:val="Normal"/>
    <w:rsid w:val="00130471"/>
    <w:pPr>
      <w:spacing w:before="100" w:beforeAutospacing="1" w:after="100" w:afterAutospacing="1" w:line="240" w:lineRule="auto"/>
    </w:pPr>
    <w:rPr>
      <w:rFonts w:ascii="Tahoma" w:eastAsia="Times New Roman" w:hAnsi="Tahoma" w:cs="Tahoma"/>
      <w:b/>
      <w:bCs/>
      <w:sz w:val="20"/>
      <w:szCs w:val="20"/>
      <w:lang w:eastAsia="ja-JP"/>
    </w:rPr>
  </w:style>
  <w:style w:type="paragraph" w:customStyle="1" w:styleId="font7">
    <w:name w:val="font7"/>
    <w:basedOn w:val="Normal"/>
    <w:rsid w:val="00130471"/>
    <w:pPr>
      <w:spacing w:before="100" w:beforeAutospacing="1" w:after="100" w:afterAutospacing="1" w:line="240" w:lineRule="auto"/>
    </w:pPr>
    <w:rPr>
      <w:rFonts w:ascii="Times New Roman" w:eastAsia="Times New Roman" w:hAnsi="Times New Roman" w:cs="Times New Roman"/>
      <w:b/>
      <w:bCs/>
      <w:color w:val="000000"/>
      <w:sz w:val="16"/>
      <w:szCs w:val="16"/>
      <w:lang w:eastAsia="ja-JP"/>
    </w:rPr>
  </w:style>
  <w:style w:type="paragraph" w:customStyle="1" w:styleId="xl68">
    <w:name w:val="xl68"/>
    <w:basedOn w:val="Normal"/>
    <w:rsid w:val="00130471"/>
    <w:pPr>
      <w:shd w:val="clear" w:color="FFFFCC" w:fill="FFFFFF"/>
      <w:spacing w:before="100" w:beforeAutospacing="1" w:after="100" w:afterAutospacing="1" w:line="240" w:lineRule="auto"/>
    </w:pPr>
    <w:rPr>
      <w:rFonts w:ascii="Tahoma" w:eastAsia="Times New Roman" w:hAnsi="Tahoma" w:cs="Tahoma"/>
      <w:sz w:val="20"/>
      <w:szCs w:val="20"/>
      <w:lang w:eastAsia="ja-JP"/>
    </w:rPr>
  </w:style>
  <w:style w:type="paragraph" w:customStyle="1" w:styleId="xl69">
    <w:name w:val="xl69"/>
    <w:basedOn w:val="Normal"/>
    <w:rsid w:val="00130471"/>
    <w:pPr>
      <w:shd w:val="clear" w:color="FFFFCC" w:fill="FFFFFF"/>
      <w:spacing w:before="100" w:beforeAutospacing="1" w:after="100" w:afterAutospacing="1" w:line="240" w:lineRule="auto"/>
    </w:pPr>
    <w:rPr>
      <w:rFonts w:ascii="Tahoma" w:eastAsia="Times New Roman" w:hAnsi="Tahoma" w:cs="Tahoma"/>
      <w:color w:val="000000"/>
      <w:sz w:val="20"/>
      <w:szCs w:val="20"/>
      <w:lang w:eastAsia="ja-JP"/>
    </w:rPr>
  </w:style>
  <w:style w:type="paragraph" w:customStyle="1" w:styleId="xl70">
    <w:name w:val="xl70"/>
    <w:basedOn w:val="Normal"/>
    <w:rsid w:val="00130471"/>
    <w:pPr>
      <w:pBdr>
        <w:top w:val="single" w:sz="4" w:space="0" w:color="000000"/>
        <w:left w:val="single" w:sz="4" w:space="0" w:color="000000"/>
        <w:bottom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1">
    <w:name w:val="xl71"/>
    <w:basedOn w:val="Normal"/>
    <w:rsid w:val="00130471"/>
    <w:pPr>
      <w:pBdr>
        <w:top w:val="single" w:sz="4" w:space="0" w:color="000000"/>
        <w:left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2">
    <w:name w:val="xl72"/>
    <w:basedOn w:val="Normal"/>
    <w:rsid w:val="00130471"/>
    <w:pPr>
      <w:pBdr>
        <w:top w:val="single" w:sz="4" w:space="0" w:color="000000"/>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3">
    <w:name w:val="xl73"/>
    <w:basedOn w:val="Normal"/>
    <w:rsid w:val="00130471"/>
    <w:pPr>
      <w:pBdr>
        <w:top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4">
    <w:name w:val="xl74"/>
    <w:basedOn w:val="Normal"/>
    <w:rsid w:val="00130471"/>
    <w:pPr>
      <w:pBdr>
        <w:top w:val="single" w:sz="4" w:space="0" w:color="000000"/>
        <w:bottom w:val="single" w:sz="4" w:space="0" w:color="000000"/>
        <w:right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5">
    <w:name w:val="xl75"/>
    <w:basedOn w:val="Normal"/>
    <w:rsid w:val="00130471"/>
    <w:pPr>
      <w:shd w:val="clear" w:color="FFFFCC" w:fill="FFFFFF"/>
      <w:spacing w:before="100" w:beforeAutospacing="1" w:after="100" w:afterAutospacing="1" w:line="240" w:lineRule="auto"/>
      <w:textAlignment w:val="top"/>
    </w:pPr>
    <w:rPr>
      <w:rFonts w:ascii="Tahoma" w:eastAsia="Times New Roman" w:hAnsi="Tahoma" w:cs="Tahoma"/>
      <w:color w:val="000000"/>
      <w:sz w:val="20"/>
      <w:szCs w:val="20"/>
      <w:lang w:eastAsia="ja-JP"/>
    </w:rPr>
  </w:style>
  <w:style w:type="paragraph" w:customStyle="1" w:styleId="xl76">
    <w:name w:val="xl76"/>
    <w:basedOn w:val="Normal"/>
    <w:rsid w:val="00130471"/>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7">
    <w:name w:val="xl77"/>
    <w:basedOn w:val="Normal"/>
    <w:rsid w:val="00130471"/>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8">
    <w:name w:val="xl78"/>
    <w:basedOn w:val="Normal"/>
    <w:rsid w:val="00130471"/>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color w:val="000000"/>
      <w:sz w:val="20"/>
      <w:szCs w:val="20"/>
      <w:lang w:eastAsia="ja-JP"/>
    </w:rPr>
  </w:style>
  <w:style w:type="paragraph" w:customStyle="1" w:styleId="xl79">
    <w:name w:val="xl79"/>
    <w:basedOn w:val="Normal"/>
    <w:rsid w:val="00130471"/>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0">
    <w:name w:val="xl80"/>
    <w:basedOn w:val="Normal"/>
    <w:rsid w:val="00130471"/>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1">
    <w:name w:val="xl81"/>
    <w:basedOn w:val="Normal"/>
    <w:rsid w:val="00130471"/>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2">
    <w:name w:val="xl82"/>
    <w:basedOn w:val="Normal"/>
    <w:rsid w:val="00130471"/>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3">
    <w:name w:val="xl83"/>
    <w:basedOn w:val="Normal"/>
    <w:rsid w:val="00130471"/>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4">
    <w:name w:val="xl84"/>
    <w:basedOn w:val="Normal"/>
    <w:rsid w:val="00130471"/>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5">
    <w:name w:val="xl85"/>
    <w:basedOn w:val="Normal"/>
    <w:rsid w:val="00130471"/>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6">
    <w:name w:val="xl86"/>
    <w:basedOn w:val="Normal"/>
    <w:rsid w:val="00130471"/>
    <w:pPr>
      <w:pBdr>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87">
    <w:name w:val="xl87"/>
    <w:basedOn w:val="Normal"/>
    <w:rsid w:val="00130471"/>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8">
    <w:name w:val="xl88"/>
    <w:basedOn w:val="Normal"/>
    <w:rsid w:val="00130471"/>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9">
    <w:name w:val="xl89"/>
    <w:basedOn w:val="Normal"/>
    <w:rsid w:val="00130471"/>
    <w:pPr>
      <w:pBdr>
        <w:top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0">
    <w:name w:val="xl90"/>
    <w:basedOn w:val="Normal"/>
    <w:rsid w:val="00130471"/>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1">
    <w:name w:val="xl91"/>
    <w:basedOn w:val="Normal"/>
    <w:rsid w:val="00130471"/>
    <w:pPr>
      <w:pBdr>
        <w:top w:val="single" w:sz="4" w:space="0" w:color="auto"/>
        <w:left w:val="single" w:sz="4" w:space="0" w:color="000000"/>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2">
    <w:name w:val="xl92"/>
    <w:basedOn w:val="Normal"/>
    <w:rsid w:val="00130471"/>
    <w:pPr>
      <w:pBdr>
        <w:top w:val="single" w:sz="4" w:space="0" w:color="000000"/>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3">
    <w:name w:val="xl93"/>
    <w:basedOn w:val="Normal"/>
    <w:rsid w:val="00130471"/>
    <w:pPr>
      <w:pBdr>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4">
    <w:name w:val="xl94"/>
    <w:basedOn w:val="Normal"/>
    <w:rsid w:val="00130471"/>
    <w:pPr>
      <w:pBdr>
        <w:left w:val="single" w:sz="4" w:space="0" w:color="000000"/>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5">
    <w:name w:val="xl95"/>
    <w:basedOn w:val="Normal"/>
    <w:rsid w:val="00130471"/>
    <w:pPr>
      <w:pBdr>
        <w:left w:val="single" w:sz="4" w:space="0" w:color="000000"/>
        <w:bottom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6">
    <w:name w:val="xl96"/>
    <w:basedOn w:val="Normal"/>
    <w:rsid w:val="00130471"/>
    <w:pPr>
      <w:pBdr>
        <w:top w:val="single" w:sz="4" w:space="0" w:color="auto"/>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7">
    <w:name w:val="xl97"/>
    <w:basedOn w:val="Normal"/>
    <w:rsid w:val="00130471"/>
    <w:pPr>
      <w:pBdr>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8">
    <w:name w:val="xl98"/>
    <w:basedOn w:val="Normal"/>
    <w:rsid w:val="00130471"/>
    <w:pPr>
      <w:pBdr>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9">
    <w:name w:val="xl99"/>
    <w:basedOn w:val="Normal"/>
    <w:rsid w:val="00130471"/>
    <w:pPr>
      <w:pBdr>
        <w:top w:val="single" w:sz="4" w:space="0" w:color="auto"/>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0">
    <w:name w:val="xl100"/>
    <w:basedOn w:val="Normal"/>
    <w:rsid w:val="00130471"/>
    <w:pPr>
      <w:pBdr>
        <w:left w:val="single" w:sz="4" w:space="0" w:color="000000"/>
        <w:bottom w:val="single" w:sz="4" w:space="0" w:color="auto"/>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1">
    <w:name w:val="xl101"/>
    <w:basedOn w:val="Normal"/>
    <w:rsid w:val="00130471"/>
    <w:pPr>
      <w:pBdr>
        <w:top w:val="single" w:sz="4" w:space="0" w:color="000000"/>
        <w:lef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character" w:styleId="PlaceholderText">
    <w:name w:val="Placeholder Text"/>
    <w:basedOn w:val="DefaultParagraphFont"/>
    <w:uiPriority w:val="99"/>
    <w:semiHidden/>
    <w:rsid w:val="00130471"/>
    <w:rPr>
      <w:color w:val="808080"/>
    </w:rPr>
  </w:style>
  <w:style w:type="table" w:styleId="MediumShading2-Accent1">
    <w:name w:val="Medium Shading 2 Accent 1"/>
    <w:basedOn w:val="TableNormal"/>
    <w:uiPriority w:val="64"/>
    <w:rsid w:val="00130471"/>
    <w:pPr>
      <w:spacing w:after="0" w:line="240" w:lineRule="auto"/>
    </w:pPr>
    <w:rPr>
      <w:rFonts w:eastAsiaTheme="minorHAnsi"/>
      <w:lang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
    <w:rsid w:val="004B5678"/>
    <w:pPr>
      <w:spacing w:after="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4B5678"/>
    <w:rPr>
      <w:rFonts w:ascii="Times New Roman" w:eastAsia="Times New Roman" w:hAnsi="Times New Roman" w:cs="Times New Roman"/>
      <w:sz w:val="24"/>
      <w:szCs w:val="24"/>
      <w:lang w:val="en-AU" w:eastAsia="en-US"/>
    </w:rPr>
  </w:style>
  <w:style w:type="character" w:styleId="CommentReference">
    <w:name w:val="annotation reference"/>
    <w:basedOn w:val="DefaultParagraphFont"/>
    <w:uiPriority w:val="99"/>
    <w:semiHidden/>
    <w:unhideWhenUsed/>
    <w:rsid w:val="008F61B4"/>
    <w:rPr>
      <w:sz w:val="16"/>
      <w:szCs w:val="16"/>
    </w:rPr>
  </w:style>
  <w:style w:type="paragraph" w:styleId="CommentText">
    <w:name w:val="annotation text"/>
    <w:basedOn w:val="Normal"/>
    <w:link w:val="CommentTextChar"/>
    <w:uiPriority w:val="99"/>
    <w:semiHidden/>
    <w:unhideWhenUsed/>
    <w:rsid w:val="008F61B4"/>
    <w:pPr>
      <w:spacing w:line="240" w:lineRule="auto"/>
    </w:pPr>
    <w:rPr>
      <w:sz w:val="20"/>
      <w:szCs w:val="20"/>
    </w:rPr>
  </w:style>
  <w:style w:type="character" w:customStyle="1" w:styleId="CommentTextChar">
    <w:name w:val="Comment Text Char"/>
    <w:basedOn w:val="DefaultParagraphFont"/>
    <w:link w:val="CommentText"/>
    <w:uiPriority w:val="99"/>
    <w:semiHidden/>
    <w:rsid w:val="008F61B4"/>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8F61B4"/>
    <w:rPr>
      <w:b/>
      <w:bCs/>
    </w:rPr>
  </w:style>
  <w:style w:type="character" w:customStyle="1" w:styleId="CommentSubjectChar">
    <w:name w:val="Comment Subject Char"/>
    <w:basedOn w:val="CommentTextChar"/>
    <w:link w:val="CommentSubject"/>
    <w:uiPriority w:val="99"/>
    <w:semiHidden/>
    <w:rsid w:val="008F61B4"/>
    <w:rPr>
      <w:rFonts w:eastAsiaTheme="minorHAnsi"/>
      <w:b/>
      <w:bCs/>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471"/>
    <w:rPr>
      <w:rFonts w:eastAsiaTheme="minorHAnsi"/>
      <w:lang w:eastAsia="en-US"/>
    </w:rPr>
  </w:style>
  <w:style w:type="paragraph" w:styleId="Heading1">
    <w:name w:val="heading 1"/>
    <w:basedOn w:val="Normal"/>
    <w:next w:val="Normal"/>
    <w:link w:val="Heading1Char"/>
    <w:uiPriority w:val="9"/>
    <w:qFormat/>
    <w:rsid w:val="001304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04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04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3047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471"/>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130471"/>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130471"/>
    <w:rPr>
      <w:rFonts w:asciiTheme="majorHAnsi" w:eastAsiaTheme="majorEastAsia" w:hAnsiTheme="majorHAnsi" w:cstheme="majorBidi"/>
      <w:b/>
      <w:bCs/>
      <w:color w:val="4F81BD" w:themeColor="accent1"/>
      <w:lang w:eastAsia="en-US"/>
    </w:rPr>
  </w:style>
  <w:style w:type="character" w:customStyle="1" w:styleId="Heading4Char">
    <w:name w:val="Heading 4 Char"/>
    <w:basedOn w:val="DefaultParagraphFont"/>
    <w:link w:val="Heading4"/>
    <w:uiPriority w:val="9"/>
    <w:rsid w:val="00130471"/>
    <w:rPr>
      <w:rFonts w:asciiTheme="majorHAnsi" w:eastAsiaTheme="majorEastAsia" w:hAnsiTheme="majorHAnsi" w:cstheme="majorBidi"/>
      <w:b/>
      <w:bCs/>
      <w:i/>
      <w:iCs/>
      <w:color w:val="4F81BD" w:themeColor="accent1"/>
      <w:lang w:eastAsia="en-US"/>
    </w:rPr>
  </w:style>
  <w:style w:type="paragraph" w:styleId="ListParagraph">
    <w:name w:val="List Paragraph"/>
    <w:basedOn w:val="Normal"/>
    <w:uiPriority w:val="34"/>
    <w:qFormat/>
    <w:rsid w:val="00130471"/>
    <w:pPr>
      <w:ind w:left="720"/>
      <w:contextualSpacing/>
    </w:pPr>
  </w:style>
  <w:style w:type="character" w:styleId="Hyperlink">
    <w:name w:val="Hyperlink"/>
    <w:uiPriority w:val="99"/>
    <w:unhideWhenUsed/>
    <w:rsid w:val="00130471"/>
    <w:rPr>
      <w:color w:val="0000FF"/>
      <w:u w:val="single"/>
    </w:rPr>
  </w:style>
  <w:style w:type="paragraph" w:styleId="TOCHeading">
    <w:name w:val="TOC Heading"/>
    <w:basedOn w:val="Heading1"/>
    <w:next w:val="Normal"/>
    <w:uiPriority w:val="39"/>
    <w:semiHidden/>
    <w:unhideWhenUsed/>
    <w:qFormat/>
    <w:rsid w:val="00130471"/>
    <w:pPr>
      <w:outlineLvl w:val="9"/>
    </w:pPr>
    <w:rPr>
      <w:lang w:eastAsia="ja-JP"/>
    </w:rPr>
  </w:style>
  <w:style w:type="paragraph" w:styleId="TOC1">
    <w:name w:val="toc 1"/>
    <w:basedOn w:val="Normal"/>
    <w:next w:val="Normal"/>
    <w:autoRedefine/>
    <w:uiPriority w:val="39"/>
    <w:unhideWhenUsed/>
    <w:rsid w:val="00130471"/>
    <w:pPr>
      <w:spacing w:after="100"/>
    </w:pPr>
  </w:style>
  <w:style w:type="paragraph" w:styleId="TOC2">
    <w:name w:val="toc 2"/>
    <w:basedOn w:val="Normal"/>
    <w:next w:val="Normal"/>
    <w:autoRedefine/>
    <w:uiPriority w:val="39"/>
    <w:unhideWhenUsed/>
    <w:rsid w:val="00130471"/>
    <w:pPr>
      <w:spacing w:after="100"/>
      <w:ind w:left="220"/>
    </w:pPr>
  </w:style>
  <w:style w:type="paragraph" w:styleId="BalloonText">
    <w:name w:val="Balloon Text"/>
    <w:basedOn w:val="Normal"/>
    <w:link w:val="BalloonTextChar"/>
    <w:uiPriority w:val="99"/>
    <w:semiHidden/>
    <w:unhideWhenUsed/>
    <w:rsid w:val="00130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471"/>
    <w:rPr>
      <w:rFonts w:ascii="Tahoma" w:eastAsiaTheme="minorHAnsi" w:hAnsi="Tahoma" w:cs="Tahoma"/>
      <w:sz w:val="16"/>
      <w:szCs w:val="16"/>
      <w:lang w:eastAsia="en-US"/>
    </w:rPr>
  </w:style>
  <w:style w:type="paragraph" w:styleId="NoSpacing">
    <w:name w:val="No Spacing"/>
    <w:link w:val="NoSpacingChar"/>
    <w:uiPriority w:val="1"/>
    <w:qFormat/>
    <w:rsid w:val="00130471"/>
    <w:pPr>
      <w:spacing w:after="0" w:line="240" w:lineRule="auto"/>
    </w:pPr>
  </w:style>
  <w:style w:type="character" w:customStyle="1" w:styleId="NoSpacingChar">
    <w:name w:val="No Spacing Char"/>
    <w:basedOn w:val="DefaultParagraphFont"/>
    <w:link w:val="NoSpacing"/>
    <w:uiPriority w:val="1"/>
    <w:rsid w:val="00130471"/>
  </w:style>
  <w:style w:type="table" w:styleId="TableGrid">
    <w:name w:val="Table Grid"/>
    <w:basedOn w:val="TableNormal"/>
    <w:uiPriority w:val="59"/>
    <w:rsid w:val="00130471"/>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304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471"/>
    <w:rPr>
      <w:rFonts w:eastAsiaTheme="minorHAnsi"/>
      <w:lang w:eastAsia="en-US"/>
    </w:rPr>
  </w:style>
  <w:style w:type="paragraph" w:styleId="Footer">
    <w:name w:val="footer"/>
    <w:basedOn w:val="Normal"/>
    <w:link w:val="FooterChar"/>
    <w:uiPriority w:val="99"/>
    <w:unhideWhenUsed/>
    <w:rsid w:val="001304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471"/>
    <w:rPr>
      <w:rFonts w:eastAsiaTheme="minorHAnsi"/>
      <w:lang w:eastAsia="en-US"/>
    </w:rPr>
  </w:style>
  <w:style w:type="character" w:customStyle="1" w:styleId="apple-style-span">
    <w:name w:val="apple-style-span"/>
    <w:basedOn w:val="DefaultParagraphFont"/>
    <w:rsid w:val="00130471"/>
  </w:style>
  <w:style w:type="paragraph" w:styleId="TOC3">
    <w:name w:val="toc 3"/>
    <w:basedOn w:val="Normal"/>
    <w:next w:val="Normal"/>
    <w:autoRedefine/>
    <w:uiPriority w:val="39"/>
    <w:unhideWhenUsed/>
    <w:rsid w:val="00130471"/>
    <w:pPr>
      <w:spacing w:after="100"/>
      <w:ind w:left="440"/>
    </w:pPr>
  </w:style>
  <w:style w:type="paragraph" w:styleId="TOC4">
    <w:name w:val="toc 4"/>
    <w:basedOn w:val="Normal"/>
    <w:next w:val="Normal"/>
    <w:autoRedefine/>
    <w:uiPriority w:val="39"/>
    <w:unhideWhenUsed/>
    <w:rsid w:val="00130471"/>
    <w:pPr>
      <w:spacing w:after="100"/>
      <w:ind w:left="660"/>
    </w:pPr>
    <w:rPr>
      <w:rFonts w:eastAsiaTheme="minorEastAsia"/>
    </w:rPr>
  </w:style>
  <w:style w:type="paragraph" w:styleId="TOC5">
    <w:name w:val="toc 5"/>
    <w:basedOn w:val="Normal"/>
    <w:next w:val="Normal"/>
    <w:autoRedefine/>
    <w:uiPriority w:val="39"/>
    <w:unhideWhenUsed/>
    <w:rsid w:val="00130471"/>
    <w:pPr>
      <w:spacing w:after="100"/>
      <w:ind w:left="880"/>
    </w:pPr>
    <w:rPr>
      <w:rFonts w:eastAsiaTheme="minorEastAsia"/>
    </w:rPr>
  </w:style>
  <w:style w:type="paragraph" w:styleId="TOC6">
    <w:name w:val="toc 6"/>
    <w:basedOn w:val="Normal"/>
    <w:next w:val="Normal"/>
    <w:autoRedefine/>
    <w:uiPriority w:val="39"/>
    <w:unhideWhenUsed/>
    <w:rsid w:val="00130471"/>
    <w:pPr>
      <w:spacing w:after="100"/>
      <w:ind w:left="1100"/>
    </w:pPr>
    <w:rPr>
      <w:rFonts w:eastAsiaTheme="minorEastAsia"/>
    </w:rPr>
  </w:style>
  <w:style w:type="paragraph" w:styleId="TOC7">
    <w:name w:val="toc 7"/>
    <w:basedOn w:val="Normal"/>
    <w:next w:val="Normal"/>
    <w:autoRedefine/>
    <w:uiPriority w:val="39"/>
    <w:unhideWhenUsed/>
    <w:rsid w:val="00130471"/>
    <w:pPr>
      <w:spacing w:after="100"/>
      <w:ind w:left="1320"/>
    </w:pPr>
    <w:rPr>
      <w:rFonts w:eastAsiaTheme="minorEastAsia"/>
    </w:rPr>
  </w:style>
  <w:style w:type="paragraph" w:styleId="TOC8">
    <w:name w:val="toc 8"/>
    <w:basedOn w:val="Normal"/>
    <w:next w:val="Normal"/>
    <w:autoRedefine/>
    <w:uiPriority w:val="39"/>
    <w:unhideWhenUsed/>
    <w:rsid w:val="00130471"/>
    <w:pPr>
      <w:spacing w:after="100"/>
      <w:ind w:left="1540"/>
    </w:pPr>
    <w:rPr>
      <w:rFonts w:eastAsiaTheme="minorEastAsia"/>
    </w:rPr>
  </w:style>
  <w:style w:type="paragraph" w:styleId="TOC9">
    <w:name w:val="toc 9"/>
    <w:basedOn w:val="Normal"/>
    <w:next w:val="Normal"/>
    <w:autoRedefine/>
    <w:uiPriority w:val="39"/>
    <w:unhideWhenUsed/>
    <w:rsid w:val="00130471"/>
    <w:pPr>
      <w:spacing w:after="100"/>
      <w:ind w:left="1760"/>
    </w:pPr>
    <w:rPr>
      <w:rFonts w:eastAsiaTheme="minorEastAsia"/>
    </w:rPr>
  </w:style>
  <w:style w:type="character" w:styleId="IntenseEmphasis">
    <w:name w:val="Intense Emphasis"/>
    <w:basedOn w:val="DefaultParagraphFont"/>
    <w:uiPriority w:val="21"/>
    <w:qFormat/>
    <w:rsid w:val="00130471"/>
    <w:rPr>
      <w:b/>
      <w:bCs/>
      <w:i/>
      <w:iCs/>
      <w:color w:val="4F81BD" w:themeColor="accent1"/>
    </w:rPr>
  </w:style>
  <w:style w:type="character" w:customStyle="1" w:styleId="apple-converted-space">
    <w:name w:val="apple-converted-space"/>
    <w:basedOn w:val="DefaultParagraphFont"/>
    <w:rsid w:val="00130471"/>
  </w:style>
  <w:style w:type="paragraph" w:styleId="NormalWeb">
    <w:name w:val="Normal (Web)"/>
    <w:basedOn w:val="Normal"/>
    <w:uiPriority w:val="99"/>
    <w:unhideWhenUsed/>
    <w:rsid w:val="001304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130471"/>
  </w:style>
  <w:style w:type="character" w:customStyle="1" w:styleId="label">
    <w:name w:val="label"/>
    <w:basedOn w:val="DefaultParagraphFont"/>
    <w:rsid w:val="00130471"/>
  </w:style>
  <w:style w:type="character" w:styleId="Strong">
    <w:name w:val="Strong"/>
    <w:basedOn w:val="DefaultParagraphFont"/>
    <w:uiPriority w:val="22"/>
    <w:qFormat/>
    <w:rsid w:val="00130471"/>
    <w:rPr>
      <w:b/>
      <w:bCs/>
    </w:rPr>
  </w:style>
  <w:style w:type="table" w:styleId="LightList-Accent5">
    <w:name w:val="Light List Accent 5"/>
    <w:basedOn w:val="TableNormal"/>
    <w:uiPriority w:val="61"/>
    <w:rsid w:val="00130471"/>
    <w:pPr>
      <w:spacing w:after="0" w:line="240" w:lineRule="auto"/>
    </w:pPr>
    <w:rPr>
      <w:rFonts w:eastAsiaTheme="minorHAnsi"/>
      <w:lang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FollowedHyperlink">
    <w:name w:val="FollowedHyperlink"/>
    <w:basedOn w:val="DefaultParagraphFont"/>
    <w:uiPriority w:val="99"/>
    <w:semiHidden/>
    <w:unhideWhenUsed/>
    <w:rsid w:val="00130471"/>
    <w:rPr>
      <w:color w:val="800080"/>
      <w:u w:val="single"/>
    </w:rPr>
  </w:style>
  <w:style w:type="paragraph" w:customStyle="1" w:styleId="font5">
    <w:name w:val="font5"/>
    <w:basedOn w:val="Normal"/>
    <w:rsid w:val="00130471"/>
    <w:pPr>
      <w:spacing w:before="100" w:beforeAutospacing="1" w:after="100" w:afterAutospacing="1" w:line="240" w:lineRule="auto"/>
    </w:pPr>
    <w:rPr>
      <w:rFonts w:ascii="Tahoma" w:eastAsia="Times New Roman" w:hAnsi="Tahoma" w:cs="Tahoma"/>
      <w:sz w:val="20"/>
      <w:szCs w:val="20"/>
      <w:lang w:eastAsia="ja-JP"/>
    </w:rPr>
  </w:style>
  <w:style w:type="paragraph" w:customStyle="1" w:styleId="font6">
    <w:name w:val="font6"/>
    <w:basedOn w:val="Normal"/>
    <w:rsid w:val="00130471"/>
    <w:pPr>
      <w:spacing w:before="100" w:beforeAutospacing="1" w:after="100" w:afterAutospacing="1" w:line="240" w:lineRule="auto"/>
    </w:pPr>
    <w:rPr>
      <w:rFonts w:ascii="Tahoma" w:eastAsia="Times New Roman" w:hAnsi="Tahoma" w:cs="Tahoma"/>
      <w:b/>
      <w:bCs/>
      <w:sz w:val="20"/>
      <w:szCs w:val="20"/>
      <w:lang w:eastAsia="ja-JP"/>
    </w:rPr>
  </w:style>
  <w:style w:type="paragraph" w:customStyle="1" w:styleId="font7">
    <w:name w:val="font7"/>
    <w:basedOn w:val="Normal"/>
    <w:rsid w:val="00130471"/>
    <w:pPr>
      <w:spacing w:before="100" w:beforeAutospacing="1" w:after="100" w:afterAutospacing="1" w:line="240" w:lineRule="auto"/>
    </w:pPr>
    <w:rPr>
      <w:rFonts w:ascii="Times New Roman" w:eastAsia="Times New Roman" w:hAnsi="Times New Roman" w:cs="Times New Roman"/>
      <w:b/>
      <w:bCs/>
      <w:color w:val="000000"/>
      <w:sz w:val="16"/>
      <w:szCs w:val="16"/>
      <w:lang w:eastAsia="ja-JP"/>
    </w:rPr>
  </w:style>
  <w:style w:type="paragraph" w:customStyle="1" w:styleId="xl68">
    <w:name w:val="xl68"/>
    <w:basedOn w:val="Normal"/>
    <w:rsid w:val="00130471"/>
    <w:pPr>
      <w:shd w:val="clear" w:color="FFFFCC" w:fill="FFFFFF"/>
      <w:spacing w:before="100" w:beforeAutospacing="1" w:after="100" w:afterAutospacing="1" w:line="240" w:lineRule="auto"/>
    </w:pPr>
    <w:rPr>
      <w:rFonts w:ascii="Tahoma" w:eastAsia="Times New Roman" w:hAnsi="Tahoma" w:cs="Tahoma"/>
      <w:sz w:val="20"/>
      <w:szCs w:val="20"/>
      <w:lang w:eastAsia="ja-JP"/>
    </w:rPr>
  </w:style>
  <w:style w:type="paragraph" w:customStyle="1" w:styleId="xl69">
    <w:name w:val="xl69"/>
    <w:basedOn w:val="Normal"/>
    <w:rsid w:val="00130471"/>
    <w:pPr>
      <w:shd w:val="clear" w:color="FFFFCC" w:fill="FFFFFF"/>
      <w:spacing w:before="100" w:beforeAutospacing="1" w:after="100" w:afterAutospacing="1" w:line="240" w:lineRule="auto"/>
    </w:pPr>
    <w:rPr>
      <w:rFonts w:ascii="Tahoma" w:eastAsia="Times New Roman" w:hAnsi="Tahoma" w:cs="Tahoma"/>
      <w:color w:val="000000"/>
      <w:sz w:val="20"/>
      <w:szCs w:val="20"/>
      <w:lang w:eastAsia="ja-JP"/>
    </w:rPr>
  </w:style>
  <w:style w:type="paragraph" w:customStyle="1" w:styleId="xl70">
    <w:name w:val="xl70"/>
    <w:basedOn w:val="Normal"/>
    <w:rsid w:val="00130471"/>
    <w:pPr>
      <w:pBdr>
        <w:top w:val="single" w:sz="4" w:space="0" w:color="000000"/>
        <w:left w:val="single" w:sz="4" w:space="0" w:color="000000"/>
        <w:bottom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1">
    <w:name w:val="xl71"/>
    <w:basedOn w:val="Normal"/>
    <w:rsid w:val="00130471"/>
    <w:pPr>
      <w:pBdr>
        <w:top w:val="single" w:sz="4" w:space="0" w:color="000000"/>
        <w:left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2">
    <w:name w:val="xl72"/>
    <w:basedOn w:val="Normal"/>
    <w:rsid w:val="00130471"/>
    <w:pPr>
      <w:pBdr>
        <w:top w:val="single" w:sz="4" w:space="0" w:color="000000"/>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3">
    <w:name w:val="xl73"/>
    <w:basedOn w:val="Normal"/>
    <w:rsid w:val="00130471"/>
    <w:pPr>
      <w:pBdr>
        <w:top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4">
    <w:name w:val="xl74"/>
    <w:basedOn w:val="Normal"/>
    <w:rsid w:val="00130471"/>
    <w:pPr>
      <w:pBdr>
        <w:top w:val="single" w:sz="4" w:space="0" w:color="000000"/>
        <w:bottom w:val="single" w:sz="4" w:space="0" w:color="000000"/>
        <w:right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5">
    <w:name w:val="xl75"/>
    <w:basedOn w:val="Normal"/>
    <w:rsid w:val="00130471"/>
    <w:pPr>
      <w:shd w:val="clear" w:color="FFFFCC" w:fill="FFFFFF"/>
      <w:spacing w:before="100" w:beforeAutospacing="1" w:after="100" w:afterAutospacing="1" w:line="240" w:lineRule="auto"/>
      <w:textAlignment w:val="top"/>
    </w:pPr>
    <w:rPr>
      <w:rFonts w:ascii="Tahoma" w:eastAsia="Times New Roman" w:hAnsi="Tahoma" w:cs="Tahoma"/>
      <w:color w:val="000000"/>
      <w:sz w:val="20"/>
      <w:szCs w:val="20"/>
      <w:lang w:eastAsia="ja-JP"/>
    </w:rPr>
  </w:style>
  <w:style w:type="paragraph" w:customStyle="1" w:styleId="xl76">
    <w:name w:val="xl76"/>
    <w:basedOn w:val="Normal"/>
    <w:rsid w:val="00130471"/>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7">
    <w:name w:val="xl77"/>
    <w:basedOn w:val="Normal"/>
    <w:rsid w:val="00130471"/>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8">
    <w:name w:val="xl78"/>
    <w:basedOn w:val="Normal"/>
    <w:rsid w:val="00130471"/>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color w:val="000000"/>
      <w:sz w:val="20"/>
      <w:szCs w:val="20"/>
      <w:lang w:eastAsia="ja-JP"/>
    </w:rPr>
  </w:style>
  <w:style w:type="paragraph" w:customStyle="1" w:styleId="xl79">
    <w:name w:val="xl79"/>
    <w:basedOn w:val="Normal"/>
    <w:rsid w:val="00130471"/>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0">
    <w:name w:val="xl80"/>
    <w:basedOn w:val="Normal"/>
    <w:rsid w:val="00130471"/>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1">
    <w:name w:val="xl81"/>
    <w:basedOn w:val="Normal"/>
    <w:rsid w:val="00130471"/>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2">
    <w:name w:val="xl82"/>
    <w:basedOn w:val="Normal"/>
    <w:rsid w:val="00130471"/>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3">
    <w:name w:val="xl83"/>
    <w:basedOn w:val="Normal"/>
    <w:rsid w:val="00130471"/>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4">
    <w:name w:val="xl84"/>
    <w:basedOn w:val="Normal"/>
    <w:rsid w:val="00130471"/>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5">
    <w:name w:val="xl85"/>
    <w:basedOn w:val="Normal"/>
    <w:rsid w:val="00130471"/>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6">
    <w:name w:val="xl86"/>
    <w:basedOn w:val="Normal"/>
    <w:rsid w:val="00130471"/>
    <w:pPr>
      <w:pBdr>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87">
    <w:name w:val="xl87"/>
    <w:basedOn w:val="Normal"/>
    <w:rsid w:val="00130471"/>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8">
    <w:name w:val="xl88"/>
    <w:basedOn w:val="Normal"/>
    <w:rsid w:val="00130471"/>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9">
    <w:name w:val="xl89"/>
    <w:basedOn w:val="Normal"/>
    <w:rsid w:val="00130471"/>
    <w:pPr>
      <w:pBdr>
        <w:top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0">
    <w:name w:val="xl90"/>
    <w:basedOn w:val="Normal"/>
    <w:rsid w:val="00130471"/>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1">
    <w:name w:val="xl91"/>
    <w:basedOn w:val="Normal"/>
    <w:rsid w:val="00130471"/>
    <w:pPr>
      <w:pBdr>
        <w:top w:val="single" w:sz="4" w:space="0" w:color="auto"/>
        <w:left w:val="single" w:sz="4" w:space="0" w:color="000000"/>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2">
    <w:name w:val="xl92"/>
    <w:basedOn w:val="Normal"/>
    <w:rsid w:val="00130471"/>
    <w:pPr>
      <w:pBdr>
        <w:top w:val="single" w:sz="4" w:space="0" w:color="000000"/>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3">
    <w:name w:val="xl93"/>
    <w:basedOn w:val="Normal"/>
    <w:rsid w:val="00130471"/>
    <w:pPr>
      <w:pBdr>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4">
    <w:name w:val="xl94"/>
    <w:basedOn w:val="Normal"/>
    <w:rsid w:val="00130471"/>
    <w:pPr>
      <w:pBdr>
        <w:left w:val="single" w:sz="4" w:space="0" w:color="000000"/>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5">
    <w:name w:val="xl95"/>
    <w:basedOn w:val="Normal"/>
    <w:rsid w:val="00130471"/>
    <w:pPr>
      <w:pBdr>
        <w:left w:val="single" w:sz="4" w:space="0" w:color="000000"/>
        <w:bottom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6">
    <w:name w:val="xl96"/>
    <w:basedOn w:val="Normal"/>
    <w:rsid w:val="00130471"/>
    <w:pPr>
      <w:pBdr>
        <w:top w:val="single" w:sz="4" w:space="0" w:color="auto"/>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7">
    <w:name w:val="xl97"/>
    <w:basedOn w:val="Normal"/>
    <w:rsid w:val="00130471"/>
    <w:pPr>
      <w:pBdr>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8">
    <w:name w:val="xl98"/>
    <w:basedOn w:val="Normal"/>
    <w:rsid w:val="00130471"/>
    <w:pPr>
      <w:pBdr>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9">
    <w:name w:val="xl99"/>
    <w:basedOn w:val="Normal"/>
    <w:rsid w:val="00130471"/>
    <w:pPr>
      <w:pBdr>
        <w:top w:val="single" w:sz="4" w:space="0" w:color="auto"/>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0">
    <w:name w:val="xl100"/>
    <w:basedOn w:val="Normal"/>
    <w:rsid w:val="00130471"/>
    <w:pPr>
      <w:pBdr>
        <w:left w:val="single" w:sz="4" w:space="0" w:color="000000"/>
        <w:bottom w:val="single" w:sz="4" w:space="0" w:color="auto"/>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1">
    <w:name w:val="xl101"/>
    <w:basedOn w:val="Normal"/>
    <w:rsid w:val="00130471"/>
    <w:pPr>
      <w:pBdr>
        <w:top w:val="single" w:sz="4" w:space="0" w:color="000000"/>
        <w:lef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character" w:styleId="PlaceholderText">
    <w:name w:val="Placeholder Text"/>
    <w:basedOn w:val="DefaultParagraphFont"/>
    <w:uiPriority w:val="99"/>
    <w:semiHidden/>
    <w:rsid w:val="00130471"/>
    <w:rPr>
      <w:color w:val="808080"/>
    </w:rPr>
  </w:style>
  <w:style w:type="table" w:styleId="MediumShading2-Accent1">
    <w:name w:val="Medium Shading 2 Accent 1"/>
    <w:basedOn w:val="TableNormal"/>
    <w:uiPriority w:val="64"/>
    <w:rsid w:val="00130471"/>
    <w:pPr>
      <w:spacing w:after="0" w:line="240" w:lineRule="auto"/>
    </w:pPr>
    <w:rPr>
      <w:rFonts w:eastAsiaTheme="minorHAnsi"/>
      <w:lang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
    <w:rsid w:val="004B5678"/>
    <w:pPr>
      <w:spacing w:after="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4B5678"/>
    <w:rPr>
      <w:rFonts w:ascii="Times New Roman" w:eastAsia="Times New Roman" w:hAnsi="Times New Roman" w:cs="Times New Roman"/>
      <w:sz w:val="24"/>
      <w:szCs w:val="24"/>
      <w:lang w:val="en-AU" w:eastAsia="en-US"/>
    </w:rPr>
  </w:style>
  <w:style w:type="character" w:styleId="CommentReference">
    <w:name w:val="annotation reference"/>
    <w:basedOn w:val="DefaultParagraphFont"/>
    <w:uiPriority w:val="99"/>
    <w:semiHidden/>
    <w:unhideWhenUsed/>
    <w:rsid w:val="008F61B4"/>
    <w:rPr>
      <w:sz w:val="16"/>
      <w:szCs w:val="16"/>
    </w:rPr>
  </w:style>
  <w:style w:type="paragraph" w:styleId="CommentText">
    <w:name w:val="annotation text"/>
    <w:basedOn w:val="Normal"/>
    <w:link w:val="CommentTextChar"/>
    <w:uiPriority w:val="99"/>
    <w:semiHidden/>
    <w:unhideWhenUsed/>
    <w:rsid w:val="008F61B4"/>
    <w:pPr>
      <w:spacing w:line="240" w:lineRule="auto"/>
    </w:pPr>
    <w:rPr>
      <w:sz w:val="20"/>
      <w:szCs w:val="20"/>
    </w:rPr>
  </w:style>
  <w:style w:type="character" w:customStyle="1" w:styleId="CommentTextChar">
    <w:name w:val="Comment Text Char"/>
    <w:basedOn w:val="DefaultParagraphFont"/>
    <w:link w:val="CommentText"/>
    <w:uiPriority w:val="99"/>
    <w:semiHidden/>
    <w:rsid w:val="008F61B4"/>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8F61B4"/>
    <w:rPr>
      <w:b/>
      <w:bCs/>
    </w:rPr>
  </w:style>
  <w:style w:type="character" w:customStyle="1" w:styleId="CommentSubjectChar">
    <w:name w:val="Comment Subject Char"/>
    <w:basedOn w:val="CommentTextChar"/>
    <w:link w:val="CommentSubject"/>
    <w:uiPriority w:val="99"/>
    <w:semiHidden/>
    <w:rsid w:val="008F61B4"/>
    <w:rPr>
      <w:rFonts w:eastAsiaTheme="minorHAnsi"/>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PGothic">
    <w:altName w:val="ＭＳ Ｐゴシック"/>
    <w:panose1 w:val="020B0600070205080204"/>
    <w:charset w:val="80"/>
    <w:family w:val="swiss"/>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DB1"/>
    <w:rsid w:val="00E37D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DF62951518457D846246F979A9A598">
    <w:name w:val="75DF62951518457D846246F979A9A598"/>
    <w:rsid w:val="00E37DB1"/>
  </w:style>
  <w:style w:type="paragraph" w:customStyle="1" w:styleId="F088103E939D4B67909E4857211456D6">
    <w:name w:val="F088103E939D4B67909E4857211456D6"/>
    <w:rsid w:val="00E37DB1"/>
  </w:style>
  <w:style w:type="paragraph" w:customStyle="1" w:styleId="B2B15A6483904C9A86565AC02B9AE38C">
    <w:name w:val="B2B15A6483904C9A86565AC02B9AE38C"/>
    <w:rsid w:val="00E37DB1"/>
  </w:style>
  <w:style w:type="paragraph" w:customStyle="1" w:styleId="62B90BB825FD400A9BABDF911221FEB1">
    <w:name w:val="62B90BB825FD400A9BABDF911221FEB1"/>
    <w:rsid w:val="00E37DB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DF62951518457D846246F979A9A598">
    <w:name w:val="75DF62951518457D846246F979A9A598"/>
    <w:rsid w:val="00E37DB1"/>
  </w:style>
  <w:style w:type="paragraph" w:customStyle="1" w:styleId="F088103E939D4B67909E4857211456D6">
    <w:name w:val="F088103E939D4B67909E4857211456D6"/>
    <w:rsid w:val="00E37DB1"/>
  </w:style>
  <w:style w:type="paragraph" w:customStyle="1" w:styleId="B2B15A6483904C9A86565AC02B9AE38C">
    <w:name w:val="B2B15A6483904C9A86565AC02B9AE38C"/>
    <w:rsid w:val="00E37DB1"/>
  </w:style>
  <w:style w:type="paragraph" w:customStyle="1" w:styleId="62B90BB825FD400A9BABDF911221FEB1">
    <w:name w:val="62B90BB825FD400A9BABDF911221FEB1"/>
    <w:rsid w:val="00E37D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TotalTime>
  <Pages>13</Pages>
  <Words>2132</Words>
  <Characters>12158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OOPMS Team</Company>
  <LinksUpToDate>false</LinksUpToDate>
  <CharactersWithSpaces>14262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DuyNgo</dc:creator>
  <cp:keywords/>
  <dc:description/>
  <cp:lastModifiedBy>DuyNgo</cp:lastModifiedBy>
  <cp:revision>32</cp:revision>
  <dcterms:created xsi:type="dcterms:W3CDTF">2012-07-16T22:45:00Z</dcterms:created>
  <dcterms:modified xsi:type="dcterms:W3CDTF">2012-08-08T00:37:00Z</dcterms:modified>
</cp:coreProperties>
</file>