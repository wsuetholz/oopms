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C23" w:rsidRDefault="007966E0" w:rsidP="00B80763">
      <w:r>
        <w:object w:dxaOrig="9290" w:dyaOrig="46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75pt;height:234.7pt" o:ole="">
            <v:imagedata r:id="rId5" o:title=""/>
          </v:shape>
          <o:OLEObject Type="Embed" ProgID="Visio.Drawing.11" ShapeID="_x0000_i1025" DrawAspect="Content" ObjectID="_1399928825" r:id="rId6"/>
        </w:object>
      </w:r>
    </w:p>
    <w:p w:rsidR="000026B8" w:rsidRDefault="007966E0" w:rsidP="00B80763">
      <w:r>
        <w:object w:dxaOrig="9290" w:dyaOrig="6986">
          <v:shape id="_x0000_i1026" type="#_x0000_t75" style="width:464.75pt;height:348.8pt" o:ole="">
            <v:imagedata r:id="rId7" o:title=""/>
          </v:shape>
          <o:OLEObject Type="Embed" ProgID="Visio.Drawing.11" ShapeID="_x0000_i1026" DrawAspect="Content" ObjectID="_1399928826" r:id="rId8"/>
        </w:object>
      </w:r>
    </w:p>
    <w:p w:rsidR="000026B8" w:rsidRDefault="005F6F43" w:rsidP="00B80763">
      <w:del w:id="0" w:author="PNTG" w:date="2012-05-30T23:26:00Z">
        <w:r w:rsidDel="00A14B79">
          <w:object w:dxaOrig="9290" w:dyaOrig="3530">
            <v:shape id="_x0000_i1027" type="#_x0000_t75" style="width:464.75pt;height:176.75pt" o:ole="">
              <v:imagedata r:id="rId9" o:title=""/>
            </v:shape>
            <o:OLEObject Type="Embed" ProgID="Visio.Drawing.11" ShapeID="_x0000_i1027" DrawAspect="Content" ObjectID="_1399928827" r:id="rId10"/>
          </w:object>
        </w:r>
      </w:del>
      <w:ins w:id="1" w:author="PNTG" w:date="2012-05-30T23:26:00Z">
        <w:r w:rsidR="00A14B79">
          <w:object w:dxaOrig="9290" w:dyaOrig="3530">
            <v:shape id="_x0000_i1028" type="#_x0000_t75" style="width:464.75pt;height:176.75pt" o:ole="">
              <v:imagedata r:id="rId11" o:title=""/>
            </v:shape>
            <o:OLEObject Type="Embed" ProgID="Visio.Drawing.11" ShapeID="_x0000_i1028" DrawAspect="Content" ObjectID="_1399928828" r:id="rId12"/>
          </w:object>
        </w:r>
      </w:ins>
    </w:p>
    <w:p w:rsidR="00346EDE" w:rsidRDefault="00346EDE" w:rsidP="00B80763"/>
    <w:p w:rsidR="00346EDE" w:rsidRDefault="00346EDE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2E5815" w:rsidRDefault="002E5815" w:rsidP="00B80763"/>
    <w:p w:rsidR="00346EDE" w:rsidRDefault="00346EDE" w:rsidP="00B80763"/>
    <w:p w:rsidR="002E5815" w:rsidRDefault="002E5815" w:rsidP="00346EDE">
      <w:pPr>
        <w:jc w:val="center"/>
        <w:rPr>
          <w:ins w:id="2" w:author="PNTG" w:date="2012-05-30T23:39:00Z"/>
        </w:rPr>
      </w:pPr>
    </w:p>
    <w:p w:rsidR="007165D7" w:rsidRDefault="007165D7" w:rsidP="00346EDE">
      <w:pPr>
        <w:jc w:val="center"/>
        <w:rPr>
          <w:ins w:id="3" w:author="PNTG" w:date="2012-05-30T23:39:00Z"/>
        </w:rPr>
      </w:pPr>
    </w:p>
    <w:p w:rsidR="007165D7" w:rsidRDefault="007165D7" w:rsidP="00346EDE">
      <w:pPr>
        <w:jc w:val="center"/>
        <w:rPr>
          <w:ins w:id="4" w:author="PNTG" w:date="2012-05-30T23:39:00Z"/>
        </w:rPr>
      </w:pPr>
    </w:p>
    <w:p w:rsidR="007165D7" w:rsidRDefault="007165D7" w:rsidP="00346EDE">
      <w:pPr>
        <w:jc w:val="center"/>
        <w:rPr>
          <w:ins w:id="5" w:author="PNTG" w:date="2012-05-30T23:39:00Z"/>
        </w:rPr>
      </w:pPr>
    </w:p>
    <w:p w:rsidR="00000000" w:rsidRDefault="00ED1BD6">
      <w:pPr>
        <w:pStyle w:val="ListParagraph"/>
        <w:numPr>
          <w:ilvl w:val="0"/>
          <w:numId w:val="14"/>
        </w:numPr>
        <w:ind w:left="450" w:hanging="270"/>
        <w:rPr>
          <w:color w:val="4BACC6" w:themeColor="accent5"/>
          <w:sz w:val="40"/>
          <w:szCs w:val="40"/>
          <w:rPrChange w:id="6" w:author="PNTG" w:date="2012-05-30T23:39:00Z">
            <w:rPr/>
          </w:rPrChange>
        </w:rPr>
        <w:pPrChange w:id="7" w:author="PNTG" w:date="2012-05-30T23:40:00Z">
          <w:pPr>
            <w:jc w:val="center"/>
          </w:pPr>
        </w:pPrChange>
      </w:pPr>
      <w:ins w:id="8" w:author="PNTG" w:date="2012-05-30T23:39:00Z">
        <w:r w:rsidRPr="00ED1BD6">
          <w:rPr>
            <w:color w:val="4BACC6" w:themeColor="accent5"/>
            <w:sz w:val="40"/>
            <w:szCs w:val="40"/>
            <w:rPrChange w:id="9" w:author="PNTG" w:date="2012-05-30T23:39:00Z">
              <w:rPr/>
            </w:rPrChange>
          </w:rPr>
          <w:lastRenderedPageBreak/>
          <w:t>Dashboard</w:t>
        </w:r>
      </w:ins>
    </w:p>
    <w:p w:rsidR="00346EDE" w:rsidRDefault="002E5815" w:rsidP="00346EDE">
      <w:pPr>
        <w:jc w:val="center"/>
      </w:pPr>
      <w:r>
        <w:object w:dxaOrig="3768" w:dyaOrig="1765">
          <v:shape id="_x0000_i1029" type="#_x0000_t75" style="width:187.95pt;height:87.9pt" o:ole="">
            <v:imagedata r:id="rId13" o:title=""/>
          </v:shape>
          <o:OLEObject Type="Embed" ProgID="Visio.Drawing.11" ShapeID="_x0000_i1029" DrawAspect="Content" ObjectID="_1399928829" r:id="rId1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A74639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_UC01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F36EC7" w:rsidRDefault="00ED0815" w:rsidP="002E5815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</w:t>
            </w:r>
            <w:r w:rsidR="00A74639" w:rsidRPr="00F36EC7">
              <w:rPr>
                <w:rFonts w:eastAsia="Calibri"/>
              </w:rPr>
              <w:t xml:space="preserve"> </w:t>
            </w:r>
            <w:del w:id="10" w:author="PNTG" w:date="2012-05-30T00:33:00Z">
              <w:r w:rsidR="00A74639" w:rsidRPr="00F36EC7" w:rsidDel="002E5815">
                <w:rPr>
                  <w:rFonts w:eastAsia="Calibri"/>
                </w:rPr>
                <w:delText>Dashboard</w:delText>
              </w:r>
            </w:del>
            <w:ins w:id="11" w:author="PNTG" w:date="2012-05-30T00:33:00Z">
              <w:r w:rsidR="002E5815">
                <w:rPr>
                  <w:rFonts w:eastAsia="Calibri"/>
                </w:rPr>
                <w:t xml:space="preserve"> Project</w:t>
              </w:r>
            </w:ins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ED0815" w:rsidP="00240500">
            <w:pPr>
              <w:rPr>
                <w:rFonts w:eastAsia="SimSun"/>
                <w:lang w:eastAsia="zh-CN"/>
              </w:rPr>
            </w:pPr>
            <w:r>
              <w:t xml:space="preserve">This function allows user to filter projects, which appear on Dashboard. Project on system </w:t>
            </w:r>
            <w:proofErr w:type="gramStart"/>
            <w:r>
              <w:t>can be filtered</w:t>
            </w:r>
            <w:proofErr w:type="gramEnd"/>
            <w:r>
              <w:t xml:space="preserve"> by status or category</w:t>
            </w:r>
            <w:r w:rsidR="00A74639">
              <w:t>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Dashboard page.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EB2FFB" w:rsidP="00240500">
            <w:pPr>
              <w:rPr>
                <w:rFonts w:eastAsia="SimSun"/>
                <w:lang w:eastAsia="zh-CN"/>
              </w:rPr>
            </w:pPr>
            <w:ins w:id="12" w:author="PNTG" w:date="2012-05-31T00:05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A74639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786603" w:rsidRDefault="00A74639" w:rsidP="00240500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ED0815">
              <w:rPr>
                <w:rFonts w:eastAsia="Calibri"/>
              </w:rPr>
              <w:t>Select conditions to filter and Click “Search” button.</w:t>
            </w:r>
          </w:p>
          <w:p w:rsidR="00A74639" w:rsidRPr="00D40BE3" w:rsidRDefault="00A74639" w:rsidP="00ED0815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</w:p>
          <w:p w:rsidR="00A74639" w:rsidRPr="00D40BE3" w:rsidRDefault="00ED0815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Display filtered project list.</w:t>
            </w:r>
          </w:p>
        </w:tc>
      </w:tr>
      <w:tr w:rsidR="00A74639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A74639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4639" w:rsidRPr="00D40BE3" w:rsidRDefault="00A74639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165D7" w:rsidRPr="00D40BE3" w:rsidTr="00240500">
        <w:trPr>
          <w:ins w:id="13" w:author="PNTG" w:date="2012-05-30T23:36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ED1BD6" w:rsidP="00240500">
            <w:pPr>
              <w:rPr>
                <w:ins w:id="14" w:author="PNTG" w:date="2012-05-30T23:36:00Z"/>
                <w:rFonts w:asciiTheme="minorHAnsi" w:eastAsia="MS PGothic" w:hAnsiTheme="minorHAnsi" w:cstheme="minorHAnsi"/>
                <w:rPrChange w:id="15" w:author="PNTG" w:date="2012-05-30T23:37:00Z">
                  <w:rPr>
                    <w:ins w:id="16" w:author="PNTG" w:date="2012-05-30T23:36:00Z"/>
                    <w:rFonts w:eastAsia="MS PGothic"/>
                  </w:rPr>
                </w:rPrChange>
              </w:rPr>
            </w:pPr>
            <w:ins w:id="17" w:author="PNTG" w:date="2012-05-30T23:36:00Z">
              <w:r w:rsidRPr="00ED1BD6">
                <w:rPr>
                  <w:rFonts w:asciiTheme="minorHAnsi" w:hAnsiTheme="minorHAnsi" w:cstheme="minorHAnsi"/>
                  <w:rPrChange w:id="18" w:author="PNTG" w:date="2012-05-30T23:37:00Z">
                    <w:rPr>
                      <w:rFonts w:ascii="Tahoma" w:hAnsi="Tahoma" w:cs="Tahoma"/>
                      <w:sz w:val="18"/>
                      <w:szCs w:val="18"/>
                    </w:rPr>
                  </w:rPrChange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240500">
            <w:pPr>
              <w:rPr>
                <w:ins w:id="19" w:author="PNTG" w:date="2012-05-30T23:36:00Z"/>
                <w:rFonts w:eastAsia="MS PGothic"/>
              </w:rPr>
            </w:pPr>
            <w:ins w:id="20" w:author="PNTG" w:date="2012-05-30T23:38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7165D7" w:rsidRPr="00D40BE3" w:rsidTr="00240500">
        <w:trPr>
          <w:ins w:id="21" w:author="PNTG" w:date="2012-05-30T23:36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ED1BD6" w:rsidP="00240500">
            <w:pPr>
              <w:rPr>
                <w:ins w:id="22" w:author="PNTG" w:date="2012-05-30T23:36:00Z"/>
                <w:rFonts w:asciiTheme="minorHAnsi" w:eastAsia="MS PGothic" w:hAnsiTheme="minorHAnsi" w:cstheme="minorHAnsi"/>
                <w:rPrChange w:id="23" w:author="PNTG" w:date="2012-05-30T23:37:00Z">
                  <w:rPr>
                    <w:ins w:id="24" w:author="PNTG" w:date="2012-05-30T23:36:00Z"/>
                    <w:rFonts w:eastAsia="MS PGothic"/>
                  </w:rPr>
                </w:rPrChange>
              </w:rPr>
            </w:pPr>
            <w:ins w:id="25" w:author="PNTG" w:date="2012-05-30T23:36:00Z">
              <w:r w:rsidRPr="00ED1BD6">
                <w:rPr>
                  <w:rFonts w:asciiTheme="minorHAnsi" w:hAnsiTheme="minorHAnsi" w:cstheme="minorHAnsi"/>
                  <w:rPrChange w:id="26" w:author="PNTG" w:date="2012-05-30T23:37:00Z">
                    <w:rPr>
                      <w:rFonts w:ascii="Tahoma" w:hAnsi="Tahoma" w:cs="Tahoma"/>
                      <w:sz w:val="18"/>
                      <w:szCs w:val="18"/>
                    </w:rPr>
                  </w:rPrChange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240500">
            <w:pPr>
              <w:rPr>
                <w:ins w:id="27" w:author="PNTG" w:date="2012-05-30T23:36:00Z"/>
                <w:rFonts w:eastAsia="MS PGothic"/>
              </w:rPr>
            </w:pPr>
            <w:ins w:id="28" w:author="PNTG" w:date="2012-05-30T23:38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165D7" w:rsidRPr="00D40BE3" w:rsidTr="00240500">
        <w:trPr>
          <w:ins w:id="29" w:author="PNTG" w:date="2012-05-30T23:36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ED1BD6" w:rsidP="00240500">
            <w:pPr>
              <w:rPr>
                <w:ins w:id="30" w:author="PNTG" w:date="2012-05-30T23:36:00Z"/>
                <w:rFonts w:asciiTheme="minorHAnsi" w:eastAsia="MS PGothic" w:hAnsiTheme="minorHAnsi" w:cstheme="minorHAnsi"/>
                <w:rPrChange w:id="31" w:author="PNTG" w:date="2012-05-30T23:37:00Z">
                  <w:rPr>
                    <w:ins w:id="32" w:author="PNTG" w:date="2012-05-30T23:36:00Z"/>
                    <w:rFonts w:eastAsia="MS PGothic"/>
                  </w:rPr>
                </w:rPrChange>
              </w:rPr>
            </w:pPr>
            <w:ins w:id="33" w:author="PNTG" w:date="2012-05-30T23:37:00Z">
              <w:r w:rsidRPr="00ED1BD6">
                <w:rPr>
                  <w:rFonts w:asciiTheme="minorHAnsi" w:hAnsiTheme="minorHAnsi" w:cstheme="minorHAnsi"/>
                  <w:rPrChange w:id="34" w:author="PNTG" w:date="2012-05-30T23:37:00Z">
                    <w:rPr>
                      <w:rFonts w:ascii="Tahoma" w:hAnsi="Tahoma" w:cs="Tahoma"/>
                      <w:sz w:val="18"/>
                      <w:szCs w:val="18"/>
                    </w:rPr>
                  </w:rPrChange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47891" w:rsidP="00240500">
            <w:pPr>
              <w:rPr>
                <w:ins w:id="35" w:author="PNTG" w:date="2012-05-30T23:36:00Z"/>
                <w:rFonts w:eastAsia="MS PGothic"/>
              </w:rPr>
            </w:pPr>
            <w:ins w:id="36" w:author="PNTG" w:date="2012-05-30T23:57:00Z">
              <w:r>
                <w:rPr>
                  <w:rFonts w:eastAsia="MS PGothic"/>
                </w:rPr>
                <w:t>Normal</w:t>
              </w:r>
            </w:ins>
          </w:p>
        </w:tc>
      </w:tr>
    </w:tbl>
    <w:p w:rsidR="00346EDE" w:rsidRDefault="00346EDE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2E5815" w:rsidRDefault="002E5815" w:rsidP="00346EDE">
      <w:pPr>
        <w:jc w:val="center"/>
      </w:pPr>
    </w:p>
    <w:p w:rsidR="007A4E81" w:rsidRDefault="005F6F43" w:rsidP="00346EDE">
      <w:pPr>
        <w:jc w:val="center"/>
      </w:pPr>
      <w:del w:id="37" w:author="PNTG" w:date="2012-05-30T09:52:00Z">
        <w:r w:rsidDel="005F6F43">
          <w:object w:dxaOrig="7174" w:dyaOrig="2454">
            <v:shape id="_x0000_i1030" type="#_x0000_t75" style="width:358.15pt;height:122.5pt" o:ole="">
              <v:imagedata r:id="rId15" o:title=""/>
            </v:shape>
            <o:OLEObject Type="Embed" ProgID="Visio.Drawing.11" ShapeID="_x0000_i1030" DrawAspect="Content" ObjectID="_1399928830" r:id="rId16"/>
          </w:object>
        </w:r>
      </w:del>
      <w:ins w:id="38" w:author="PNTG" w:date="2012-05-30T09:52:00Z">
        <w:r>
          <w:object w:dxaOrig="4102" w:dyaOrig="1692">
            <v:shape id="_x0000_i1031" type="#_x0000_t75" style="width:204.8pt;height:84.15pt" o:ole="">
              <v:imagedata r:id="rId17" o:title=""/>
            </v:shape>
            <o:OLEObject Type="Embed" ProgID="Visio.Drawing.11" ShapeID="_x0000_i1031" DrawAspect="Content" ObjectID="_1399928831" r:id="rId18"/>
          </w:object>
        </w:r>
      </w:ins>
    </w:p>
    <w:p w:rsidR="00737BE7" w:rsidRDefault="00737BE7" w:rsidP="00346EDE">
      <w:pPr>
        <w:jc w:val="center"/>
      </w:pP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36EC7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Dashboard _UC02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F36EC7" w:rsidRDefault="00F36EC7" w:rsidP="00240500">
            <w:pPr>
              <w:rPr>
                <w:rFonts w:eastAsia="SimSun"/>
                <w:lang w:eastAsia="zh-CN"/>
              </w:rPr>
            </w:pPr>
            <w:r w:rsidRPr="00F36EC7">
              <w:rPr>
                <w:rFonts w:eastAsia="Calibri"/>
              </w:rPr>
              <w:t>Export Dashboard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>This function allows Project Manager to export Dashboard to Microsoft Excel file.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F36EC7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D14CE5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; Users must go to </w:t>
            </w:r>
            <w:r w:rsidR="00D14CE5">
              <w:rPr>
                <w:rFonts w:eastAsia="SimSun"/>
                <w:lang w:eastAsia="zh-CN"/>
              </w:rPr>
              <w:t>Dashboard</w:t>
            </w:r>
            <w:r>
              <w:rPr>
                <w:rFonts w:eastAsia="SimSun"/>
                <w:lang w:eastAsia="zh-CN"/>
              </w:rPr>
              <w:t xml:space="preserve"> page</w:t>
            </w:r>
            <w:r w:rsidR="00D14CE5">
              <w:rPr>
                <w:rFonts w:eastAsia="SimSun"/>
                <w:lang w:eastAsia="zh-CN"/>
              </w:rPr>
              <w:t>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CD68FE" w:rsidP="00240500">
            <w:pPr>
              <w:rPr>
                <w:rFonts w:eastAsia="SimSun"/>
                <w:lang w:eastAsia="zh-CN"/>
              </w:rPr>
            </w:pPr>
            <w:ins w:id="39" w:author="PNTG" w:date="2012-05-31T00:19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F36EC7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786603" w:rsidRDefault="00786603" w:rsidP="00786603">
            <w:pPr>
              <w:rPr>
                <w:rFonts w:eastAsia="Calibri"/>
              </w:rPr>
            </w:pPr>
            <w:r>
              <w:rPr>
                <w:rFonts w:eastAsia="Calibri"/>
              </w:rPr>
              <w:t xml:space="preserve">1. </w:t>
            </w:r>
            <w:r w:rsidR="00D14CE5" w:rsidRPr="00786603">
              <w:rPr>
                <w:rFonts w:eastAsia="Calibri"/>
              </w:rPr>
              <w:t>Filter project list (optional).</w:t>
            </w:r>
          </w:p>
          <w:p w:rsidR="00D14CE5" w:rsidRPr="00786603" w:rsidRDefault="00786603" w:rsidP="00786603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 xml:space="preserve">2. </w:t>
            </w:r>
            <w:r w:rsidR="008A187F" w:rsidRPr="00786603">
              <w:rPr>
                <w:rFonts w:eastAsia="Calibri"/>
              </w:rPr>
              <w:t>User Click on “Expor</w:t>
            </w:r>
            <w:r w:rsidR="00E35635" w:rsidRPr="00786603">
              <w:rPr>
                <w:rFonts w:eastAsia="Calibri"/>
              </w:rPr>
              <w:t>t</w:t>
            </w:r>
            <w:r w:rsidR="00D14CE5" w:rsidRPr="00786603">
              <w:rPr>
                <w:rFonts w:eastAsia="Calibri"/>
              </w:rPr>
              <w:t>” button.</w:t>
            </w:r>
          </w:p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</w:p>
          <w:p w:rsidR="00786603" w:rsidRDefault="00786603" w:rsidP="00786603">
            <w:pPr>
              <w:rPr>
                <w:rFonts w:eastAsia="SimSun"/>
                <w:lang w:eastAsia="zh-CN"/>
              </w:rPr>
            </w:pPr>
          </w:p>
          <w:p w:rsidR="00F36EC7" w:rsidRPr="00D40BE3" w:rsidRDefault="00D14CE5" w:rsidP="00786603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3.</w:t>
            </w:r>
            <w:r w:rsidR="00786603">
              <w:rPr>
                <w:rFonts w:eastAsia="SimSun"/>
                <w:lang w:eastAsia="zh-CN"/>
              </w:rPr>
              <w:t xml:space="preserve"> Export file.</w:t>
            </w:r>
          </w:p>
        </w:tc>
      </w:tr>
      <w:tr w:rsidR="00F36EC7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36EC7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6EC7" w:rsidRPr="00D40BE3" w:rsidRDefault="00F36EC7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165D7" w:rsidRPr="00D40BE3" w:rsidTr="007165D7">
        <w:trPr>
          <w:ins w:id="40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41" w:author="PNTG" w:date="2012-05-30T23:38:00Z"/>
                <w:rFonts w:eastAsia="MS PGothic"/>
              </w:rPr>
            </w:pPr>
            <w:ins w:id="42" w:author="PNTG" w:date="2012-05-30T23:38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9E3D1B">
            <w:pPr>
              <w:rPr>
                <w:ins w:id="43" w:author="PNTG" w:date="2012-05-30T23:38:00Z"/>
                <w:rFonts w:eastAsia="MS PGothic"/>
              </w:rPr>
            </w:pPr>
            <w:ins w:id="44" w:author="PNTG" w:date="2012-05-30T23:38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165D7" w:rsidRPr="00D40BE3" w:rsidTr="007165D7">
        <w:trPr>
          <w:ins w:id="45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46" w:author="PNTG" w:date="2012-05-30T23:38:00Z"/>
                <w:rFonts w:eastAsia="MS PGothic"/>
              </w:rPr>
            </w:pPr>
            <w:ins w:id="47" w:author="PNTG" w:date="2012-05-30T23:38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9E3D1B">
            <w:pPr>
              <w:rPr>
                <w:ins w:id="48" w:author="PNTG" w:date="2012-05-30T23:38:00Z"/>
                <w:rFonts w:eastAsia="MS PGothic"/>
              </w:rPr>
            </w:pPr>
            <w:ins w:id="49" w:author="PNTG" w:date="2012-05-30T23:38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165D7" w:rsidRPr="00D40BE3" w:rsidTr="007165D7">
        <w:trPr>
          <w:ins w:id="50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51" w:author="PNTG" w:date="2012-05-30T23:38:00Z"/>
                <w:rFonts w:eastAsia="MS PGothic"/>
              </w:rPr>
            </w:pPr>
            <w:ins w:id="52" w:author="PNTG" w:date="2012-05-30T23:38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EB2FFB" w:rsidP="009E3D1B">
            <w:pPr>
              <w:rPr>
                <w:ins w:id="53" w:author="PNTG" w:date="2012-05-30T23:38:00Z"/>
                <w:rFonts w:eastAsia="MS PGothic"/>
              </w:rPr>
            </w:pPr>
            <w:ins w:id="54" w:author="PNTG" w:date="2012-05-31T00:06:00Z">
              <w:r>
                <w:rPr>
                  <w:rFonts w:eastAsia="MS PGothic"/>
                </w:rPr>
                <w:t>Normal</w:t>
              </w:r>
            </w:ins>
          </w:p>
        </w:tc>
      </w:tr>
    </w:tbl>
    <w:p w:rsidR="007A4E81" w:rsidRDefault="007A4E81" w:rsidP="00346EDE">
      <w:pPr>
        <w:jc w:val="center"/>
      </w:pPr>
    </w:p>
    <w:p w:rsidR="00000000" w:rsidRDefault="00ED1BD6">
      <w:pPr>
        <w:pStyle w:val="ListParagraph"/>
        <w:numPr>
          <w:ilvl w:val="0"/>
          <w:numId w:val="14"/>
        </w:numPr>
        <w:rPr>
          <w:ins w:id="55" w:author="PNTG" w:date="2012-05-31T00:07:00Z"/>
          <w:color w:val="4BACC6" w:themeColor="accent5"/>
          <w:sz w:val="40"/>
          <w:szCs w:val="40"/>
        </w:rPr>
        <w:pPrChange w:id="56" w:author="PNTG" w:date="2012-05-30T23:58:00Z">
          <w:pPr>
            <w:jc w:val="center"/>
          </w:pPr>
        </w:pPrChange>
      </w:pPr>
      <w:ins w:id="57" w:author="PNTG" w:date="2012-05-30T23:58:00Z">
        <w:r w:rsidRPr="00ED1BD6">
          <w:rPr>
            <w:color w:val="4BACC6" w:themeColor="accent5"/>
            <w:sz w:val="40"/>
            <w:szCs w:val="40"/>
            <w:rPrChange w:id="58" w:author="PNTG" w:date="2012-05-30T23:58:00Z">
              <w:rPr/>
            </w:rPrChange>
          </w:rPr>
          <w:lastRenderedPageBreak/>
          <w:t>Planner</w:t>
        </w:r>
      </w:ins>
    </w:p>
    <w:p w:rsidR="00000000" w:rsidRDefault="000F7937">
      <w:pPr>
        <w:pStyle w:val="ListParagraph"/>
        <w:rPr>
          <w:ins w:id="59" w:author="PNTG" w:date="2012-05-31T00:08:00Z"/>
          <w:color w:val="4BACC6" w:themeColor="accent5"/>
          <w:sz w:val="40"/>
          <w:szCs w:val="40"/>
        </w:rPr>
        <w:pPrChange w:id="60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61" w:author="PNTG" w:date="2012-05-31T00:08:00Z"/>
          <w:color w:val="4BACC6" w:themeColor="accent5"/>
          <w:sz w:val="40"/>
          <w:szCs w:val="40"/>
        </w:rPr>
        <w:pPrChange w:id="62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63" w:author="PNTG" w:date="2012-05-31T00:08:00Z"/>
          <w:color w:val="4BACC6" w:themeColor="accent5"/>
          <w:sz w:val="40"/>
          <w:szCs w:val="40"/>
        </w:rPr>
        <w:pPrChange w:id="64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65" w:author="PNTG" w:date="2012-05-31T00:08:00Z"/>
          <w:color w:val="4BACC6" w:themeColor="accent5"/>
          <w:sz w:val="40"/>
          <w:szCs w:val="40"/>
        </w:rPr>
        <w:pPrChange w:id="66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67" w:author="PNTG" w:date="2012-05-31T00:08:00Z"/>
          <w:color w:val="4BACC6" w:themeColor="accent5"/>
          <w:sz w:val="40"/>
          <w:szCs w:val="40"/>
        </w:rPr>
        <w:pPrChange w:id="68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69" w:author="PNTG" w:date="2012-05-31T00:08:00Z"/>
          <w:color w:val="4BACC6" w:themeColor="accent5"/>
          <w:sz w:val="40"/>
          <w:szCs w:val="40"/>
        </w:rPr>
        <w:pPrChange w:id="70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71" w:author="PNTG" w:date="2012-05-31T00:08:00Z"/>
          <w:color w:val="4BACC6" w:themeColor="accent5"/>
          <w:sz w:val="40"/>
          <w:szCs w:val="40"/>
        </w:rPr>
        <w:pPrChange w:id="72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73" w:author="PNTG" w:date="2012-05-31T00:08:00Z"/>
          <w:color w:val="4BACC6" w:themeColor="accent5"/>
          <w:sz w:val="40"/>
          <w:szCs w:val="40"/>
        </w:rPr>
        <w:pPrChange w:id="74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75" w:author="PNTG" w:date="2012-05-31T00:08:00Z"/>
          <w:color w:val="4BACC6" w:themeColor="accent5"/>
          <w:sz w:val="40"/>
          <w:szCs w:val="40"/>
        </w:rPr>
        <w:pPrChange w:id="76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77" w:author="PNTG" w:date="2012-05-31T00:08:00Z"/>
          <w:color w:val="4BACC6" w:themeColor="accent5"/>
          <w:sz w:val="40"/>
          <w:szCs w:val="40"/>
        </w:rPr>
        <w:pPrChange w:id="78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79" w:author="PNTG" w:date="2012-05-31T00:08:00Z"/>
          <w:color w:val="4BACC6" w:themeColor="accent5"/>
          <w:sz w:val="40"/>
          <w:szCs w:val="40"/>
        </w:rPr>
        <w:pPrChange w:id="80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81" w:author="PNTG" w:date="2012-05-31T00:08:00Z"/>
          <w:color w:val="4BACC6" w:themeColor="accent5"/>
          <w:sz w:val="40"/>
          <w:szCs w:val="40"/>
        </w:rPr>
        <w:pPrChange w:id="82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83" w:author="PNTG" w:date="2012-05-31T00:08:00Z"/>
          <w:color w:val="4BACC6" w:themeColor="accent5"/>
          <w:sz w:val="40"/>
          <w:szCs w:val="40"/>
        </w:rPr>
        <w:pPrChange w:id="84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85" w:author="PNTG" w:date="2012-05-31T00:08:00Z"/>
          <w:color w:val="4BACC6" w:themeColor="accent5"/>
          <w:sz w:val="40"/>
          <w:szCs w:val="40"/>
        </w:rPr>
        <w:pPrChange w:id="86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87" w:author="PNTG" w:date="2012-05-31T00:08:00Z"/>
          <w:color w:val="4BACC6" w:themeColor="accent5"/>
          <w:sz w:val="40"/>
          <w:szCs w:val="40"/>
        </w:rPr>
        <w:pPrChange w:id="88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ins w:id="89" w:author="PNTG" w:date="2012-05-31T00:08:00Z"/>
          <w:color w:val="4BACC6" w:themeColor="accent5"/>
          <w:sz w:val="40"/>
          <w:szCs w:val="40"/>
        </w:rPr>
        <w:pPrChange w:id="90" w:author="PNTG" w:date="2012-05-31T00:07:00Z">
          <w:pPr>
            <w:jc w:val="center"/>
          </w:pPr>
        </w:pPrChange>
      </w:pPr>
    </w:p>
    <w:p w:rsidR="00000000" w:rsidRDefault="000F7937">
      <w:pPr>
        <w:pStyle w:val="ListParagraph"/>
        <w:rPr>
          <w:color w:val="4BACC6" w:themeColor="accent5"/>
          <w:sz w:val="40"/>
          <w:szCs w:val="40"/>
          <w:rPrChange w:id="91" w:author="PNTG" w:date="2012-05-30T23:58:00Z">
            <w:rPr/>
          </w:rPrChange>
        </w:rPr>
        <w:pPrChange w:id="92" w:author="PNTG" w:date="2012-05-31T00:07:00Z">
          <w:pPr>
            <w:jc w:val="center"/>
          </w:pPr>
        </w:pPrChange>
      </w:pPr>
    </w:p>
    <w:p w:rsidR="007A4E81" w:rsidDel="007165D7" w:rsidRDefault="007A4E81" w:rsidP="00346EDE">
      <w:pPr>
        <w:jc w:val="center"/>
        <w:rPr>
          <w:del w:id="93" w:author="PNTG" w:date="2012-05-30T23:38:00Z"/>
        </w:rPr>
      </w:pPr>
    </w:p>
    <w:p w:rsidR="007A4E81" w:rsidDel="007165D7" w:rsidRDefault="007A4E81" w:rsidP="00346EDE">
      <w:pPr>
        <w:jc w:val="center"/>
        <w:rPr>
          <w:del w:id="94" w:author="PNTG" w:date="2012-05-30T23:38:00Z"/>
        </w:rPr>
      </w:pPr>
    </w:p>
    <w:p w:rsidR="007A4E81" w:rsidRDefault="005F6F43" w:rsidP="00346EDE">
      <w:pPr>
        <w:jc w:val="center"/>
      </w:pPr>
      <w:del w:id="95" w:author="PNTG" w:date="2012-05-30T09:54:00Z">
        <w:r w:rsidDel="005F6F43">
          <w:object w:dxaOrig="11723" w:dyaOrig="8502">
            <v:shape id="_x0000_i1032" type="#_x0000_t75" style="width:596.55pt;height:428.25pt" o:ole="">
              <v:imagedata r:id="rId19" o:title=""/>
            </v:shape>
            <o:OLEObject Type="Embed" ProgID="Visio.Drawing.11" ShapeID="_x0000_i1032" DrawAspect="Content" ObjectID="_1399928832" r:id="rId20"/>
          </w:object>
        </w:r>
      </w:del>
      <w:ins w:id="96" w:author="PNTG" w:date="2012-05-30T09:54:00Z">
        <w:r>
          <w:object w:dxaOrig="8917" w:dyaOrig="3039">
            <v:shape id="_x0000_i1033" type="#_x0000_t75" style="width:446.05pt;height:151.5pt" o:ole="">
              <v:imagedata r:id="rId21" o:title=""/>
            </v:shape>
            <o:OLEObject Type="Embed" ProgID="Visio.Drawing.11" ShapeID="_x0000_i1033" DrawAspect="Content" ObjectID="_1399928833" r:id="rId22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FC605A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Planner_UC01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8A41D4" w:rsidRDefault="00FC605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Filter Task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>
              <w:t xml:space="preserve">This function allows Project Manager and Team Member to filter tasks that </w:t>
            </w:r>
            <w:proofErr w:type="gramStart"/>
            <w:r>
              <w:t>are displayed</w:t>
            </w:r>
            <w:proofErr w:type="gramEnd"/>
            <w:r>
              <w:t xml:space="preserve"> on screen.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Manager; Team Member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 xml:space="preserve"> or “Team Member”; Users must go to Planner page</w:t>
            </w: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CD68FE" w:rsidP="00240500">
            <w:pPr>
              <w:rPr>
                <w:rFonts w:eastAsia="SimSun"/>
                <w:lang w:eastAsia="zh-CN"/>
              </w:rPr>
            </w:pPr>
            <w:ins w:id="97" w:author="PNTG" w:date="2012-05-31T00:19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FC605A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Default="00FC605A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F3684A">
              <w:rPr>
                <w:rFonts w:eastAsia="SimSun"/>
                <w:lang w:eastAsia="zh-CN"/>
              </w:rPr>
              <w:t>.</w:t>
            </w:r>
            <w:r w:rsidR="00F3684A">
              <w:rPr>
                <w:rFonts w:eastAsia="Calibri"/>
              </w:rPr>
              <w:t xml:space="preserve"> Select conditions to filter and click “Search” button.</w:t>
            </w:r>
          </w:p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  <w:p w:rsidR="00FC605A" w:rsidRDefault="00FC605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2. </w:t>
            </w:r>
            <w:r w:rsidR="00F3684A">
              <w:rPr>
                <w:rFonts w:eastAsia="SimSun"/>
                <w:lang w:eastAsia="zh-CN"/>
              </w:rPr>
              <w:t>Show task list after filtering.</w:t>
            </w:r>
          </w:p>
          <w:p w:rsidR="00FC605A" w:rsidRPr="00D40BE3" w:rsidRDefault="00FC605A" w:rsidP="00240500">
            <w:pPr>
              <w:rPr>
                <w:rFonts w:eastAsia="SimSun"/>
                <w:lang w:eastAsia="zh-CN"/>
              </w:rPr>
            </w:pPr>
          </w:p>
        </w:tc>
      </w:tr>
      <w:tr w:rsidR="00FC605A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3684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FC605A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C605A" w:rsidRPr="00D40BE3" w:rsidRDefault="00FC605A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165D7" w:rsidRPr="00D40BE3" w:rsidTr="007165D7">
        <w:trPr>
          <w:ins w:id="98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99" w:author="PNTG" w:date="2012-05-30T23:38:00Z"/>
                <w:rFonts w:eastAsia="MS PGothic"/>
              </w:rPr>
            </w:pPr>
            <w:ins w:id="100" w:author="PNTG" w:date="2012-05-30T23:38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9E3D1B">
            <w:pPr>
              <w:rPr>
                <w:ins w:id="101" w:author="PNTG" w:date="2012-05-30T23:38:00Z"/>
                <w:rFonts w:eastAsia="MS PGothic"/>
              </w:rPr>
            </w:pPr>
            <w:ins w:id="102" w:author="PNTG" w:date="2012-05-30T23:38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165D7" w:rsidRPr="00D40BE3" w:rsidTr="007165D7">
        <w:trPr>
          <w:ins w:id="103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104" w:author="PNTG" w:date="2012-05-30T23:38:00Z"/>
                <w:rFonts w:eastAsia="MS PGothic"/>
              </w:rPr>
            </w:pPr>
            <w:ins w:id="105" w:author="PNTG" w:date="2012-05-30T23:38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7165D7" w:rsidP="009E3D1B">
            <w:pPr>
              <w:rPr>
                <w:ins w:id="106" w:author="PNTG" w:date="2012-05-30T23:38:00Z"/>
                <w:rFonts w:eastAsia="MS PGothic"/>
              </w:rPr>
            </w:pPr>
            <w:ins w:id="107" w:author="PNTG" w:date="2012-05-30T23:38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165D7" w:rsidRPr="00D40BE3" w:rsidTr="007165D7">
        <w:trPr>
          <w:ins w:id="108" w:author="PNTG" w:date="2012-05-30T23:38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7165D7" w:rsidRDefault="007165D7" w:rsidP="009E3D1B">
            <w:pPr>
              <w:rPr>
                <w:ins w:id="109" w:author="PNTG" w:date="2012-05-30T23:38:00Z"/>
                <w:rFonts w:eastAsia="MS PGothic"/>
              </w:rPr>
            </w:pPr>
            <w:ins w:id="110" w:author="PNTG" w:date="2012-05-30T23:38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65D7" w:rsidRPr="00D40BE3" w:rsidRDefault="00EB2FFB" w:rsidP="009E3D1B">
            <w:pPr>
              <w:rPr>
                <w:ins w:id="111" w:author="PNTG" w:date="2012-05-30T23:38:00Z"/>
                <w:rFonts w:eastAsia="MS PGothic"/>
              </w:rPr>
            </w:pPr>
            <w:ins w:id="112" w:author="PNTG" w:date="2012-05-31T00:07:00Z">
              <w:r>
                <w:rPr>
                  <w:rFonts w:eastAsia="MS PGothic"/>
                </w:rPr>
                <w:t>Normal</w:t>
              </w:r>
            </w:ins>
          </w:p>
        </w:tc>
      </w:tr>
    </w:tbl>
    <w:p w:rsidR="007A4E81" w:rsidDel="00EB2FFB" w:rsidRDefault="007A4E81" w:rsidP="00346EDE">
      <w:pPr>
        <w:jc w:val="center"/>
        <w:rPr>
          <w:del w:id="113" w:author="PNTG" w:date="2012-05-31T00:07:00Z"/>
        </w:rPr>
      </w:pPr>
    </w:p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del w:id="114" w:author="PNTG" w:date="2012-05-30T09:54:00Z">
        <w:r w:rsidDel="005F6F43">
          <w:object w:dxaOrig="7673" w:dyaOrig="4133">
            <v:shape id="_x0000_i1034" type="#_x0000_t75" style="width:384.3pt;height:206.65pt" o:ole="">
              <v:imagedata r:id="rId23" o:title=""/>
            </v:shape>
            <o:OLEObject Type="Embed" ProgID="Visio.Drawing.11" ShapeID="_x0000_i1034" DrawAspect="Content" ObjectID="_1399928834" r:id="rId24"/>
          </w:object>
        </w:r>
      </w:del>
      <w:ins w:id="115" w:author="PNTG" w:date="2012-05-30T09:55:00Z">
        <w:r>
          <w:object w:dxaOrig="5230" w:dyaOrig="2216">
            <v:shape id="_x0000_i1035" type="#_x0000_t75" style="width:260.9pt;height:110.35pt" o:ole="">
              <v:imagedata r:id="rId25" o:title=""/>
            </v:shape>
            <o:OLEObject Type="Embed" ProgID="Visio.Drawing.11" ShapeID="_x0000_i1035" DrawAspect="Content" ObjectID="_1399928835" r:id="rId26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602CB4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Planner_UC02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8A41D4" w:rsidRDefault="00602CB4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Add New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  <w:r>
              <w:t>This function allows Project Manager to plan and add specific tasks to his/her project.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602CB4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C23EFE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CD68FE" w:rsidP="00240500">
            <w:pPr>
              <w:rPr>
                <w:rFonts w:eastAsia="SimSun"/>
                <w:lang w:eastAsia="zh-CN"/>
              </w:rPr>
            </w:pPr>
            <w:ins w:id="116" w:author="PNTG" w:date="2012-05-31T00:19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602CB4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652B" w:rsidRDefault="00602CB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>
              <w:rPr>
                <w:rFonts w:eastAsia="SimSun"/>
                <w:lang w:eastAsia="zh-CN"/>
              </w:rPr>
              <w:t>.</w:t>
            </w:r>
            <w:r>
              <w:rPr>
                <w:rFonts w:eastAsia="Calibri"/>
              </w:rPr>
              <w:t xml:space="preserve"> </w:t>
            </w:r>
            <w:r w:rsidR="00A4652B">
              <w:rPr>
                <w:rFonts w:eastAsia="Calibri"/>
              </w:rPr>
              <w:t>Click “Add New Task” button</w:t>
            </w:r>
            <w:r w:rsidR="00A4652B">
              <w:rPr>
                <w:rFonts w:eastAsia="SimSun"/>
                <w:lang w:eastAsia="zh-CN"/>
              </w:rPr>
              <w:t xml:space="preserve"> </w:t>
            </w:r>
          </w:p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Fill up</w:t>
            </w:r>
            <w:r>
              <w:rPr>
                <w:rFonts w:eastAsia="SimSun"/>
                <w:lang w:eastAsia="zh-CN"/>
              </w:rPr>
              <w:t xml:space="preserve"> </w:t>
            </w:r>
            <w:r w:rsidR="00602CB4">
              <w:rPr>
                <w:rFonts w:eastAsia="SimSun"/>
                <w:lang w:eastAsia="zh-CN"/>
              </w:rPr>
              <w:t>task’s information.</w:t>
            </w: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</w:t>
            </w:r>
            <w:r w:rsidR="00637F9F">
              <w:rPr>
                <w:rFonts w:eastAsia="SimSun"/>
                <w:lang w:eastAsia="zh-CN"/>
              </w:rPr>
              <w:t>Save</w:t>
            </w:r>
            <w:r>
              <w:rPr>
                <w:rFonts w:eastAsia="SimSun"/>
                <w:lang w:eastAsia="zh-CN"/>
              </w:rPr>
              <w:t>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602CB4" w:rsidRPr="00D40BE3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2. Redirect to Task Adding Page.</w:t>
            </w:r>
          </w:p>
          <w:p w:rsidR="00637F9F" w:rsidRDefault="00637F9F" w:rsidP="00240500">
            <w:pPr>
              <w:rPr>
                <w:rFonts w:eastAsia="SimSun"/>
                <w:lang w:eastAsia="zh-CN"/>
              </w:rPr>
            </w:pP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637F9F">
              <w:rPr>
                <w:rFonts w:eastAsia="SimSun"/>
                <w:lang w:eastAsia="zh-CN"/>
              </w:rPr>
              <w:t>Validate task’s information</w:t>
            </w:r>
            <w:r>
              <w:rPr>
                <w:rFonts w:eastAsia="SimSun"/>
                <w:lang w:eastAsia="zh-CN"/>
              </w:rPr>
              <w:t>.</w:t>
            </w:r>
          </w:p>
          <w:p w:rsidR="00602CB4" w:rsidRDefault="00602CB4" w:rsidP="00240500">
            <w:pPr>
              <w:rPr>
                <w:rFonts w:eastAsia="SimSun"/>
                <w:lang w:eastAsia="zh-CN"/>
              </w:rPr>
            </w:pPr>
          </w:p>
          <w:p w:rsidR="00602CB4" w:rsidRPr="00D40BE3" w:rsidRDefault="00602CB4" w:rsidP="00637F9F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5. </w:t>
            </w:r>
            <w:r w:rsidR="00637F9F" w:rsidRPr="00D40BE3">
              <w:rPr>
                <w:rFonts w:eastAsia="SimSun"/>
                <w:lang w:eastAsia="zh-CN"/>
              </w:rPr>
              <w:t>Display “Complete!” message</w:t>
            </w:r>
            <w:r w:rsidR="00637F9F">
              <w:rPr>
                <w:rFonts w:eastAsia="SimSun"/>
                <w:lang w:eastAsia="zh-CN"/>
              </w:rPr>
              <w:t>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37F9F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602CB4" w:rsidRPr="00D40BE3">
              <w:rPr>
                <w:rFonts w:eastAsia="SimSun"/>
                <w:lang w:eastAsia="zh-CN"/>
              </w:rPr>
              <w:t xml:space="preserve">A: if </w:t>
            </w:r>
            <w:r w:rsidR="00602CB4">
              <w:t>task</w:t>
            </w:r>
            <w:r w:rsidR="00602CB4"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602CB4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02CB4" w:rsidRPr="00D40BE3" w:rsidRDefault="00602CB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47891" w:rsidRPr="00D40BE3" w:rsidTr="00747891">
        <w:trPr>
          <w:ins w:id="117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18" w:author="PNTG" w:date="2012-05-30T23:57:00Z"/>
                <w:rFonts w:eastAsia="MS PGothic"/>
              </w:rPr>
            </w:pPr>
            <w:ins w:id="119" w:author="PNTG" w:date="2012-05-30T23:57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20" w:author="PNTG" w:date="2012-05-30T23:57:00Z"/>
                <w:rFonts w:eastAsia="MS PGothic"/>
              </w:rPr>
            </w:pPr>
            <w:ins w:id="121" w:author="PNTG" w:date="2012-05-30T23:57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22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23" w:author="PNTG" w:date="2012-05-30T23:57:00Z"/>
                <w:rFonts w:eastAsia="MS PGothic"/>
              </w:rPr>
            </w:pPr>
            <w:ins w:id="124" w:author="PNTG" w:date="2012-05-30T23:57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25" w:author="PNTG" w:date="2012-05-30T23:57:00Z"/>
                <w:rFonts w:eastAsia="MS PGothic"/>
              </w:rPr>
            </w:pPr>
            <w:ins w:id="126" w:author="PNTG" w:date="2012-05-30T23:57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27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28" w:author="PNTG" w:date="2012-05-30T23:57:00Z"/>
                <w:rFonts w:eastAsia="MS PGothic"/>
              </w:rPr>
            </w:pPr>
            <w:ins w:id="129" w:author="PNTG" w:date="2012-05-30T23:57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EB2FFB" w:rsidP="009E3D1B">
            <w:pPr>
              <w:rPr>
                <w:ins w:id="130" w:author="PNTG" w:date="2012-05-30T23:57:00Z"/>
                <w:rFonts w:eastAsia="MS PGothic"/>
              </w:rPr>
            </w:pPr>
            <w:ins w:id="131" w:author="PNTG" w:date="2012-05-31T00:07:00Z">
              <w:r>
                <w:rPr>
                  <w:rFonts w:eastAsia="MS PGothic"/>
                </w:rPr>
                <w:t>High</w:t>
              </w:r>
            </w:ins>
          </w:p>
        </w:tc>
      </w:tr>
    </w:tbl>
    <w:p w:rsidR="007A4E81" w:rsidDel="00747891" w:rsidRDefault="007A4E81" w:rsidP="00346EDE">
      <w:pPr>
        <w:jc w:val="center"/>
        <w:rPr>
          <w:del w:id="132" w:author="PNTG" w:date="2012-05-30T23:57:00Z"/>
        </w:rPr>
      </w:pPr>
    </w:p>
    <w:p w:rsidR="007A4E81" w:rsidDel="00747891" w:rsidRDefault="007A4E81" w:rsidP="00346EDE">
      <w:pPr>
        <w:jc w:val="center"/>
        <w:rPr>
          <w:del w:id="133" w:author="PNTG" w:date="2012-05-30T23:57:00Z"/>
        </w:rPr>
      </w:pPr>
    </w:p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r>
        <w:object w:dxaOrig="8917" w:dyaOrig="1948">
          <v:shape id="_x0000_i1036" type="#_x0000_t75" style="width:445.1pt;height:97.25pt" o:ole="">
            <v:imagedata r:id="rId27" o:title=""/>
          </v:shape>
          <o:OLEObject Type="Embed" ProgID="Visio.Drawing.11" ShapeID="_x0000_i1036" DrawAspect="Content" ObjectID="_1399928836" r:id="rId28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C0573D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Planner_UC03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8A41D4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Calibri"/>
              </w:rPr>
              <w:t>Update</w:t>
            </w:r>
            <w:r w:rsidRPr="0060275D">
              <w:rPr>
                <w:rFonts w:eastAsia="Calibri"/>
              </w:rPr>
              <w:t xml:space="preserve"> Task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1A228F" w:rsidP="001A228F">
            <w:pPr>
              <w:rPr>
                <w:rFonts w:eastAsia="SimSun"/>
                <w:lang w:eastAsia="zh-CN"/>
              </w:rPr>
            </w:pPr>
            <w:r>
              <w:t>This function allows Project Manager and Team Members to update status of tasks or change information of tasks. (modifying scope depend on authority of user)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1A228F">
              <w:rPr>
                <w:rFonts w:eastAsia="SimSun"/>
                <w:lang w:eastAsia="zh-CN"/>
              </w:rPr>
              <w:t>;</w:t>
            </w:r>
            <w:r w:rsidR="001A228F">
              <w:t xml:space="preserve"> Team Member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3C5BA3">
              <w:rPr>
                <w:rFonts w:eastAsia="SimSun"/>
                <w:lang w:eastAsia="zh-CN"/>
              </w:rPr>
              <w:t xml:space="preserve"> or “</w:t>
            </w:r>
            <w:r w:rsidR="003C5BA3">
              <w:t>Team Member</w:t>
            </w:r>
            <w:r w:rsidR="003C5BA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Users must go to Planner page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D68FE" w:rsidP="00240500">
            <w:pPr>
              <w:rPr>
                <w:rFonts w:eastAsia="SimSun"/>
                <w:lang w:eastAsia="zh-CN"/>
              </w:rPr>
            </w:pPr>
            <w:ins w:id="134" w:author="PNTG" w:date="2012-05-31T00:19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C0573D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1</w:t>
            </w:r>
            <w:r w:rsidR="00497BFC">
              <w:rPr>
                <w:rFonts w:eastAsia="SimSun"/>
                <w:lang w:eastAsia="zh-CN"/>
              </w:rPr>
              <w:t>.</w:t>
            </w:r>
            <w:r w:rsidR="00497BFC">
              <w:rPr>
                <w:rFonts w:eastAsia="Calibri"/>
              </w:rPr>
              <w:t xml:space="preserve"> Filer Planner</w:t>
            </w:r>
            <w:r w:rsidR="005A4F9A">
              <w:rPr>
                <w:rFonts w:eastAsia="Calibri"/>
              </w:rPr>
              <w:t xml:space="preserve"> </w:t>
            </w:r>
            <w:r w:rsidR="00497BFC">
              <w:rPr>
                <w:rFonts w:eastAsia="Calibri"/>
              </w:rPr>
              <w:t>(optional).</w:t>
            </w:r>
          </w:p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Click</w:t>
            </w:r>
            <w:r w:rsidR="00497BFC">
              <w:rPr>
                <w:rFonts w:eastAsia="Calibri"/>
              </w:rPr>
              <w:t xml:space="preserve"> on a task tile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4. Update task’s information.</w:t>
            </w:r>
          </w:p>
          <w:p w:rsidR="005A4F9A" w:rsidRDefault="005A4F9A" w:rsidP="005A4F9A">
            <w:pPr>
              <w:rPr>
                <w:rFonts w:eastAsia="SimSun"/>
                <w:lang w:eastAsia="zh-CN"/>
              </w:rPr>
            </w:pPr>
          </w:p>
          <w:p w:rsidR="005A4F9A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6. Click “Save” button.</w:t>
            </w: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C0573D" w:rsidRPr="00D40BE3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C0573D" w:rsidP="00240500">
            <w:pPr>
              <w:rPr>
                <w:rFonts w:eastAsia="SimSun"/>
                <w:lang w:eastAsia="zh-CN"/>
              </w:rPr>
            </w:pPr>
          </w:p>
          <w:p w:rsidR="00C0573D" w:rsidRDefault="00C0573D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Pr="00D40BE3">
              <w:rPr>
                <w:rFonts w:eastAsia="SimSun"/>
                <w:lang w:eastAsia="zh-CN"/>
              </w:rPr>
              <w:t>.</w:t>
            </w:r>
            <w:r>
              <w:rPr>
                <w:rFonts w:eastAsia="SimSun"/>
                <w:lang w:eastAsia="zh-CN"/>
              </w:rPr>
              <w:t xml:space="preserve"> </w:t>
            </w:r>
            <w:r w:rsidR="005A4F9A">
              <w:rPr>
                <w:rFonts w:eastAsia="Calibri"/>
              </w:rPr>
              <w:t>Redirect to Task Updating Page</w:t>
            </w:r>
            <w:r>
              <w:rPr>
                <w:rFonts w:eastAsia="SimSun"/>
                <w:lang w:eastAsia="zh-CN"/>
              </w:rPr>
              <w:t>.</w:t>
            </w:r>
          </w:p>
          <w:p w:rsidR="005A4F9A" w:rsidRDefault="005A4F9A" w:rsidP="00240500">
            <w:pPr>
              <w:rPr>
                <w:rFonts w:eastAsia="SimSun"/>
                <w:lang w:eastAsia="zh-CN"/>
              </w:rPr>
            </w:pPr>
          </w:p>
          <w:p w:rsidR="00C0573D" w:rsidRPr="00D40BE3" w:rsidRDefault="005A4F9A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5. Validate task’s information.</w:t>
            </w:r>
          </w:p>
        </w:tc>
      </w:tr>
      <w:tr w:rsidR="00C0573D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5A4F9A" w:rsidP="005A4F9A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5</w:t>
            </w:r>
            <w:r w:rsidRPr="00D40BE3">
              <w:rPr>
                <w:rFonts w:eastAsia="SimSun"/>
                <w:lang w:eastAsia="zh-CN"/>
              </w:rPr>
              <w:t xml:space="preserve">A: if </w:t>
            </w:r>
            <w:r>
              <w:t>task</w:t>
            </w:r>
            <w:r w:rsidRPr="00D40BE3">
              <w:rPr>
                <w:rFonts w:eastAsia="SimSun"/>
                <w:lang w:eastAsia="zh-CN"/>
              </w:rPr>
              <w:t xml:space="preserve"> information is not correct, show error message and ask to input again.</w:t>
            </w:r>
          </w:p>
        </w:tc>
      </w:tr>
      <w:tr w:rsidR="00C0573D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573D" w:rsidRPr="00D40BE3" w:rsidRDefault="00C0573D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47891" w:rsidRPr="00D40BE3" w:rsidTr="00747891">
        <w:trPr>
          <w:ins w:id="135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36" w:author="PNTG" w:date="2012-05-30T23:57:00Z"/>
                <w:rFonts w:eastAsia="MS PGothic"/>
              </w:rPr>
            </w:pPr>
            <w:ins w:id="137" w:author="PNTG" w:date="2012-05-30T23:57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38" w:author="PNTG" w:date="2012-05-30T23:57:00Z"/>
                <w:rFonts w:eastAsia="MS PGothic"/>
              </w:rPr>
            </w:pPr>
            <w:ins w:id="139" w:author="PNTG" w:date="2012-05-30T23:57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40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41" w:author="PNTG" w:date="2012-05-30T23:57:00Z"/>
                <w:rFonts w:eastAsia="MS PGothic"/>
              </w:rPr>
            </w:pPr>
            <w:ins w:id="142" w:author="PNTG" w:date="2012-05-30T23:57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43" w:author="PNTG" w:date="2012-05-30T23:57:00Z"/>
                <w:rFonts w:eastAsia="MS PGothic"/>
              </w:rPr>
            </w:pPr>
            <w:ins w:id="144" w:author="PNTG" w:date="2012-05-30T23:57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45" w:author="PNTG" w:date="2012-05-30T23:57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46" w:author="PNTG" w:date="2012-05-30T23:57:00Z"/>
                <w:rFonts w:eastAsia="MS PGothic"/>
              </w:rPr>
            </w:pPr>
            <w:ins w:id="147" w:author="PNTG" w:date="2012-05-30T23:57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EB2FFB" w:rsidP="009E3D1B">
            <w:pPr>
              <w:rPr>
                <w:ins w:id="148" w:author="PNTG" w:date="2012-05-30T23:57:00Z"/>
                <w:rFonts w:eastAsia="MS PGothic"/>
              </w:rPr>
            </w:pPr>
            <w:ins w:id="149" w:author="PNTG" w:date="2012-05-31T00:10:00Z">
              <w:r>
                <w:rPr>
                  <w:rFonts w:eastAsia="MS PGothic"/>
                </w:rPr>
                <w:t>High</w:t>
              </w:r>
            </w:ins>
          </w:p>
        </w:tc>
      </w:tr>
    </w:tbl>
    <w:p w:rsidR="007A4E81" w:rsidRDefault="007A4E81" w:rsidP="00346EDE">
      <w:pPr>
        <w:jc w:val="center"/>
      </w:pPr>
    </w:p>
    <w:p w:rsidR="007A4E81" w:rsidRDefault="005F6F43" w:rsidP="00346EDE">
      <w:pPr>
        <w:jc w:val="center"/>
      </w:pPr>
      <w:r>
        <w:object w:dxaOrig="4637" w:dyaOrig="1660">
          <v:shape id="_x0000_i1037" type="#_x0000_t75" style="width:295.5pt;height:104.75pt" o:ole="">
            <v:imagedata r:id="rId29" o:title=""/>
          </v:shape>
          <o:OLEObject Type="Embed" ProgID="Visio.Drawing.11" ShapeID="_x0000_i1037" DrawAspect="Content" ObjectID="_1399928837" r:id="rId30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1C1791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Planner_UC04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8A41D4" w:rsidRDefault="001C1791" w:rsidP="00240500">
            <w:pPr>
              <w:rPr>
                <w:rFonts w:eastAsia="SimSun"/>
                <w:lang w:eastAsia="zh-CN"/>
              </w:rPr>
            </w:pPr>
            <w:r w:rsidRPr="0060275D">
              <w:rPr>
                <w:rFonts w:eastAsia="Calibri"/>
              </w:rPr>
              <w:t>Delete Task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EE1ED2" w:rsidP="00240500">
            <w:pPr>
              <w:rPr>
                <w:rFonts w:eastAsia="SimSun"/>
                <w:lang w:eastAsia="zh-CN"/>
              </w:rPr>
            </w:pPr>
            <w:r>
              <w:t>This function allows Project Manager delete task on Planner page</w:t>
            </w:r>
            <w:r w:rsidR="001C1791">
              <w:t>.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DD68EC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DD68EC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6041B8">
              <w:rPr>
                <w:rFonts w:eastAsia="Calibri"/>
              </w:rPr>
              <w:t>Select</w:t>
            </w:r>
            <w:r w:rsidR="004B205B">
              <w:rPr>
                <w:rFonts w:eastAsia="Calibri"/>
              </w:rPr>
              <w:t xml:space="preserve"> a</w:t>
            </w:r>
            <w:r>
              <w:rPr>
                <w:rFonts w:eastAsia="Calibri"/>
              </w:rPr>
              <w:t xml:space="preserve"> </w:t>
            </w:r>
            <w:r w:rsidR="006041B8">
              <w:rPr>
                <w:rFonts w:eastAsia="Calibri"/>
              </w:rPr>
              <w:t>task, which</w:t>
            </w:r>
            <w:r w:rsidR="004B205B">
              <w:rPr>
                <w:rFonts w:eastAsia="Calibri"/>
              </w:rPr>
              <w:t xml:space="preserve"> he/she want to delete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1C1791" w:rsidRPr="00D40BE3" w:rsidRDefault="006041B8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2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  <w:r>
              <w:rPr>
                <w:rFonts w:eastAsia="Calibri"/>
              </w:rPr>
              <w:t>C</w:t>
            </w:r>
            <w:r w:rsidR="001C1791">
              <w:rPr>
                <w:rFonts w:eastAsia="Calibri"/>
              </w:rPr>
              <w:t>lick “</w:t>
            </w:r>
            <w:r>
              <w:rPr>
                <w:rFonts w:eastAsia="Calibri"/>
              </w:rPr>
              <w:t>Delete</w:t>
            </w:r>
            <w:r w:rsidR="001C1791">
              <w:rPr>
                <w:rFonts w:eastAsia="Calibri"/>
              </w:rPr>
              <w:t>” button</w:t>
            </w:r>
            <w:r w:rsidR="001C1791" w:rsidRPr="00D40BE3">
              <w:rPr>
                <w:rFonts w:eastAsia="SimSun"/>
                <w:lang w:eastAsia="zh-CN"/>
              </w:rPr>
              <w:t xml:space="preserve">. </w:t>
            </w:r>
          </w:p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1C1791" w:rsidRPr="00D40BE3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Default="001C1791" w:rsidP="00240500">
            <w:pPr>
              <w:rPr>
                <w:rFonts w:eastAsia="SimSun"/>
                <w:lang w:eastAsia="zh-CN"/>
              </w:rPr>
            </w:pPr>
          </w:p>
          <w:p w:rsidR="001C1791" w:rsidRDefault="006041B8" w:rsidP="004E141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3</w:t>
            </w:r>
            <w:r w:rsidR="001C1791" w:rsidRPr="00D40BE3">
              <w:rPr>
                <w:rFonts w:eastAsia="SimSun"/>
                <w:lang w:eastAsia="zh-CN"/>
              </w:rPr>
              <w:t>.</w:t>
            </w:r>
            <w:r w:rsidR="001C1791">
              <w:rPr>
                <w:rFonts w:eastAsia="SimSun"/>
                <w:lang w:eastAsia="zh-CN"/>
              </w:rPr>
              <w:t xml:space="preserve"> </w:t>
            </w:r>
            <w:r w:rsidR="004E1410">
              <w:rPr>
                <w:rFonts w:eastAsia="SimSun"/>
                <w:lang w:eastAsia="zh-CN"/>
              </w:rPr>
              <w:t>Display “Delete Successfully” message.</w:t>
            </w:r>
          </w:p>
          <w:p w:rsidR="004E1410" w:rsidRPr="00D40BE3" w:rsidRDefault="004E1410" w:rsidP="004E1410">
            <w:pPr>
              <w:rPr>
                <w:rFonts w:eastAsia="SimSun"/>
                <w:lang w:eastAsia="zh-CN"/>
              </w:rPr>
            </w:pPr>
          </w:p>
        </w:tc>
      </w:tr>
      <w:tr w:rsidR="001C1791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502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1C1791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C1791" w:rsidRPr="00D40BE3" w:rsidRDefault="001C1791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47891" w:rsidRPr="00D40BE3" w:rsidTr="00747891">
        <w:trPr>
          <w:ins w:id="150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51" w:author="PNTG" w:date="2012-05-30T23:59:00Z"/>
                <w:rFonts w:eastAsia="MS PGothic"/>
              </w:rPr>
            </w:pPr>
            <w:ins w:id="152" w:author="PNTG" w:date="2012-05-30T23:59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53" w:author="PNTG" w:date="2012-05-30T23:59:00Z"/>
                <w:rFonts w:eastAsia="MS PGothic"/>
              </w:rPr>
            </w:pPr>
            <w:ins w:id="154" w:author="PNTG" w:date="2012-05-30T23:59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55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56" w:author="PNTG" w:date="2012-05-30T23:59:00Z"/>
                <w:rFonts w:eastAsia="MS PGothic"/>
              </w:rPr>
            </w:pPr>
            <w:ins w:id="157" w:author="PNTG" w:date="2012-05-30T23:59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58" w:author="PNTG" w:date="2012-05-30T23:59:00Z"/>
                <w:rFonts w:eastAsia="MS PGothic"/>
              </w:rPr>
            </w:pPr>
            <w:ins w:id="159" w:author="PNTG" w:date="2012-05-30T23:59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60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61" w:author="PNTG" w:date="2012-05-30T23:59:00Z"/>
                <w:rFonts w:eastAsia="MS PGothic"/>
              </w:rPr>
            </w:pPr>
            <w:ins w:id="162" w:author="PNTG" w:date="2012-05-30T23:59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EB2FFB" w:rsidP="009E3D1B">
            <w:pPr>
              <w:rPr>
                <w:ins w:id="163" w:author="PNTG" w:date="2012-05-30T23:59:00Z"/>
                <w:rFonts w:eastAsia="MS PGothic"/>
              </w:rPr>
            </w:pPr>
            <w:ins w:id="164" w:author="PNTG" w:date="2012-05-31T00:10:00Z">
              <w:r>
                <w:rPr>
                  <w:rFonts w:eastAsia="MS PGothic"/>
                </w:rPr>
                <w:t>High</w:t>
              </w:r>
            </w:ins>
          </w:p>
        </w:tc>
      </w:tr>
    </w:tbl>
    <w:p w:rsidR="007A4E81" w:rsidRDefault="007A4E81" w:rsidP="00346EDE">
      <w:pPr>
        <w:jc w:val="center"/>
      </w:pPr>
    </w:p>
    <w:p w:rsidR="007A4E81" w:rsidRDefault="007A4E81" w:rsidP="00346EDE">
      <w:pPr>
        <w:jc w:val="center"/>
      </w:pPr>
    </w:p>
    <w:p w:rsidR="007A4E81" w:rsidRDefault="007A4E81" w:rsidP="00346EDE">
      <w:pPr>
        <w:jc w:val="center"/>
        <w:rPr>
          <w:ins w:id="165" w:author="PNTG" w:date="2012-05-30T10:00:00Z"/>
        </w:rPr>
      </w:pPr>
    </w:p>
    <w:p w:rsidR="005F6F43" w:rsidRDefault="005F6F43" w:rsidP="00346EDE">
      <w:pPr>
        <w:jc w:val="center"/>
      </w:pPr>
    </w:p>
    <w:p w:rsidR="007A4E81" w:rsidRDefault="005F6F43" w:rsidP="00346EDE">
      <w:pPr>
        <w:jc w:val="center"/>
      </w:pPr>
      <w:r>
        <w:object w:dxaOrig="4638" w:dyaOrig="1660">
          <v:shape id="_x0000_i1038" type="#_x0000_t75" style="width:292.7pt;height:104.75pt" o:ole="">
            <v:imagedata r:id="rId31" o:title=""/>
          </v:shape>
          <o:OLEObject Type="Embed" ProgID="Visio.Drawing.11" ShapeID="_x0000_i1038" DrawAspect="Content" ObjectID="_1399928838" r:id="rId32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7B611B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Planner_UC05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8A41D4" w:rsidRDefault="007B611B" w:rsidP="00240500">
            <w:pPr>
              <w:rPr>
                <w:rFonts w:eastAsia="SimSun"/>
                <w:lang w:eastAsia="zh-CN"/>
              </w:rPr>
            </w:pPr>
            <w:r w:rsidRPr="004670EA">
              <w:rPr>
                <w:rFonts w:eastAsia="Calibri"/>
              </w:rPr>
              <w:t>Import Task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>
              <w:t>This function allows Project Manager to import task from Microsoft Project file.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6836B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>
              <w:rPr>
                <w:rFonts w:eastAsia="SimSun"/>
                <w:lang w:eastAsia="zh-CN"/>
              </w:rPr>
              <w:t>; User</w:t>
            </w:r>
            <w:r w:rsidR="006836B4">
              <w:rPr>
                <w:rFonts w:eastAsia="SimSun"/>
                <w:lang w:eastAsia="zh-CN"/>
              </w:rPr>
              <w:t>s</w:t>
            </w:r>
            <w:r>
              <w:rPr>
                <w:rFonts w:eastAsia="SimSun"/>
                <w:lang w:eastAsia="zh-CN"/>
              </w:rPr>
              <w:t xml:space="preserve"> must go to Planner page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CD68FE" w:rsidP="00240500">
            <w:pPr>
              <w:rPr>
                <w:rFonts w:eastAsia="SimSun"/>
                <w:lang w:eastAsia="zh-CN"/>
              </w:rPr>
            </w:pPr>
            <w:ins w:id="166" w:author="PNTG" w:date="2012-05-31T00:20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7B611B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>
              <w:rPr>
                <w:rFonts w:eastAsia="Calibri"/>
              </w:rPr>
              <w:t>User clicks “Import”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>
              <w:rPr>
                <w:rFonts w:eastAsia="Calibri"/>
              </w:rPr>
              <w:t>User selects a *.mpp file from PC and clicks “OK”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>
              <w:t>window to user select *.mpp file.</w:t>
            </w:r>
          </w:p>
          <w:p w:rsidR="007B611B" w:rsidRDefault="007B611B" w:rsidP="00240500">
            <w:pPr>
              <w:rPr>
                <w:rFonts w:eastAsia="SimSun"/>
                <w:lang w:eastAsia="zh-CN"/>
              </w:rPr>
            </w:pPr>
          </w:p>
          <w:p w:rsidR="007B611B" w:rsidRPr="00D40BE3" w:rsidRDefault="007B611B" w:rsidP="001F6337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4.</w:t>
            </w:r>
            <w:r>
              <w:rPr>
                <w:rFonts w:eastAsia="SimSun"/>
                <w:lang w:eastAsia="zh-CN"/>
              </w:rPr>
              <w:t xml:space="preserve"> Import tasks in the file to P</w:t>
            </w:r>
            <w:r w:rsidR="001F6337">
              <w:rPr>
                <w:rFonts w:eastAsia="SimSun"/>
                <w:lang w:eastAsia="zh-CN"/>
              </w:rPr>
              <w:t>lanner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1F6337" w:rsidP="001F6337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 xml:space="preserve">3A: </w:t>
            </w:r>
            <w:r w:rsidRPr="00D40BE3">
              <w:rPr>
                <w:rFonts w:eastAsia="SimSun"/>
                <w:lang w:eastAsia="zh-CN"/>
              </w:rPr>
              <w:t xml:space="preserve">if </w:t>
            </w:r>
            <w:r>
              <w:t>the file</w:t>
            </w:r>
            <w:r w:rsidRPr="00D40BE3">
              <w:rPr>
                <w:rFonts w:eastAsia="SimSun"/>
                <w:lang w:eastAsia="zh-CN"/>
              </w:rPr>
              <w:t xml:space="preserve"> is not correct, show error message and ask to input again.</w:t>
            </w:r>
          </w:p>
        </w:tc>
      </w:tr>
      <w:tr w:rsidR="007B611B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B611B" w:rsidRPr="00D40BE3" w:rsidRDefault="007B611B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tr w:rsidR="00747891" w:rsidRPr="00D40BE3" w:rsidTr="00747891">
        <w:trPr>
          <w:ins w:id="167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68" w:author="PNTG" w:date="2012-05-30T23:59:00Z"/>
                <w:rFonts w:eastAsia="MS PGothic"/>
              </w:rPr>
            </w:pPr>
            <w:ins w:id="169" w:author="PNTG" w:date="2012-05-30T23:59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70" w:author="PNTG" w:date="2012-05-30T23:59:00Z"/>
                <w:rFonts w:eastAsia="MS PGothic"/>
              </w:rPr>
            </w:pPr>
            <w:ins w:id="171" w:author="PNTG" w:date="2012-05-30T23:59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72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73" w:author="PNTG" w:date="2012-05-30T23:59:00Z"/>
                <w:rFonts w:eastAsia="MS PGothic"/>
              </w:rPr>
            </w:pPr>
            <w:ins w:id="174" w:author="PNTG" w:date="2012-05-30T23:59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75" w:author="PNTG" w:date="2012-05-30T23:59:00Z"/>
                <w:rFonts w:eastAsia="MS PGothic"/>
              </w:rPr>
            </w:pPr>
            <w:ins w:id="176" w:author="PNTG" w:date="2012-05-30T23:59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77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78" w:author="PNTG" w:date="2012-05-30T23:59:00Z"/>
                <w:rFonts w:eastAsia="MS PGothic"/>
              </w:rPr>
            </w:pPr>
            <w:ins w:id="179" w:author="PNTG" w:date="2012-05-30T23:59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EB2FFB" w:rsidP="009E3D1B">
            <w:pPr>
              <w:rPr>
                <w:ins w:id="180" w:author="PNTG" w:date="2012-05-30T23:59:00Z"/>
                <w:rFonts w:eastAsia="MS PGothic"/>
              </w:rPr>
            </w:pPr>
            <w:ins w:id="181" w:author="PNTG" w:date="2012-05-31T00:11:00Z">
              <w:r>
                <w:rPr>
                  <w:rFonts w:eastAsia="MS PGothic"/>
                </w:rPr>
                <w:t>Low</w:t>
              </w:r>
            </w:ins>
          </w:p>
        </w:tc>
      </w:tr>
    </w:tbl>
    <w:p w:rsidR="008A41D4" w:rsidRDefault="008A41D4" w:rsidP="00346EDE">
      <w:pPr>
        <w:jc w:val="center"/>
      </w:pPr>
    </w:p>
    <w:p w:rsidR="008A41D4" w:rsidRDefault="008A41D4" w:rsidP="00346EDE">
      <w:pPr>
        <w:jc w:val="center"/>
        <w:rPr>
          <w:ins w:id="182" w:author="PNTG" w:date="2012-05-30T10:00:00Z"/>
        </w:rPr>
      </w:pPr>
    </w:p>
    <w:p w:rsidR="005F6F43" w:rsidRDefault="005F6F43" w:rsidP="00346EDE">
      <w:pPr>
        <w:jc w:val="center"/>
      </w:pPr>
    </w:p>
    <w:p w:rsidR="008A41D4" w:rsidRDefault="008A41D4" w:rsidP="00346EDE">
      <w:pPr>
        <w:jc w:val="center"/>
      </w:pPr>
    </w:p>
    <w:p w:rsidR="007A4E81" w:rsidRDefault="005F6F43" w:rsidP="00346EDE">
      <w:pPr>
        <w:jc w:val="center"/>
      </w:pPr>
      <w:r>
        <w:object w:dxaOrig="8917" w:dyaOrig="1793">
          <v:shape id="_x0000_i1039" type="#_x0000_t75" style="width:445.1pt;height:90.7pt" o:ole="">
            <v:imagedata r:id="rId33" o:title=""/>
          </v:shape>
          <o:OLEObject Type="Embed" ProgID="Visio.Drawing.11" ShapeID="_x0000_i1039" DrawAspect="Content" ObjectID="_1399928839" r:id="rId34"/>
        </w:object>
      </w:r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8A41D4" w:rsidRPr="00D40BE3" w:rsidTr="00240500"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bookmarkStart w:id="183" w:name="OLE_LINK1"/>
            <w:bookmarkStart w:id="184" w:name="OLE_LINK2"/>
            <w:r w:rsidRPr="00D40BE3">
              <w:rPr>
                <w:rFonts w:eastAsia="MS PGothic"/>
              </w:rPr>
              <w:t>User Case ID</w:t>
            </w:r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>
              <w:rPr>
                <w:rFonts w:eastAsia="Calibri"/>
              </w:rPr>
              <w:t>Planner_UC0</w:t>
            </w:r>
            <w:r w:rsidR="00A56711">
              <w:rPr>
                <w:rFonts w:eastAsia="Calibri"/>
              </w:rPr>
              <w:t>6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Name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8A41D4" w:rsidRDefault="008A41D4" w:rsidP="00240500">
            <w:pPr>
              <w:rPr>
                <w:rFonts w:eastAsia="SimSun"/>
                <w:lang w:eastAsia="zh-CN"/>
              </w:rPr>
            </w:pPr>
            <w:r w:rsidRPr="008A41D4">
              <w:rPr>
                <w:rFonts w:eastAsia="Calibri"/>
              </w:rPr>
              <w:t>Print Report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Goal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8A41D4">
            <w:pPr>
              <w:rPr>
                <w:rFonts w:eastAsia="SimSun"/>
                <w:lang w:eastAsia="zh-CN"/>
              </w:rPr>
            </w:pPr>
            <w:r>
              <w:t xml:space="preserve">This function allows Project Manager </w:t>
            </w:r>
            <w:r w:rsidR="00EE1ED2">
              <w:t xml:space="preserve">and </w:t>
            </w:r>
            <w:r w:rsidR="00EE1ED2">
              <w:rPr>
                <w:rFonts w:eastAsia="SimSun"/>
                <w:lang w:eastAsia="zh-CN"/>
              </w:rPr>
              <w:t>Team Member</w:t>
            </w:r>
            <w:r w:rsidR="00EE1ED2">
              <w:t xml:space="preserve"> </w:t>
            </w:r>
            <w:r>
              <w:t>to view and print report about planner.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Actors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>
              <w:t xml:space="preserve">Project </w:t>
            </w:r>
            <w:r>
              <w:rPr>
                <w:rFonts w:eastAsia="SimSun"/>
                <w:lang w:eastAsia="zh-CN"/>
              </w:rPr>
              <w:t>Manager</w:t>
            </w:r>
            <w:r w:rsidR="00EE1ED2">
              <w:rPr>
                <w:rFonts w:eastAsia="SimSun"/>
                <w:lang w:eastAsia="zh-CN"/>
              </w:rPr>
              <w:t>; Team Member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Pre-conditions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>User</w:t>
            </w:r>
            <w:r w:rsidR="00272C54">
              <w:rPr>
                <w:rFonts w:eastAsia="SimSun"/>
                <w:lang w:eastAsia="zh-CN"/>
              </w:rPr>
              <w:t>s</w:t>
            </w:r>
            <w:r w:rsidRPr="00D40BE3">
              <w:rPr>
                <w:rFonts w:eastAsia="SimSun"/>
                <w:lang w:eastAsia="zh-CN"/>
              </w:rPr>
              <w:t xml:space="preserve"> must log in with role “</w:t>
            </w:r>
            <w:r>
              <w:rPr>
                <w:rFonts w:eastAsia="SimSun"/>
                <w:lang w:eastAsia="zh-CN"/>
              </w:rPr>
              <w:t>Project Manager</w:t>
            </w:r>
            <w:r w:rsidRPr="00D40BE3">
              <w:rPr>
                <w:rFonts w:eastAsia="SimSun"/>
                <w:lang w:eastAsia="zh-CN"/>
              </w:rPr>
              <w:t>”</w:t>
            </w:r>
            <w:r w:rsidR="00272C54">
              <w:rPr>
                <w:rFonts w:eastAsia="SimSun"/>
                <w:lang w:eastAsia="zh-CN"/>
              </w:rPr>
              <w:t xml:space="preserve"> or “Team Member” ; Users </w:t>
            </w:r>
            <w:r>
              <w:rPr>
                <w:rFonts w:eastAsia="SimSun"/>
                <w:lang w:eastAsia="zh-CN"/>
              </w:rPr>
              <w:t>must go to Planner page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Post-conditions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CD68FE" w:rsidP="00240500">
            <w:pPr>
              <w:rPr>
                <w:rFonts w:eastAsia="SimSun"/>
                <w:lang w:eastAsia="zh-CN"/>
              </w:rPr>
            </w:pPr>
            <w:ins w:id="185" w:author="PNTG" w:date="2012-05-31T00:20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8A41D4" w:rsidRPr="00D40BE3" w:rsidTr="00240500">
        <w:trPr>
          <w:trHeight w:val="2743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Main Flow</w:t>
            </w:r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1. </w:t>
            </w:r>
            <w:r w:rsidR="007E7D1B">
              <w:rPr>
                <w:rFonts w:eastAsia="Calibri"/>
              </w:rPr>
              <w:t>User clicks “Report” button</w:t>
            </w:r>
            <w:r w:rsidRPr="00D40BE3">
              <w:rPr>
                <w:rFonts w:eastAsia="SimSun"/>
                <w:lang w:eastAsia="zh-CN"/>
              </w:rPr>
              <w:t>.</w:t>
            </w: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3. </w:t>
            </w:r>
            <w:r w:rsidR="007E7D1B">
              <w:rPr>
                <w:rFonts w:eastAsia="Calibri"/>
              </w:rPr>
              <w:t>User clicks “Print” button</w:t>
            </w:r>
            <w:r w:rsidRPr="00D40BE3">
              <w:rPr>
                <w:rFonts w:eastAsia="SimSun"/>
                <w:lang w:eastAsia="zh-CN"/>
              </w:rPr>
              <w:t xml:space="preserve">. </w:t>
            </w: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240500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2. Display </w:t>
            </w:r>
            <w:r w:rsidR="007E7D1B">
              <w:t>Report of Planner</w:t>
            </w:r>
          </w:p>
          <w:p w:rsidR="007E7D1B" w:rsidRDefault="007E7D1B" w:rsidP="00240500">
            <w:pPr>
              <w:rPr>
                <w:rFonts w:eastAsia="SimSun"/>
                <w:lang w:eastAsia="zh-CN"/>
              </w:rPr>
            </w:pPr>
          </w:p>
          <w:p w:rsidR="008A41D4" w:rsidRPr="00D40BE3" w:rsidRDefault="008A41D4" w:rsidP="007E7D1B">
            <w:pPr>
              <w:rPr>
                <w:rFonts w:eastAsia="SimSun"/>
                <w:lang w:eastAsia="zh-CN"/>
              </w:rPr>
            </w:pPr>
            <w:r w:rsidRPr="00D40BE3">
              <w:rPr>
                <w:rFonts w:eastAsia="SimSun"/>
                <w:lang w:eastAsia="zh-CN"/>
              </w:rPr>
              <w:t xml:space="preserve">4. </w:t>
            </w:r>
            <w:r w:rsidR="007E7D1B">
              <w:rPr>
                <w:rFonts w:eastAsia="SimSun"/>
                <w:lang w:eastAsia="zh-CN"/>
              </w:rPr>
              <w:t>Export Report</w:t>
            </w:r>
            <w:r w:rsidRPr="00D40BE3">
              <w:rPr>
                <w:rFonts w:eastAsia="SimSun"/>
                <w:lang w:eastAsia="zh-CN"/>
              </w:rPr>
              <w:t>.</w:t>
            </w:r>
          </w:p>
        </w:tc>
      </w:tr>
      <w:tr w:rsidR="008A41D4" w:rsidRPr="00D40BE3" w:rsidTr="00240500"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Exception</w:t>
            </w:r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7E7D1B" w:rsidP="00240500">
            <w:pPr>
              <w:rPr>
                <w:rFonts w:eastAsia="SimSun"/>
                <w:lang w:eastAsia="zh-CN"/>
              </w:rPr>
            </w:pPr>
            <w:r>
              <w:rPr>
                <w:rFonts w:eastAsia="SimSun"/>
                <w:lang w:eastAsia="zh-CN"/>
              </w:rPr>
              <w:t>N/A</w:t>
            </w:r>
          </w:p>
        </w:tc>
      </w:tr>
      <w:tr w:rsidR="008A41D4" w:rsidRPr="00D40BE3" w:rsidTr="00240500"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Open Issues</w:t>
            </w:r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41D4" w:rsidRPr="00D40BE3" w:rsidRDefault="008A41D4" w:rsidP="00240500">
            <w:pPr>
              <w:rPr>
                <w:rFonts w:eastAsia="MS PGothic"/>
              </w:rPr>
            </w:pPr>
            <w:r w:rsidRPr="00D40BE3">
              <w:rPr>
                <w:rFonts w:eastAsia="MS PGothic"/>
              </w:rPr>
              <w:t>N/A</w:t>
            </w:r>
          </w:p>
        </w:tc>
      </w:tr>
      <w:bookmarkEnd w:id="183"/>
      <w:bookmarkEnd w:id="184"/>
      <w:tr w:rsidR="00747891" w:rsidRPr="00D40BE3" w:rsidTr="00747891">
        <w:trPr>
          <w:ins w:id="186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87" w:author="PNTG" w:date="2012-05-30T23:59:00Z"/>
                <w:rFonts w:eastAsia="MS PGothic"/>
              </w:rPr>
            </w:pPr>
            <w:ins w:id="188" w:author="PNTG" w:date="2012-05-30T23:59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89" w:author="PNTG" w:date="2012-05-30T23:59:00Z"/>
                <w:rFonts w:eastAsia="MS PGothic"/>
              </w:rPr>
            </w:pPr>
            <w:ins w:id="190" w:author="PNTG" w:date="2012-05-30T23:59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91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92" w:author="PNTG" w:date="2012-05-30T23:59:00Z"/>
                <w:rFonts w:eastAsia="MS PGothic"/>
              </w:rPr>
            </w:pPr>
            <w:ins w:id="193" w:author="PNTG" w:date="2012-05-30T23:59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194" w:author="PNTG" w:date="2012-05-30T23:59:00Z"/>
                <w:rFonts w:eastAsia="MS PGothic"/>
              </w:rPr>
            </w:pPr>
            <w:ins w:id="195" w:author="PNTG" w:date="2012-05-30T23:59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196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197" w:author="PNTG" w:date="2012-05-30T23:59:00Z"/>
                <w:rFonts w:eastAsia="MS PGothic"/>
              </w:rPr>
            </w:pPr>
            <w:ins w:id="198" w:author="PNTG" w:date="2012-05-30T23:59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EB2FFB" w:rsidP="009E3D1B">
            <w:pPr>
              <w:rPr>
                <w:ins w:id="199" w:author="PNTG" w:date="2012-05-30T23:59:00Z"/>
                <w:rFonts w:eastAsia="MS PGothic"/>
              </w:rPr>
            </w:pPr>
            <w:ins w:id="200" w:author="PNTG" w:date="2012-05-31T00:11:00Z">
              <w:r>
                <w:rPr>
                  <w:rFonts w:eastAsia="MS PGothic"/>
                </w:rPr>
                <w:t>High</w:t>
              </w:r>
            </w:ins>
          </w:p>
        </w:tc>
      </w:tr>
    </w:tbl>
    <w:p w:rsidR="008A41D4" w:rsidRDefault="008A41D4" w:rsidP="00346EDE">
      <w:pPr>
        <w:jc w:val="center"/>
      </w:pPr>
    </w:p>
    <w:p w:rsidR="00000000" w:rsidRDefault="00ED1BD6">
      <w:pPr>
        <w:pStyle w:val="ListParagraph"/>
        <w:numPr>
          <w:ilvl w:val="0"/>
          <w:numId w:val="14"/>
        </w:numPr>
        <w:rPr>
          <w:color w:val="4BACC6" w:themeColor="accent5"/>
          <w:sz w:val="40"/>
          <w:szCs w:val="40"/>
          <w:rPrChange w:id="201" w:author="PNTG" w:date="2012-05-31T00:04:00Z">
            <w:rPr/>
          </w:rPrChange>
        </w:rPr>
        <w:pPrChange w:id="202" w:author="PNTG" w:date="2012-05-31T00:04:00Z">
          <w:pPr>
            <w:jc w:val="center"/>
          </w:pPr>
        </w:pPrChange>
      </w:pPr>
      <w:ins w:id="203" w:author="PNTG" w:date="2012-05-31T00:04:00Z">
        <w:r w:rsidRPr="00ED1BD6">
          <w:rPr>
            <w:color w:val="4BACC6" w:themeColor="accent5"/>
            <w:sz w:val="40"/>
            <w:szCs w:val="40"/>
            <w:rPrChange w:id="204" w:author="PNTG" w:date="2012-05-31T00:04:00Z">
              <w:rPr/>
            </w:rPrChange>
          </w:rPr>
          <w:t>Report</w:t>
        </w:r>
      </w:ins>
    </w:p>
    <w:p w:rsidR="005E212E" w:rsidRDefault="005E212E" w:rsidP="00346EDE">
      <w:pPr>
        <w:jc w:val="center"/>
      </w:pPr>
    </w:p>
    <w:p w:rsidR="005E212E" w:rsidRDefault="005E212E" w:rsidP="00346EDE">
      <w:pPr>
        <w:jc w:val="center"/>
      </w:pPr>
    </w:p>
    <w:p w:rsidR="005E212E" w:rsidRDefault="00ED1BD6" w:rsidP="00346EDE">
      <w:pPr>
        <w:jc w:val="center"/>
      </w:pPr>
      <w:del w:id="205" w:author="PNTG" w:date="2012-05-30T23:27:00Z">
        <w:r w:rsidDel="00A14B79">
          <w:fldChar w:fldCharType="begin"/>
        </w:r>
        <w:r w:rsidDel="00A14B79">
          <w:fldChar w:fldCharType="end"/>
        </w:r>
      </w:del>
      <w:ins w:id="206" w:author="PNTG" w:date="2012-05-30T23:27:00Z">
        <w:r w:rsidR="00A14B79">
          <w:object w:dxaOrig="7127" w:dyaOrig="1747">
            <v:shape id="_x0000_i1040" type="#_x0000_t75" style="width:356.25pt;height:86.95pt" o:ole="">
              <v:imagedata r:id="rId35" o:title=""/>
            </v:shape>
            <o:OLEObject Type="Embed" ProgID="Visio.Drawing.11" ShapeID="_x0000_i1040" DrawAspect="Content" ObjectID="_1399928840" r:id="rId36"/>
          </w:object>
        </w:r>
      </w:ins>
    </w:p>
    <w:tbl>
      <w:tblPr>
        <w:tblW w:w="0" w:type="auto"/>
        <w:tblCellMar>
          <w:left w:w="0" w:type="dxa"/>
          <w:right w:w="0" w:type="dxa"/>
        </w:tblCellMar>
        <w:tblLook w:val="0000"/>
      </w:tblPr>
      <w:tblGrid>
        <w:gridCol w:w="1818"/>
        <w:gridCol w:w="3743"/>
        <w:gridCol w:w="3655"/>
      </w:tblGrid>
      <w:tr w:rsidR="005F6F43" w:rsidRPr="00D40BE3" w:rsidTr="00240500">
        <w:trPr>
          <w:ins w:id="207" w:author="PNTG" w:date="2012-05-30T10:04:00Z"/>
        </w:trPr>
        <w:tc>
          <w:tcPr>
            <w:tcW w:w="1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08" w:author="PNTG" w:date="2012-05-30T10:04:00Z"/>
                <w:rFonts w:eastAsia="MS PGothic"/>
              </w:rPr>
            </w:pPr>
            <w:ins w:id="209" w:author="PNTG" w:date="2012-05-30T10:04:00Z">
              <w:r w:rsidRPr="00D40BE3">
                <w:rPr>
                  <w:rFonts w:eastAsia="MS PGothic"/>
                </w:rPr>
                <w:t>User Case ID</w:t>
              </w:r>
            </w:ins>
          </w:p>
        </w:tc>
        <w:tc>
          <w:tcPr>
            <w:tcW w:w="739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10" w:author="PNTG" w:date="2012-05-30T10:04:00Z"/>
                <w:rFonts w:eastAsia="MS PGothic"/>
              </w:rPr>
            </w:pPr>
            <w:ins w:id="211" w:author="PNTG" w:date="2012-05-30T10:04:00Z">
              <w:r>
                <w:rPr>
                  <w:rFonts w:eastAsia="Calibri"/>
                </w:rPr>
                <w:t>Report_UC01</w:t>
              </w:r>
            </w:ins>
          </w:p>
        </w:tc>
      </w:tr>
      <w:tr w:rsidR="005F6F43" w:rsidRPr="00D40BE3" w:rsidTr="00240500">
        <w:trPr>
          <w:ins w:id="212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13" w:author="PNTG" w:date="2012-05-30T10:04:00Z"/>
                <w:rFonts w:eastAsia="MS PGothic"/>
              </w:rPr>
            </w:pPr>
            <w:ins w:id="214" w:author="PNTG" w:date="2012-05-30T10:04:00Z">
              <w:r w:rsidRPr="00D40BE3">
                <w:rPr>
                  <w:rFonts w:eastAsia="MS PGothic"/>
                </w:rPr>
                <w:t>Name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8A41D4" w:rsidRDefault="005F6F43" w:rsidP="00240500">
            <w:pPr>
              <w:rPr>
                <w:ins w:id="215" w:author="PNTG" w:date="2012-05-30T10:04:00Z"/>
                <w:rFonts w:eastAsia="SimSun"/>
                <w:lang w:eastAsia="zh-CN"/>
              </w:rPr>
            </w:pPr>
            <w:ins w:id="216" w:author="PNTG" w:date="2012-05-30T10:04:00Z">
              <w:r w:rsidRPr="008A41D4">
                <w:rPr>
                  <w:rFonts w:eastAsia="Calibri"/>
                </w:rPr>
                <w:t>Print Report</w:t>
              </w:r>
            </w:ins>
          </w:p>
        </w:tc>
      </w:tr>
      <w:tr w:rsidR="005F6F43" w:rsidRPr="00D40BE3" w:rsidTr="00240500">
        <w:trPr>
          <w:ins w:id="217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18" w:author="PNTG" w:date="2012-05-30T10:04:00Z"/>
                <w:rFonts w:eastAsia="MS PGothic"/>
              </w:rPr>
            </w:pPr>
            <w:ins w:id="219" w:author="PNTG" w:date="2012-05-30T10:04:00Z">
              <w:r w:rsidRPr="00D40BE3">
                <w:rPr>
                  <w:rFonts w:eastAsia="MS PGothic"/>
                </w:rPr>
                <w:t>Goal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20" w:author="PNTG" w:date="2012-05-30T10:04:00Z"/>
                <w:rFonts w:eastAsia="SimSun"/>
                <w:lang w:eastAsia="zh-CN"/>
              </w:rPr>
            </w:pPr>
            <w:ins w:id="221" w:author="PNTG" w:date="2012-05-30T10:04:00Z">
              <w:r>
                <w:t xml:space="preserve">This function allows Project Manager and </w:t>
              </w:r>
              <w:r>
                <w:rPr>
                  <w:rFonts w:eastAsia="SimSun"/>
                  <w:lang w:eastAsia="zh-CN"/>
                </w:rPr>
                <w:t>Team Member</w:t>
              </w:r>
              <w:r>
                <w:t xml:space="preserve"> to view and print report about planner</w:t>
              </w:r>
            </w:ins>
            <w:ins w:id="222" w:author="PNTG" w:date="2012-05-30T10:06:00Z">
              <w:r>
                <w:t xml:space="preserve">, timesheet, DMS or </w:t>
              </w:r>
            </w:ins>
            <w:ins w:id="223" w:author="PNTG" w:date="2012-05-30T10:07:00Z">
              <w:r w:rsidR="00240500">
                <w:t>overall of the project</w:t>
              </w:r>
            </w:ins>
            <w:ins w:id="224" w:author="PNTG" w:date="2012-05-30T10:04:00Z">
              <w:r>
                <w:t>.</w:t>
              </w:r>
            </w:ins>
          </w:p>
        </w:tc>
      </w:tr>
      <w:tr w:rsidR="005F6F43" w:rsidRPr="00D40BE3" w:rsidTr="00240500">
        <w:trPr>
          <w:ins w:id="225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26" w:author="PNTG" w:date="2012-05-30T10:04:00Z"/>
                <w:rFonts w:eastAsia="MS PGothic"/>
              </w:rPr>
            </w:pPr>
            <w:ins w:id="227" w:author="PNTG" w:date="2012-05-30T10:04:00Z">
              <w:r w:rsidRPr="00D40BE3">
                <w:rPr>
                  <w:rFonts w:eastAsia="MS PGothic"/>
                </w:rPr>
                <w:t>Actors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28" w:author="PNTG" w:date="2012-05-30T10:04:00Z"/>
                <w:rFonts w:eastAsia="SimSun"/>
                <w:lang w:eastAsia="zh-CN"/>
              </w:rPr>
            </w:pPr>
            <w:ins w:id="229" w:author="PNTG" w:date="2012-05-30T10:04:00Z">
              <w:r>
                <w:t xml:space="preserve">Project </w:t>
              </w:r>
              <w:r>
                <w:rPr>
                  <w:rFonts w:eastAsia="SimSun"/>
                  <w:lang w:eastAsia="zh-CN"/>
                </w:rPr>
                <w:t>Manager; Team Member</w:t>
              </w:r>
            </w:ins>
          </w:p>
        </w:tc>
      </w:tr>
      <w:tr w:rsidR="005F6F43" w:rsidRPr="00D40BE3" w:rsidTr="00240500">
        <w:trPr>
          <w:ins w:id="230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31" w:author="PNTG" w:date="2012-05-30T10:04:00Z"/>
                <w:rFonts w:eastAsia="MS PGothic"/>
              </w:rPr>
            </w:pPr>
            <w:ins w:id="232" w:author="PNTG" w:date="2012-05-30T10:04:00Z">
              <w:r w:rsidRPr="00D40BE3">
                <w:rPr>
                  <w:rFonts w:eastAsia="MS PGothic"/>
                </w:rPr>
                <w:t>Pre-conditions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D1BD6" w:rsidRDefault="005F6F43">
            <w:pPr>
              <w:rPr>
                <w:ins w:id="233" w:author="PNTG" w:date="2012-05-30T10:04:00Z"/>
                <w:rFonts w:eastAsia="SimSun"/>
                <w:lang w:eastAsia="zh-CN"/>
              </w:rPr>
            </w:pPr>
            <w:ins w:id="234" w:author="PNTG" w:date="2012-05-30T10:04:00Z">
              <w:r w:rsidRPr="00D40BE3">
                <w:rPr>
                  <w:rFonts w:eastAsia="SimSun"/>
                  <w:lang w:eastAsia="zh-CN"/>
                </w:rPr>
                <w:t>User</w:t>
              </w:r>
              <w:r>
                <w:rPr>
                  <w:rFonts w:eastAsia="SimSun"/>
                  <w:lang w:eastAsia="zh-CN"/>
                </w:rPr>
                <w:t>s</w:t>
              </w:r>
              <w:r w:rsidRPr="00D40BE3">
                <w:rPr>
                  <w:rFonts w:eastAsia="SimSun"/>
                  <w:lang w:eastAsia="zh-CN"/>
                </w:rPr>
                <w:t xml:space="preserve"> must log in with role “</w:t>
              </w:r>
              <w:r>
                <w:rPr>
                  <w:rFonts w:eastAsia="SimSun"/>
                  <w:lang w:eastAsia="zh-CN"/>
                </w:rPr>
                <w:t>Project Manager</w:t>
              </w:r>
              <w:r w:rsidRPr="00D40BE3">
                <w:rPr>
                  <w:rFonts w:eastAsia="SimSun"/>
                  <w:lang w:eastAsia="zh-CN"/>
                </w:rPr>
                <w:t>”</w:t>
              </w:r>
              <w:r>
                <w:rPr>
                  <w:rFonts w:eastAsia="SimSun"/>
                  <w:lang w:eastAsia="zh-CN"/>
                </w:rPr>
                <w:t xml:space="preserve"> or “Team Member” ; Users must go to </w:t>
              </w:r>
            </w:ins>
            <w:ins w:id="235" w:author="PNTG" w:date="2012-05-30T23:28:00Z">
              <w:r w:rsidR="00A14B79">
                <w:rPr>
                  <w:rFonts w:eastAsia="SimSun"/>
                  <w:lang w:eastAsia="zh-CN"/>
                </w:rPr>
                <w:t>Report</w:t>
              </w:r>
            </w:ins>
            <w:ins w:id="236" w:author="PNTG" w:date="2012-05-30T10:04:00Z">
              <w:r>
                <w:rPr>
                  <w:rFonts w:eastAsia="SimSun"/>
                  <w:lang w:eastAsia="zh-CN"/>
                </w:rPr>
                <w:t xml:space="preserve"> page</w:t>
              </w:r>
            </w:ins>
          </w:p>
        </w:tc>
      </w:tr>
      <w:tr w:rsidR="005F6F43" w:rsidRPr="00D40BE3" w:rsidTr="00240500">
        <w:trPr>
          <w:ins w:id="237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38" w:author="PNTG" w:date="2012-05-30T10:04:00Z"/>
                <w:rFonts w:eastAsia="MS PGothic"/>
              </w:rPr>
            </w:pPr>
            <w:ins w:id="239" w:author="PNTG" w:date="2012-05-30T10:04:00Z">
              <w:r w:rsidRPr="00D40BE3">
                <w:rPr>
                  <w:rFonts w:eastAsia="MS PGothic"/>
                </w:rPr>
                <w:t>Post-conditions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CD68FE" w:rsidP="00240500">
            <w:pPr>
              <w:rPr>
                <w:ins w:id="240" w:author="PNTG" w:date="2012-05-30T10:04:00Z"/>
                <w:rFonts w:eastAsia="SimSun"/>
                <w:lang w:eastAsia="zh-CN"/>
              </w:rPr>
            </w:pPr>
            <w:ins w:id="241" w:author="PNTG" w:date="2012-05-31T00:20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5F6F43" w:rsidRPr="00D40BE3" w:rsidTr="00240500">
        <w:trPr>
          <w:trHeight w:val="2743"/>
          <w:ins w:id="242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43" w:author="PNTG" w:date="2012-05-30T10:04:00Z"/>
                <w:rFonts w:eastAsia="MS PGothic"/>
              </w:rPr>
            </w:pPr>
            <w:ins w:id="244" w:author="PNTG" w:date="2012-05-30T10:04:00Z">
              <w:r w:rsidRPr="00D40BE3">
                <w:rPr>
                  <w:rFonts w:eastAsia="MS PGothic"/>
                </w:rPr>
                <w:t>Main Flow</w:t>
              </w:r>
            </w:ins>
          </w:p>
        </w:tc>
        <w:tc>
          <w:tcPr>
            <w:tcW w:w="3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45" w:author="PNTG" w:date="2012-05-30T10:04:00Z"/>
                <w:rFonts w:eastAsia="SimSun"/>
                <w:lang w:eastAsia="zh-CN"/>
              </w:rPr>
            </w:pPr>
            <w:ins w:id="246" w:author="PNTG" w:date="2012-05-30T10:04:00Z">
              <w:r w:rsidRPr="00D40BE3">
                <w:rPr>
                  <w:rFonts w:eastAsia="SimSun"/>
                  <w:lang w:eastAsia="zh-CN"/>
                </w:rPr>
                <w:t xml:space="preserve">1. </w:t>
              </w:r>
              <w:r w:rsidR="00A14B79">
                <w:rPr>
                  <w:rFonts w:eastAsia="Calibri"/>
                </w:rPr>
                <w:t>S</w:t>
              </w:r>
            </w:ins>
            <w:ins w:id="247" w:author="PNTG" w:date="2012-05-30T23:29:00Z">
              <w:r w:rsidR="00A14B79">
                <w:rPr>
                  <w:rFonts w:eastAsia="Calibri"/>
                </w:rPr>
                <w:t>elect report by clicking on name of report (</w:t>
              </w:r>
            </w:ins>
            <w:ins w:id="248" w:author="PNTG" w:date="2012-05-30T23:30:00Z">
              <w:r w:rsidR="00A14B79">
                <w:rPr>
                  <w:rFonts w:eastAsia="Calibri"/>
                </w:rPr>
                <w:t>planner, timesheet, DMS</w:t>
              </w:r>
            </w:ins>
            <w:ins w:id="249" w:author="PNTG" w:date="2012-05-30T23:32:00Z">
              <w:r w:rsidR="00A14B79">
                <w:rPr>
                  <w:rFonts w:eastAsia="Calibri"/>
                </w:rPr>
                <w:t>...</w:t>
              </w:r>
            </w:ins>
            <w:ins w:id="250" w:author="PNTG" w:date="2012-05-30T23:29:00Z">
              <w:r w:rsidR="00A14B79">
                <w:rPr>
                  <w:rFonts w:eastAsia="Calibri"/>
                </w:rPr>
                <w:t>)</w:t>
              </w:r>
            </w:ins>
            <w:ins w:id="251" w:author="PNTG" w:date="2012-05-30T10:04:00Z">
              <w:r w:rsidRPr="00D40BE3">
                <w:rPr>
                  <w:rFonts w:eastAsia="SimSun"/>
                  <w:lang w:eastAsia="zh-CN"/>
                </w:rPr>
                <w:t>.</w:t>
              </w:r>
            </w:ins>
          </w:p>
          <w:p w:rsidR="005F6F43" w:rsidRPr="00D40BE3" w:rsidRDefault="005F6F43" w:rsidP="00240500">
            <w:pPr>
              <w:rPr>
                <w:ins w:id="252" w:author="PNTG" w:date="2012-05-30T10:04:00Z"/>
                <w:rFonts w:eastAsia="SimSun"/>
                <w:lang w:eastAsia="zh-CN"/>
              </w:rPr>
            </w:pPr>
            <w:ins w:id="253" w:author="PNTG" w:date="2012-05-30T10:04:00Z">
              <w:r w:rsidRPr="00D40BE3">
                <w:rPr>
                  <w:rFonts w:eastAsia="SimSun"/>
                  <w:lang w:eastAsia="zh-CN"/>
                </w:rPr>
                <w:t xml:space="preserve">3. </w:t>
              </w:r>
              <w:r>
                <w:rPr>
                  <w:rFonts w:eastAsia="Calibri"/>
                </w:rPr>
                <w:t>User clicks “Print” button</w:t>
              </w:r>
              <w:r w:rsidRPr="00D40BE3">
                <w:rPr>
                  <w:rFonts w:eastAsia="SimSun"/>
                  <w:lang w:eastAsia="zh-CN"/>
                </w:rPr>
                <w:t xml:space="preserve">. </w:t>
              </w:r>
            </w:ins>
          </w:p>
          <w:p w:rsidR="005F6F43" w:rsidRPr="00D40BE3" w:rsidRDefault="005F6F43" w:rsidP="00240500">
            <w:pPr>
              <w:rPr>
                <w:ins w:id="254" w:author="PNTG" w:date="2012-05-30T10:04:00Z"/>
                <w:rFonts w:eastAsia="SimSun"/>
                <w:lang w:eastAsia="zh-CN"/>
              </w:rPr>
            </w:pPr>
          </w:p>
          <w:p w:rsidR="005F6F43" w:rsidRPr="00D40BE3" w:rsidRDefault="005F6F43" w:rsidP="00240500">
            <w:pPr>
              <w:rPr>
                <w:ins w:id="255" w:author="PNTG" w:date="2012-05-30T10:04:00Z"/>
                <w:rFonts w:eastAsia="SimSun"/>
                <w:lang w:eastAsia="zh-CN"/>
              </w:rPr>
            </w:pPr>
          </w:p>
        </w:tc>
        <w:tc>
          <w:tcPr>
            <w:tcW w:w="36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99"/>
          </w:tcPr>
          <w:p w:rsidR="005F6F43" w:rsidRPr="00D40BE3" w:rsidRDefault="005F6F43" w:rsidP="00240500">
            <w:pPr>
              <w:rPr>
                <w:ins w:id="256" w:author="PNTG" w:date="2012-05-30T10:04:00Z"/>
                <w:rFonts w:eastAsia="SimSun"/>
                <w:lang w:eastAsia="zh-CN"/>
              </w:rPr>
            </w:pPr>
          </w:p>
          <w:p w:rsidR="005F6F43" w:rsidRDefault="005F6F43" w:rsidP="00240500">
            <w:pPr>
              <w:rPr>
                <w:ins w:id="257" w:author="PNTG" w:date="2012-05-30T10:04:00Z"/>
                <w:rFonts w:eastAsia="SimSun"/>
                <w:lang w:eastAsia="zh-CN"/>
              </w:rPr>
            </w:pPr>
            <w:ins w:id="258" w:author="PNTG" w:date="2012-05-30T10:04:00Z">
              <w:r w:rsidRPr="00D40BE3">
                <w:rPr>
                  <w:rFonts w:eastAsia="SimSun"/>
                  <w:lang w:eastAsia="zh-CN"/>
                </w:rPr>
                <w:t xml:space="preserve">2. Display </w:t>
              </w:r>
              <w:r>
                <w:t xml:space="preserve">Report </w:t>
              </w:r>
            </w:ins>
          </w:p>
          <w:p w:rsidR="005F6F43" w:rsidRPr="00D40BE3" w:rsidRDefault="005F6F43" w:rsidP="00240500">
            <w:pPr>
              <w:rPr>
                <w:ins w:id="259" w:author="PNTG" w:date="2012-05-30T10:04:00Z"/>
                <w:rFonts w:eastAsia="SimSun"/>
                <w:lang w:eastAsia="zh-CN"/>
              </w:rPr>
            </w:pPr>
            <w:ins w:id="260" w:author="PNTG" w:date="2012-05-30T10:04:00Z">
              <w:r w:rsidRPr="00D40BE3">
                <w:rPr>
                  <w:rFonts w:eastAsia="SimSun"/>
                  <w:lang w:eastAsia="zh-CN"/>
                </w:rPr>
                <w:t xml:space="preserve">4. </w:t>
              </w:r>
              <w:r>
                <w:rPr>
                  <w:rFonts w:eastAsia="SimSun"/>
                  <w:lang w:eastAsia="zh-CN"/>
                </w:rPr>
                <w:t>Export Report</w:t>
              </w:r>
              <w:r w:rsidRPr="00D40BE3">
                <w:rPr>
                  <w:rFonts w:eastAsia="SimSun"/>
                  <w:lang w:eastAsia="zh-CN"/>
                </w:rPr>
                <w:t>.</w:t>
              </w:r>
            </w:ins>
          </w:p>
        </w:tc>
      </w:tr>
      <w:tr w:rsidR="005F6F43" w:rsidRPr="00D40BE3" w:rsidTr="00240500">
        <w:trPr>
          <w:ins w:id="261" w:author="PNTG" w:date="2012-05-30T10:04:00Z"/>
        </w:trPr>
        <w:tc>
          <w:tcPr>
            <w:tcW w:w="18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62" w:author="PNTG" w:date="2012-05-30T10:04:00Z"/>
                <w:rFonts w:eastAsia="MS PGothic"/>
              </w:rPr>
            </w:pPr>
            <w:ins w:id="263" w:author="PNTG" w:date="2012-05-30T10:04:00Z">
              <w:r w:rsidRPr="00D40BE3">
                <w:rPr>
                  <w:rFonts w:eastAsia="MS PGothic"/>
                </w:rPr>
                <w:t>Exception</w:t>
              </w:r>
            </w:ins>
          </w:p>
        </w:tc>
        <w:tc>
          <w:tcPr>
            <w:tcW w:w="7398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64" w:author="PNTG" w:date="2012-05-30T10:04:00Z"/>
                <w:rFonts w:eastAsia="SimSun"/>
                <w:lang w:eastAsia="zh-CN"/>
              </w:rPr>
            </w:pPr>
            <w:ins w:id="265" w:author="PNTG" w:date="2012-05-30T10:04:00Z">
              <w:r>
                <w:rPr>
                  <w:rFonts w:eastAsia="SimSun"/>
                  <w:lang w:eastAsia="zh-CN"/>
                </w:rPr>
                <w:t>N/A</w:t>
              </w:r>
            </w:ins>
          </w:p>
        </w:tc>
      </w:tr>
      <w:tr w:rsidR="005F6F43" w:rsidRPr="00D40BE3" w:rsidTr="00240500">
        <w:trPr>
          <w:ins w:id="266" w:author="PNTG" w:date="2012-05-30T10:04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67" w:author="PNTG" w:date="2012-05-30T10:04:00Z"/>
                <w:rFonts w:eastAsia="MS PGothic"/>
              </w:rPr>
            </w:pPr>
            <w:ins w:id="268" w:author="PNTG" w:date="2012-05-30T10:04:00Z">
              <w:r w:rsidRPr="00D40BE3">
                <w:rPr>
                  <w:rFonts w:eastAsia="MS PGothic"/>
                </w:rPr>
                <w:t>Open Issues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6F43" w:rsidRPr="00D40BE3" w:rsidRDefault="005F6F43" w:rsidP="00240500">
            <w:pPr>
              <w:rPr>
                <w:ins w:id="269" w:author="PNTG" w:date="2012-05-30T10:04:00Z"/>
                <w:rFonts w:eastAsia="MS PGothic"/>
              </w:rPr>
            </w:pPr>
            <w:ins w:id="270" w:author="PNTG" w:date="2012-05-30T10:04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271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272" w:author="PNTG" w:date="2012-05-30T23:59:00Z"/>
                <w:rFonts w:eastAsia="MS PGothic"/>
              </w:rPr>
            </w:pPr>
            <w:ins w:id="273" w:author="PNTG" w:date="2012-05-30T23:59:00Z">
              <w:r w:rsidRPr="007165D7">
                <w:rPr>
                  <w:rFonts w:eastAsia="MS PGothic"/>
                </w:rPr>
                <w:t>Relationship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274" w:author="PNTG" w:date="2012-05-30T23:59:00Z"/>
                <w:rFonts w:eastAsia="MS PGothic"/>
              </w:rPr>
            </w:pPr>
            <w:ins w:id="275" w:author="PNTG" w:date="2012-05-30T23:59:00Z">
              <w:r w:rsidRPr="007165D7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276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277" w:author="PNTG" w:date="2012-05-30T23:59:00Z"/>
                <w:rFonts w:eastAsia="MS PGothic"/>
              </w:rPr>
            </w:pPr>
            <w:ins w:id="278" w:author="PNTG" w:date="2012-05-30T23:59:00Z">
              <w:r w:rsidRPr="007165D7">
                <w:rPr>
                  <w:rFonts w:eastAsia="MS PGothic"/>
                </w:rPr>
                <w:t>Business rule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279" w:author="PNTG" w:date="2012-05-30T23:59:00Z"/>
                <w:rFonts w:eastAsia="MS PGothic"/>
              </w:rPr>
            </w:pPr>
            <w:ins w:id="280" w:author="PNTG" w:date="2012-05-30T23:59:00Z">
              <w:r w:rsidRPr="00D40BE3">
                <w:rPr>
                  <w:rFonts w:eastAsia="MS PGothic"/>
                </w:rPr>
                <w:t>N/A</w:t>
              </w:r>
            </w:ins>
          </w:p>
        </w:tc>
      </w:tr>
      <w:tr w:rsidR="00747891" w:rsidRPr="00D40BE3" w:rsidTr="00747891">
        <w:trPr>
          <w:ins w:id="281" w:author="PNTG" w:date="2012-05-30T23:59:00Z"/>
        </w:trPr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7165D7" w:rsidRDefault="00747891" w:rsidP="009E3D1B">
            <w:pPr>
              <w:rPr>
                <w:ins w:id="282" w:author="PNTG" w:date="2012-05-30T23:59:00Z"/>
                <w:rFonts w:eastAsia="MS PGothic"/>
              </w:rPr>
            </w:pPr>
            <w:ins w:id="283" w:author="PNTG" w:date="2012-05-30T23:59:00Z">
              <w:r w:rsidRPr="007165D7">
                <w:rPr>
                  <w:rFonts w:eastAsia="MS PGothic"/>
                </w:rPr>
                <w:t>Priority</w:t>
              </w:r>
            </w:ins>
          </w:p>
        </w:tc>
        <w:tc>
          <w:tcPr>
            <w:tcW w:w="73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47891" w:rsidRPr="00D40BE3" w:rsidRDefault="00747891" w:rsidP="009E3D1B">
            <w:pPr>
              <w:rPr>
                <w:ins w:id="284" w:author="PNTG" w:date="2012-05-30T23:59:00Z"/>
                <w:rFonts w:eastAsia="MS PGothic"/>
              </w:rPr>
            </w:pPr>
            <w:ins w:id="285" w:author="PNTG" w:date="2012-05-31T00:04:00Z">
              <w:r>
                <w:rPr>
                  <w:rFonts w:eastAsia="MS PGothic"/>
                </w:rPr>
                <w:t>High</w:t>
              </w:r>
            </w:ins>
          </w:p>
        </w:tc>
      </w:tr>
    </w:tbl>
    <w:p w:rsidR="005E212E" w:rsidDel="005F6F43" w:rsidRDefault="005E212E" w:rsidP="00346EDE">
      <w:pPr>
        <w:jc w:val="center"/>
        <w:rPr>
          <w:del w:id="286" w:author="PNTG" w:date="2012-05-30T10:00:00Z"/>
        </w:rPr>
      </w:pPr>
    </w:p>
    <w:p w:rsidR="000F7937" w:rsidRDefault="000F7937"/>
    <w:sectPr w:rsidR="000F7937" w:rsidSect="00241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50D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C240DA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E32E1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64DB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9766B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D04E73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D26C3E"/>
    <w:multiLevelType w:val="hybridMultilevel"/>
    <w:tmpl w:val="E30C0042"/>
    <w:lvl w:ilvl="0" w:tplc="DB169446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43735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7343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07E1C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6477F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530FB"/>
    <w:multiLevelType w:val="hybridMultilevel"/>
    <w:tmpl w:val="F370CF10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903912"/>
    <w:multiLevelType w:val="hybridMultilevel"/>
    <w:tmpl w:val="4D32DA2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4"/>
  </w:num>
  <w:num w:numId="7">
    <w:abstractNumId w:val="9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</w:num>
  <w:num w:numId="11">
    <w:abstractNumId w:val="1"/>
  </w:num>
  <w:num w:numId="12">
    <w:abstractNumId w:val="0"/>
  </w:num>
  <w:num w:numId="13">
    <w:abstractNumId w:val="6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trackRevisions/>
  <w:defaultTabStop w:val="720"/>
  <w:characterSpacingControl w:val="doNotCompress"/>
  <w:compat>
    <w:useFELayout/>
  </w:compat>
  <w:rsids>
    <w:rsidRoot w:val="00B3667D"/>
    <w:rsid w:val="000026B8"/>
    <w:rsid w:val="00003720"/>
    <w:rsid w:val="000049D1"/>
    <w:rsid w:val="000103F1"/>
    <w:rsid w:val="00011522"/>
    <w:rsid w:val="00011D16"/>
    <w:rsid w:val="00031D6A"/>
    <w:rsid w:val="00064896"/>
    <w:rsid w:val="00071EC4"/>
    <w:rsid w:val="0008155F"/>
    <w:rsid w:val="000852CC"/>
    <w:rsid w:val="00091C23"/>
    <w:rsid w:val="000A098F"/>
    <w:rsid w:val="000B6AA7"/>
    <w:rsid w:val="000C6510"/>
    <w:rsid w:val="000C69C1"/>
    <w:rsid w:val="000D0A04"/>
    <w:rsid w:val="000D2DED"/>
    <w:rsid w:val="000D700D"/>
    <w:rsid w:val="000F07CE"/>
    <w:rsid w:val="000F17F8"/>
    <w:rsid w:val="000F218F"/>
    <w:rsid w:val="000F7937"/>
    <w:rsid w:val="00102463"/>
    <w:rsid w:val="001152F6"/>
    <w:rsid w:val="001176C3"/>
    <w:rsid w:val="0012160B"/>
    <w:rsid w:val="00126025"/>
    <w:rsid w:val="00130BE3"/>
    <w:rsid w:val="001437E1"/>
    <w:rsid w:val="0015454F"/>
    <w:rsid w:val="00174852"/>
    <w:rsid w:val="00186207"/>
    <w:rsid w:val="00187394"/>
    <w:rsid w:val="00195AD4"/>
    <w:rsid w:val="001A1F1D"/>
    <w:rsid w:val="001A228F"/>
    <w:rsid w:val="001A4E4B"/>
    <w:rsid w:val="001B0952"/>
    <w:rsid w:val="001B42F4"/>
    <w:rsid w:val="001B67AB"/>
    <w:rsid w:val="001C1502"/>
    <w:rsid w:val="001C1791"/>
    <w:rsid w:val="001C2E8E"/>
    <w:rsid w:val="001E3607"/>
    <w:rsid w:val="001E65E4"/>
    <w:rsid w:val="001F2B13"/>
    <w:rsid w:val="001F6337"/>
    <w:rsid w:val="0022050B"/>
    <w:rsid w:val="00225EE9"/>
    <w:rsid w:val="00230D74"/>
    <w:rsid w:val="00240500"/>
    <w:rsid w:val="002411BA"/>
    <w:rsid w:val="00256B84"/>
    <w:rsid w:val="00261A45"/>
    <w:rsid w:val="00262C83"/>
    <w:rsid w:val="00272C54"/>
    <w:rsid w:val="00274744"/>
    <w:rsid w:val="0028640A"/>
    <w:rsid w:val="0029208C"/>
    <w:rsid w:val="002A32AA"/>
    <w:rsid w:val="002B286A"/>
    <w:rsid w:val="002B5079"/>
    <w:rsid w:val="002C039B"/>
    <w:rsid w:val="002C5B60"/>
    <w:rsid w:val="002D53B6"/>
    <w:rsid w:val="002E0398"/>
    <w:rsid w:val="002E580B"/>
    <w:rsid w:val="002E5815"/>
    <w:rsid w:val="002F1365"/>
    <w:rsid w:val="002F22EB"/>
    <w:rsid w:val="002F6C06"/>
    <w:rsid w:val="00326418"/>
    <w:rsid w:val="00326A37"/>
    <w:rsid w:val="00330856"/>
    <w:rsid w:val="00336DBF"/>
    <w:rsid w:val="00346EDE"/>
    <w:rsid w:val="00347302"/>
    <w:rsid w:val="003503A6"/>
    <w:rsid w:val="00363DBA"/>
    <w:rsid w:val="00384994"/>
    <w:rsid w:val="00387ABF"/>
    <w:rsid w:val="00391BBC"/>
    <w:rsid w:val="00392078"/>
    <w:rsid w:val="00395CB9"/>
    <w:rsid w:val="00397006"/>
    <w:rsid w:val="003A0618"/>
    <w:rsid w:val="003A2D85"/>
    <w:rsid w:val="003C4EF3"/>
    <w:rsid w:val="003C5BA3"/>
    <w:rsid w:val="003D3419"/>
    <w:rsid w:val="003E0B39"/>
    <w:rsid w:val="003E1678"/>
    <w:rsid w:val="003E3809"/>
    <w:rsid w:val="003E4D69"/>
    <w:rsid w:val="003E5C7A"/>
    <w:rsid w:val="003F50D2"/>
    <w:rsid w:val="00405F38"/>
    <w:rsid w:val="004067CA"/>
    <w:rsid w:val="00424A36"/>
    <w:rsid w:val="00441AE4"/>
    <w:rsid w:val="00443031"/>
    <w:rsid w:val="00443494"/>
    <w:rsid w:val="00450CCB"/>
    <w:rsid w:val="00453EC9"/>
    <w:rsid w:val="00461353"/>
    <w:rsid w:val="004629B7"/>
    <w:rsid w:val="00473E4B"/>
    <w:rsid w:val="00481B68"/>
    <w:rsid w:val="0048589E"/>
    <w:rsid w:val="004923B9"/>
    <w:rsid w:val="00495569"/>
    <w:rsid w:val="00497BFC"/>
    <w:rsid w:val="004A5031"/>
    <w:rsid w:val="004A72BB"/>
    <w:rsid w:val="004B205B"/>
    <w:rsid w:val="004B3761"/>
    <w:rsid w:val="004B4595"/>
    <w:rsid w:val="004D4D55"/>
    <w:rsid w:val="004D7765"/>
    <w:rsid w:val="004E0205"/>
    <w:rsid w:val="004E1410"/>
    <w:rsid w:val="004E4AD5"/>
    <w:rsid w:val="004F0389"/>
    <w:rsid w:val="004F6754"/>
    <w:rsid w:val="004F6CA6"/>
    <w:rsid w:val="0050245E"/>
    <w:rsid w:val="0050415A"/>
    <w:rsid w:val="00505D00"/>
    <w:rsid w:val="005107F7"/>
    <w:rsid w:val="00511ABC"/>
    <w:rsid w:val="00511B55"/>
    <w:rsid w:val="0051451A"/>
    <w:rsid w:val="00526A98"/>
    <w:rsid w:val="00532AD0"/>
    <w:rsid w:val="0054647A"/>
    <w:rsid w:val="00546B9C"/>
    <w:rsid w:val="0055652C"/>
    <w:rsid w:val="00560CC7"/>
    <w:rsid w:val="00566011"/>
    <w:rsid w:val="0057453E"/>
    <w:rsid w:val="00596F96"/>
    <w:rsid w:val="005A065D"/>
    <w:rsid w:val="005A11AC"/>
    <w:rsid w:val="005A4F9A"/>
    <w:rsid w:val="005A626C"/>
    <w:rsid w:val="005A6517"/>
    <w:rsid w:val="005A7B9C"/>
    <w:rsid w:val="005D3C72"/>
    <w:rsid w:val="005D466A"/>
    <w:rsid w:val="005D6BD9"/>
    <w:rsid w:val="005D6FC4"/>
    <w:rsid w:val="005E212E"/>
    <w:rsid w:val="005E4E50"/>
    <w:rsid w:val="005F3C8F"/>
    <w:rsid w:val="005F6F43"/>
    <w:rsid w:val="006021ED"/>
    <w:rsid w:val="00602CB4"/>
    <w:rsid w:val="00603997"/>
    <w:rsid w:val="006041B8"/>
    <w:rsid w:val="006153D6"/>
    <w:rsid w:val="006230D1"/>
    <w:rsid w:val="00637F9F"/>
    <w:rsid w:val="0064104B"/>
    <w:rsid w:val="00644942"/>
    <w:rsid w:val="006452B4"/>
    <w:rsid w:val="0065265C"/>
    <w:rsid w:val="00652874"/>
    <w:rsid w:val="00652FCF"/>
    <w:rsid w:val="006530F6"/>
    <w:rsid w:val="00654126"/>
    <w:rsid w:val="006574F8"/>
    <w:rsid w:val="006642C5"/>
    <w:rsid w:val="00664CFD"/>
    <w:rsid w:val="00665845"/>
    <w:rsid w:val="0067156D"/>
    <w:rsid w:val="00675751"/>
    <w:rsid w:val="006836B4"/>
    <w:rsid w:val="006857B7"/>
    <w:rsid w:val="00687E30"/>
    <w:rsid w:val="006A47B9"/>
    <w:rsid w:val="006B5674"/>
    <w:rsid w:val="006B6993"/>
    <w:rsid w:val="006C7441"/>
    <w:rsid w:val="006D0EE0"/>
    <w:rsid w:val="006D3CA2"/>
    <w:rsid w:val="006D431A"/>
    <w:rsid w:val="006D4DDA"/>
    <w:rsid w:val="006E4BF3"/>
    <w:rsid w:val="006E4C30"/>
    <w:rsid w:val="006E6229"/>
    <w:rsid w:val="006F45EA"/>
    <w:rsid w:val="006F6C23"/>
    <w:rsid w:val="00700689"/>
    <w:rsid w:val="00702F4A"/>
    <w:rsid w:val="00703BF8"/>
    <w:rsid w:val="00711140"/>
    <w:rsid w:val="00715466"/>
    <w:rsid w:val="007165D7"/>
    <w:rsid w:val="00731401"/>
    <w:rsid w:val="00737BE7"/>
    <w:rsid w:val="007404F2"/>
    <w:rsid w:val="00743CA1"/>
    <w:rsid w:val="00746D9A"/>
    <w:rsid w:val="00747891"/>
    <w:rsid w:val="00747B0C"/>
    <w:rsid w:val="007521A9"/>
    <w:rsid w:val="00757D29"/>
    <w:rsid w:val="00760649"/>
    <w:rsid w:val="00774875"/>
    <w:rsid w:val="0077490C"/>
    <w:rsid w:val="00776320"/>
    <w:rsid w:val="007818D9"/>
    <w:rsid w:val="00784E18"/>
    <w:rsid w:val="00786603"/>
    <w:rsid w:val="007867BE"/>
    <w:rsid w:val="007940BD"/>
    <w:rsid w:val="007941EB"/>
    <w:rsid w:val="007966E0"/>
    <w:rsid w:val="007A4E81"/>
    <w:rsid w:val="007A60E9"/>
    <w:rsid w:val="007A7241"/>
    <w:rsid w:val="007B611B"/>
    <w:rsid w:val="007B6887"/>
    <w:rsid w:val="007C7F24"/>
    <w:rsid w:val="007D10C2"/>
    <w:rsid w:val="007E1B17"/>
    <w:rsid w:val="007E69A2"/>
    <w:rsid w:val="007E7D1B"/>
    <w:rsid w:val="007F1AC7"/>
    <w:rsid w:val="007F5746"/>
    <w:rsid w:val="008010E7"/>
    <w:rsid w:val="00807880"/>
    <w:rsid w:val="00807C4D"/>
    <w:rsid w:val="00816FC3"/>
    <w:rsid w:val="00841EEE"/>
    <w:rsid w:val="00854145"/>
    <w:rsid w:val="008605CE"/>
    <w:rsid w:val="008607EE"/>
    <w:rsid w:val="00862CFA"/>
    <w:rsid w:val="0087052B"/>
    <w:rsid w:val="00884CD0"/>
    <w:rsid w:val="008860B5"/>
    <w:rsid w:val="00891AB1"/>
    <w:rsid w:val="008A187F"/>
    <w:rsid w:val="008A2444"/>
    <w:rsid w:val="008A41D4"/>
    <w:rsid w:val="008A6894"/>
    <w:rsid w:val="008C02E7"/>
    <w:rsid w:val="008C5C4A"/>
    <w:rsid w:val="008D05C4"/>
    <w:rsid w:val="008D211A"/>
    <w:rsid w:val="008F1FC3"/>
    <w:rsid w:val="008F56E7"/>
    <w:rsid w:val="009007C6"/>
    <w:rsid w:val="0090145A"/>
    <w:rsid w:val="00907EF9"/>
    <w:rsid w:val="00914351"/>
    <w:rsid w:val="00915185"/>
    <w:rsid w:val="00921AC0"/>
    <w:rsid w:val="00940084"/>
    <w:rsid w:val="009413D8"/>
    <w:rsid w:val="00951CE7"/>
    <w:rsid w:val="00954304"/>
    <w:rsid w:val="00961BBA"/>
    <w:rsid w:val="00967F07"/>
    <w:rsid w:val="00973455"/>
    <w:rsid w:val="00977FEF"/>
    <w:rsid w:val="009864D6"/>
    <w:rsid w:val="009A02F9"/>
    <w:rsid w:val="009A1CC3"/>
    <w:rsid w:val="009A7EA9"/>
    <w:rsid w:val="009D2D78"/>
    <w:rsid w:val="009D3AD2"/>
    <w:rsid w:val="009E2C49"/>
    <w:rsid w:val="009F45A9"/>
    <w:rsid w:val="009F59E2"/>
    <w:rsid w:val="00A02918"/>
    <w:rsid w:val="00A04A42"/>
    <w:rsid w:val="00A111BE"/>
    <w:rsid w:val="00A14B79"/>
    <w:rsid w:val="00A14DAB"/>
    <w:rsid w:val="00A17D1F"/>
    <w:rsid w:val="00A25B42"/>
    <w:rsid w:val="00A25DEE"/>
    <w:rsid w:val="00A279F4"/>
    <w:rsid w:val="00A318B8"/>
    <w:rsid w:val="00A32B4B"/>
    <w:rsid w:val="00A34E85"/>
    <w:rsid w:val="00A43A43"/>
    <w:rsid w:val="00A44520"/>
    <w:rsid w:val="00A4652B"/>
    <w:rsid w:val="00A507AB"/>
    <w:rsid w:val="00A511AF"/>
    <w:rsid w:val="00A56711"/>
    <w:rsid w:val="00A65B65"/>
    <w:rsid w:val="00A74639"/>
    <w:rsid w:val="00A74AE7"/>
    <w:rsid w:val="00A77C2A"/>
    <w:rsid w:val="00A814D6"/>
    <w:rsid w:val="00A8719D"/>
    <w:rsid w:val="00AA103E"/>
    <w:rsid w:val="00AA1DD3"/>
    <w:rsid w:val="00AB0EC7"/>
    <w:rsid w:val="00AB2F0B"/>
    <w:rsid w:val="00AC4AD8"/>
    <w:rsid w:val="00AC4D97"/>
    <w:rsid w:val="00AC60FE"/>
    <w:rsid w:val="00AD743E"/>
    <w:rsid w:val="00AE17FA"/>
    <w:rsid w:val="00AE2766"/>
    <w:rsid w:val="00B03DE5"/>
    <w:rsid w:val="00B165CE"/>
    <w:rsid w:val="00B24A74"/>
    <w:rsid w:val="00B2749A"/>
    <w:rsid w:val="00B35544"/>
    <w:rsid w:val="00B3667D"/>
    <w:rsid w:val="00B42F91"/>
    <w:rsid w:val="00B7229D"/>
    <w:rsid w:val="00B7346D"/>
    <w:rsid w:val="00B747A7"/>
    <w:rsid w:val="00B755E0"/>
    <w:rsid w:val="00B7572B"/>
    <w:rsid w:val="00B76635"/>
    <w:rsid w:val="00B80763"/>
    <w:rsid w:val="00B92998"/>
    <w:rsid w:val="00B9359B"/>
    <w:rsid w:val="00B939B4"/>
    <w:rsid w:val="00BA666E"/>
    <w:rsid w:val="00BB3142"/>
    <w:rsid w:val="00BC345E"/>
    <w:rsid w:val="00BE150A"/>
    <w:rsid w:val="00BF5C62"/>
    <w:rsid w:val="00C0573D"/>
    <w:rsid w:val="00C12347"/>
    <w:rsid w:val="00C172CB"/>
    <w:rsid w:val="00C23355"/>
    <w:rsid w:val="00C23EFE"/>
    <w:rsid w:val="00C271D1"/>
    <w:rsid w:val="00C3766A"/>
    <w:rsid w:val="00C442D5"/>
    <w:rsid w:val="00C46EDF"/>
    <w:rsid w:val="00C470E8"/>
    <w:rsid w:val="00C62211"/>
    <w:rsid w:val="00C63DCC"/>
    <w:rsid w:val="00C64263"/>
    <w:rsid w:val="00C66041"/>
    <w:rsid w:val="00C75154"/>
    <w:rsid w:val="00C92E60"/>
    <w:rsid w:val="00CA5CBD"/>
    <w:rsid w:val="00CB43C5"/>
    <w:rsid w:val="00CB6800"/>
    <w:rsid w:val="00CC5696"/>
    <w:rsid w:val="00CC7D90"/>
    <w:rsid w:val="00CC7E97"/>
    <w:rsid w:val="00CD02A2"/>
    <w:rsid w:val="00CD68FE"/>
    <w:rsid w:val="00CE0E34"/>
    <w:rsid w:val="00CE133B"/>
    <w:rsid w:val="00CE459C"/>
    <w:rsid w:val="00CE58C6"/>
    <w:rsid w:val="00CF16AF"/>
    <w:rsid w:val="00CF60CF"/>
    <w:rsid w:val="00CF6B22"/>
    <w:rsid w:val="00D14CE5"/>
    <w:rsid w:val="00D14F0F"/>
    <w:rsid w:val="00D152AF"/>
    <w:rsid w:val="00D20CC9"/>
    <w:rsid w:val="00D25167"/>
    <w:rsid w:val="00D345EF"/>
    <w:rsid w:val="00D559E8"/>
    <w:rsid w:val="00D632B5"/>
    <w:rsid w:val="00D65309"/>
    <w:rsid w:val="00D66240"/>
    <w:rsid w:val="00D727B6"/>
    <w:rsid w:val="00D728C3"/>
    <w:rsid w:val="00D80820"/>
    <w:rsid w:val="00D84F80"/>
    <w:rsid w:val="00D87561"/>
    <w:rsid w:val="00D87999"/>
    <w:rsid w:val="00D92242"/>
    <w:rsid w:val="00D92667"/>
    <w:rsid w:val="00D97BDC"/>
    <w:rsid w:val="00DA0ABA"/>
    <w:rsid w:val="00DA49A2"/>
    <w:rsid w:val="00DA588B"/>
    <w:rsid w:val="00DB7753"/>
    <w:rsid w:val="00DD358F"/>
    <w:rsid w:val="00DD68EC"/>
    <w:rsid w:val="00E07D97"/>
    <w:rsid w:val="00E07EE4"/>
    <w:rsid w:val="00E134F4"/>
    <w:rsid w:val="00E20644"/>
    <w:rsid w:val="00E24AE5"/>
    <w:rsid w:val="00E32842"/>
    <w:rsid w:val="00E35635"/>
    <w:rsid w:val="00E42273"/>
    <w:rsid w:val="00E47807"/>
    <w:rsid w:val="00E478C3"/>
    <w:rsid w:val="00E515EF"/>
    <w:rsid w:val="00E52709"/>
    <w:rsid w:val="00E55250"/>
    <w:rsid w:val="00E61090"/>
    <w:rsid w:val="00E64FEE"/>
    <w:rsid w:val="00E667E1"/>
    <w:rsid w:val="00E72208"/>
    <w:rsid w:val="00E9211C"/>
    <w:rsid w:val="00E925FF"/>
    <w:rsid w:val="00E93565"/>
    <w:rsid w:val="00E97D0F"/>
    <w:rsid w:val="00EB2FFB"/>
    <w:rsid w:val="00EC33A3"/>
    <w:rsid w:val="00ED0815"/>
    <w:rsid w:val="00ED19A2"/>
    <w:rsid w:val="00ED1BD6"/>
    <w:rsid w:val="00ED2761"/>
    <w:rsid w:val="00ED3966"/>
    <w:rsid w:val="00EE1ED2"/>
    <w:rsid w:val="00EE43B6"/>
    <w:rsid w:val="00EF3813"/>
    <w:rsid w:val="00F02DB3"/>
    <w:rsid w:val="00F052D3"/>
    <w:rsid w:val="00F157F3"/>
    <w:rsid w:val="00F24938"/>
    <w:rsid w:val="00F31405"/>
    <w:rsid w:val="00F3684A"/>
    <w:rsid w:val="00F36EC7"/>
    <w:rsid w:val="00F43136"/>
    <w:rsid w:val="00F5113E"/>
    <w:rsid w:val="00F5310B"/>
    <w:rsid w:val="00F64590"/>
    <w:rsid w:val="00F731ED"/>
    <w:rsid w:val="00F80F18"/>
    <w:rsid w:val="00F8106A"/>
    <w:rsid w:val="00F8279B"/>
    <w:rsid w:val="00F85226"/>
    <w:rsid w:val="00FA1C89"/>
    <w:rsid w:val="00FA71BA"/>
    <w:rsid w:val="00FB54A2"/>
    <w:rsid w:val="00FC0BFE"/>
    <w:rsid w:val="00FC605A"/>
    <w:rsid w:val="00FE5814"/>
    <w:rsid w:val="00FF14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67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1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815"/>
    <w:rPr>
      <w:rFonts w:ascii="Tahoma" w:eastAsia="MS Minch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12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PNTG</dc:creator>
  <cp:keywords/>
  <dc:description/>
  <cp:lastModifiedBy>PNTG</cp:lastModifiedBy>
  <cp:revision>69</cp:revision>
  <dcterms:created xsi:type="dcterms:W3CDTF">2012-05-23T18:29:00Z</dcterms:created>
  <dcterms:modified xsi:type="dcterms:W3CDTF">2012-05-30T17:20:00Z</dcterms:modified>
</cp:coreProperties>
</file>